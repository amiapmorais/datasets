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02: You Found Out What Was Magical</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Transcriber: Hannah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[Autumn Not Winter begins playing in the 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[Recap]</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NICK: [laughing] I say: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850.3937007874017" w:firstLine="0"/>
        <w:rPr/>
      </w:pPr>
      <w:r w:rsidDel="00000000" w:rsidR="00000000" w:rsidRPr="00000000">
        <w:rPr>
          <w:rtl w:val="0"/>
        </w:rPr>
        <w:t xml:space="preserve">NICK (as Fantasmo): Is the skeleton creature dead?</w:t>
      </w:r>
    </w:p>
    <w:p w:rsidR="00000000" w:rsidDel="00000000" w:rsidP="00000000" w:rsidRDefault="00000000" w:rsidRPr="00000000" w14:paraId="0000000C">
      <w:pPr>
        <w:ind w:left="850.3937007874017"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[Jack laughing]</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850.3937007874017" w:firstLine="0"/>
        <w:rPr/>
      </w:pPr>
      <w:r w:rsidDel="00000000" w:rsidR="00000000" w:rsidRPr="00000000">
        <w:rPr>
          <w:rtl w:val="0"/>
        </w:rPr>
        <w:t xml:space="preserve">ART (as Hadrian): It looks like it.</w:t>
      </w:r>
    </w:p>
    <w:p w:rsidR="00000000" w:rsidDel="00000000" w:rsidP="00000000" w:rsidRDefault="00000000" w:rsidRPr="00000000" w14:paraId="00000010">
      <w:pPr>
        <w:ind w:left="850.3937007874017" w:firstLine="0"/>
        <w:rPr/>
      </w:pPr>
      <w:r w:rsidDel="00000000" w:rsidR="00000000" w:rsidRPr="00000000">
        <w:rPr>
          <w:rtl w:val="0"/>
        </w:rPr>
      </w:r>
    </w:p>
    <w:p w:rsidR="00000000" w:rsidDel="00000000" w:rsidP="00000000" w:rsidRDefault="00000000" w:rsidRPr="00000000" w14:paraId="00000011">
      <w:pPr>
        <w:ind w:left="850.3937007874017" w:firstLine="0"/>
        <w:rPr/>
      </w:pPr>
      <w:r w:rsidDel="00000000" w:rsidR="00000000" w:rsidRPr="00000000">
        <w:rPr>
          <w:rtl w:val="0"/>
        </w:rPr>
        <w:t xml:space="preserve">KEITH (as Fero): Yeah, it’s dead.</w:t>
      </w:r>
    </w:p>
    <w:p w:rsidR="00000000" w:rsidDel="00000000" w:rsidP="00000000" w:rsidRDefault="00000000" w:rsidRPr="00000000" w14:paraId="00000012">
      <w:pPr>
        <w:ind w:left="850.3937007874017"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[Nick and Ali crosstalk]</w:t>
      </w:r>
    </w:p>
    <w:p w:rsidR="00000000" w:rsidDel="00000000" w:rsidP="00000000" w:rsidRDefault="00000000" w:rsidRPr="00000000" w14:paraId="00000014">
      <w:pPr>
        <w:ind w:left="850.3937007874017" w:firstLine="0"/>
        <w:rPr/>
      </w:pPr>
      <w:r w:rsidDel="00000000" w:rsidR="00000000" w:rsidRPr="00000000">
        <w:rPr>
          <w:rtl w:val="0"/>
        </w:rPr>
      </w:r>
    </w:p>
    <w:p w:rsidR="00000000" w:rsidDel="00000000" w:rsidP="00000000" w:rsidRDefault="00000000" w:rsidRPr="00000000" w14:paraId="00000015">
      <w:pPr>
        <w:ind w:left="850.3937007874017" w:firstLine="0"/>
        <w:rPr/>
      </w:pPr>
      <w:r w:rsidDel="00000000" w:rsidR="00000000" w:rsidRPr="00000000">
        <w:rPr>
          <w:rtl w:val="0"/>
        </w:rPr>
        <w:t xml:space="preserve">NICK (as Fantasmo): Somebody check-</w:t>
      </w:r>
    </w:p>
    <w:p w:rsidR="00000000" w:rsidDel="00000000" w:rsidP="00000000" w:rsidRDefault="00000000" w:rsidRPr="00000000" w14:paraId="00000016">
      <w:pPr>
        <w:ind w:left="850.3937007874017" w:firstLine="0"/>
        <w:rPr/>
      </w:pPr>
      <w:r w:rsidDel="00000000" w:rsidR="00000000" w:rsidRPr="00000000">
        <w:rPr>
          <w:rtl w:val="0"/>
        </w:rPr>
      </w:r>
    </w:p>
    <w:p w:rsidR="00000000" w:rsidDel="00000000" w:rsidP="00000000" w:rsidRDefault="00000000" w:rsidRPr="00000000" w14:paraId="00000017">
      <w:pPr>
        <w:ind w:left="850.3937007874017" w:firstLine="0"/>
        <w:rPr/>
      </w:pPr>
      <w:r w:rsidDel="00000000" w:rsidR="00000000" w:rsidRPr="00000000">
        <w:rPr>
          <w:rtl w:val="0"/>
        </w:rPr>
        <w:t xml:space="preserve">ALI (as Hella?): Shouldn’t we like- Is it for sure dead?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AUSTIN: It’s not movin’.</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850.3937007874017" w:firstLine="0"/>
        <w:rPr/>
      </w:pPr>
      <w:r w:rsidDel="00000000" w:rsidR="00000000" w:rsidRPr="00000000">
        <w:rPr>
          <w:rtl w:val="0"/>
        </w:rPr>
        <w:t xml:space="preserve">ALI (as Hella?): Should we like, seperate the bones?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KEITH: I kick one of the bones and see if anything happens.</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AUSTIN: Noth- --It, it --When you kick it, it turns to, to like dust.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850.3937007874017" w:firstLine="0"/>
        <w:rPr/>
      </w:pPr>
      <w:r w:rsidDel="00000000" w:rsidR="00000000" w:rsidRPr="00000000">
        <w:rPr>
          <w:rtl w:val="0"/>
        </w:rPr>
        <w:t xml:space="preserve">ALI (as Hella?): Aww, what a bummer!</w:t>
        <w:br w:type="textWrapping"/>
        <w:br w:type="textWrapping"/>
        <w:t xml:space="preserve">KEITH (as Fero): Yeah. Hadrian killed the dude that lives here, now it’s dead again.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[Art, Jack and Austin laughing]</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850.3937007874017" w:firstLine="0"/>
        <w:rPr/>
      </w:pPr>
      <w:r w:rsidDel="00000000" w:rsidR="00000000" w:rsidRPr="00000000">
        <w:rPr>
          <w:rtl w:val="0"/>
        </w:rPr>
        <w:t xml:space="preserve">ART (as Hadrian): This isn’t my fault. This just simply isn’t my fault.</w:t>
      </w:r>
    </w:p>
    <w:p w:rsidR="00000000" w:rsidDel="00000000" w:rsidP="00000000" w:rsidRDefault="00000000" w:rsidRPr="00000000" w14:paraId="00000026">
      <w:pPr>
        <w:ind w:left="850.3937007874017"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NICK: Fantasmo reappears-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AUSTIN: Okay.</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NICK: ...going like this [presumably doing a hand gesture].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KEITH: I, I remember my first impression of Hadrian. Which was that the spirits spoke to me of a great danger that follows Hadrian.</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[Jack and Ali laughing]</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KEITH: I remember, I remember that.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[Austin laughing]</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ART: [upset] Ugh. You’re suppos- --Ugh. He was an unnatural creature!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JACK: Armed with a broom!</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ALI: That’s rough.</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[Keith and Art crosstalk]</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KEITH: While you were in his </w:t>
      </w:r>
      <w:r w:rsidDel="00000000" w:rsidR="00000000" w:rsidRPr="00000000">
        <w:rPr>
          <w:i w:val="1"/>
          <w:rtl w:val="0"/>
        </w:rPr>
        <w:t xml:space="preserve">house</w:t>
      </w:r>
      <w:r w:rsidDel="00000000" w:rsidR="00000000" w:rsidRPr="00000000">
        <w:rPr>
          <w:rtl w:val="0"/>
        </w:rPr>
        <w:t xml:space="preserve">.</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ART: [unintelligible]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ALI: He was just a guy!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JACK: You are a monolith wearing plate armour, carrying like a halberd.</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[Austin laughing]</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KEITH: You hit him once and he turned to </w:t>
      </w:r>
      <w:r w:rsidDel="00000000" w:rsidR="00000000" w:rsidRPr="00000000">
        <w:rPr>
          <w:i w:val="1"/>
          <w:rtl w:val="0"/>
        </w:rPr>
        <w:t xml:space="preserve">dust</w:t>
      </w: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ART: This is scale armour.</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[Austin and Ali laughing]</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KEITH: All you did was-</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ART: Scale is a different kinda armour.</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KEITH: ...one blow and it turned to dust. You’re not that strong.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ART: [offended] The hell I’m not!</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[Austin, Ali and Jack laughing]</w:t>
      </w:r>
    </w:p>
    <w:p w:rsidR="00000000" w:rsidDel="00000000" w:rsidP="00000000" w:rsidRDefault="00000000" w:rsidRPr="00000000" w14:paraId="00000056">
      <w:pPr>
        <w:ind w:left="0" w:firstLine="0"/>
        <w:rPr/>
      </w:pPr>
      <w:r w:rsidDel="00000000" w:rsidR="00000000" w:rsidRPr="00000000">
        <w:rPr>
          <w:rtl w:val="0"/>
        </w:rPr>
        <w:t xml:space="preserve">AUSTIN: So what’re you, what’re you doing?</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JACK: I think we’ve basically got everything we need to out of this room. We’ve searched it-</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ALI: Yeah.</w:t>
      </w:r>
    </w:p>
    <w:p w:rsidR="00000000" w:rsidDel="00000000" w:rsidP="00000000" w:rsidRDefault="00000000" w:rsidRPr="00000000" w14:paraId="0000005B">
      <w:pPr>
        <w:ind w:left="0" w:firstLine="0"/>
        <w:rPr/>
      </w:pPr>
      <w:r w:rsidDel="00000000" w:rsidR="00000000" w:rsidRPr="00000000">
        <w:rPr>
          <w:rtl w:val="0"/>
        </w:rPr>
        <w:br w:type="textWrapping"/>
        <w:t xml:space="preserve">JACK: ...Hadrian’s killed somebody here.</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ALI: Oh! Someone grabs the second pair of keys obviously, I guess I do.</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AUSTIN: Sure. Yeah, you said.</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JACK: Oh, yeah also could I, could I --What’s the nicest painting? Or wh-</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NICK: [whilst Jack is talking] Yeah, I’ll grab those.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AUSTIN: Are you digging through them?</w:t>
        <w:br w:type="textWrapping"/>
        <w:br w:type="textWrapping"/>
        <w:t xml:space="preserve">JACK: Yeah, is there a painting I particularly like or evaluate as being --Actually, can I do discern realities on the worth of the paintings please?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AUSTIN: [overlapping Jack] There is --Who knows what these are worth. You’ll never know.</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[Jack makes a disappointed noise]</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AUSTIN: Like, they’re not, there’s not much of an art --I mean, maybe in the New Archives there is. But like a lot of the value of a piece of art is being able to trace who did it and who, who that person was and what the value was, like then-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JACK: [whilst Austin is talking] Alright.</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NICK: Yeah there’s no providence with these paintings.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KEITH: This is painted by a skeleton man in a haunted tower.</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[Ali laughing]</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AUSTIN: [overlapping Keith] There is, there is a painting of two small.. --This takes you about five minutes. So while everyone else is, is, well I guess finishing up, you’re doing this. You’re flipping through the paintings that are stored and you find one that features the woman that I mentioned before which is, which is painted </w:t>
      </w:r>
      <w:r w:rsidDel="00000000" w:rsidR="00000000" w:rsidRPr="00000000">
        <w:rPr>
          <w:i w:val="1"/>
          <w:rtl w:val="0"/>
        </w:rPr>
        <w:t xml:space="preserve">beautifully. </w:t>
      </w:r>
      <w:r w:rsidDel="00000000" w:rsidR="00000000" w:rsidRPr="00000000">
        <w:rPr>
          <w:rtl w:val="0"/>
        </w:rPr>
        <w:t xml:space="preserve">It’s like a master at leisure painted this. It took them a long time to do this, you can see that the brushwork was careful and, and done with great love. </w:t>
      </w:r>
    </w:p>
    <w:p w:rsidR="00000000" w:rsidDel="00000000" w:rsidP="00000000" w:rsidRDefault="00000000" w:rsidRPr="00000000" w14:paraId="00000076">
      <w:pPr>
        <w:ind w:left="0" w:firstLine="0"/>
        <w:rPr/>
      </w:pPr>
      <w:r w:rsidDel="00000000" w:rsidR="00000000" w:rsidRPr="00000000">
        <w:rPr>
          <w:rtl w:val="0"/>
        </w:rPr>
        <w:t xml:space="preserve">NICK: Oh, so Genji.</w:t>
        <w:br w:type="textWrapping"/>
        <w:br w:type="textWrapping"/>
        <w:t xml:space="preserve">AUSTIN: Wait, I’m not done yet. Yeah, yeah Genji.</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NICK: Okay.</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AUSTIN: But then next to that person is another person of the same size and stature, an older man, big round features, tiny. Behind them is the, is the garden and that part of the painting with the man was also done with a great deal of love but was done by an amateur. Someone who hadn’t done much painting before but who worked really hard to, to paint this portrait of both of them together. </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JACK: Can I take it please?</w:t>
        <w:br w:type="textWrapping"/>
        <w:br w:type="textWrapping"/>
        <w:t xml:space="preserve">AUSTIN: Sure. You roll it up-</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ALI: This is rough stuff.</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AUSTIN: ...and, and pack it away and take it. </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[Keith laughing]</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JACK: Is that one weight?</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AUSTIN: That’s not any weight. That’s no weight.</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JACK: That’s no weight?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AUSTIN: That’s no --It’s just a little-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ALI: We’re gonna, we’re gonna deal with a sad skeleton lady now.</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[Austin and Jack overlapping]</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JACK: Well maybe [untintelligible] sad skeleton man.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t xml:space="preserve">AUSTIN: Oh no.</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[Ali laughing]</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AUSTIN: What were you gonna say, what were you gonna say Fero?</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KEITH: Oh I was gonna say, while Jack is doing that can I see if I can make friends with a nearby mouse?</w:t>
        <w:br w:type="textWrapping"/>
        <w:br w:type="textWrapping"/>
        <w:t xml:space="preserve">AUSTIN: [overlapping Keith] Okay.. The mice have bounced man.</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KEITH: [upset] Oh man!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[Ali laughing]</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AUSTIN: Someone started swingin’ weapons around, there was a loud clattering.</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KEITH: Yeah.. Man.</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ART: [laughs] There was a skeleton monster!</w:t>
        <w:br w:type="textWrapping"/>
        <w:br w:type="textWrapping"/>
        <w:t xml:space="preserve">NICK: [overlapping Art] Magical reverberation.</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KEITH: He wasn’t a monster! He was a man.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ALI: All you got was a black eye.</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JACK: And, let’s put it out here as well-</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ART: [interrupting] I established it was a bloody nose.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[Ali laughing] </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850.3937007874017" w:firstLine="0"/>
        <w:rPr/>
      </w:pPr>
      <w:r w:rsidDel="00000000" w:rsidR="00000000" w:rsidRPr="00000000">
        <w:rPr>
          <w:rtl w:val="0"/>
        </w:rPr>
        <w:t xml:space="preserve">JACK (as Lem?) : There was nothing of value on that skeleton that we didn’t already have!</w:t>
      </w:r>
    </w:p>
    <w:p w:rsidR="00000000" w:rsidDel="00000000" w:rsidP="00000000" w:rsidRDefault="00000000" w:rsidRPr="00000000" w14:paraId="000000AF">
      <w:pPr>
        <w:ind w:left="850.3937007874017"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[Austin laughing]</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850.3937007874017" w:firstLine="0"/>
        <w:rPr/>
      </w:pPr>
      <w:r w:rsidDel="00000000" w:rsidR="00000000" w:rsidRPr="00000000">
        <w:rPr>
          <w:rtl w:val="0"/>
        </w:rPr>
        <w:t xml:space="preserve">NICK (as Fantasmo): It was a vile creature from beyond the grave! Who cares?</w:t>
      </w:r>
    </w:p>
    <w:p w:rsidR="00000000" w:rsidDel="00000000" w:rsidP="00000000" w:rsidRDefault="00000000" w:rsidRPr="00000000" w14:paraId="000000B3">
      <w:pPr>
        <w:ind w:left="850.3937007874017" w:firstLine="0"/>
        <w:rPr/>
      </w:pPr>
      <w:r w:rsidDel="00000000" w:rsidR="00000000" w:rsidRPr="00000000">
        <w:rPr>
          <w:rtl w:val="0"/>
        </w:rPr>
      </w:r>
    </w:p>
    <w:p w:rsidR="00000000" w:rsidDel="00000000" w:rsidP="00000000" w:rsidRDefault="00000000" w:rsidRPr="00000000" w14:paraId="000000B4">
      <w:pPr>
        <w:ind w:left="850.3937007874017" w:firstLine="0"/>
        <w:rPr/>
      </w:pPr>
      <w:r w:rsidDel="00000000" w:rsidR="00000000" w:rsidRPr="00000000">
        <w:rPr>
          <w:rtl w:val="0"/>
        </w:rPr>
        <w:t xml:space="preserve">ART (as Hadrian?): Thankyou!</w:t>
        <w:br w:type="textWrapping"/>
        <w:br w:type="textWrapping"/>
        <w:t xml:space="preserve">NICK (as Fantasmo): Let’s move on!</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[Austin laughing]</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ALI: Well I guess now we have two sets of keys.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AUSTIN: Sure. [pauses] So you, you head out?</w:t>
        <w:br w:type="textWrapping"/>
        <w:br w:type="textWrapping"/>
        <w:t xml:space="preserve">JACK: Yeah.</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ART: That didn’t look like a good life.</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AUSTIN: And you’re [noise of disagreement]</w:t>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ALI: All that bread and art? Buddy!</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AUSTIN: [laughs] And you- </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KEITH: [interrupting] Oh I’d </w:t>
      </w:r>
      <w:r w:rsidDel="00000000" w:rsidR="00000000" w:rsidRPr="00000000">
        <w:rPr>
          <w:i w:val="1"/>
          <w:rtl w:val="0"/>
        </w:rPr>
        <w:t xml:space="preserve">love</w:t>
      </w:r>
      <w:r w:rsidDel="00000000" w:rsidR="00000000" w:rsidRPr="00000000">
        <w:rPr>
          <w:rtl w:val="0"/>
        </w:rPr>
        <w:t xml:space="preserve"> some nice bread right now.</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AUSTIN: I know, me too. Someone bring me some good bread.</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ALI: [overlapping Austin] I just ate some.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[Keith and Ali at the same time]</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ALI: Some good bread.</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KEITH: Ah some fuckin’ good bread.</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AUSTIN: Can I get some jam downstairs?</w:t>
        <w:br w:type="textWrapping"/>
        <w:br w:type="textWrapping"/>
        <w:t xml:space="preserve">KEITH: God </w:t>
      </w:r>
      <w:r w:rsidDel="00000000" w:rsidR="00000000" w:rsidRPr="00000000">
        <w:rPr>
          <w:i w:val="1"/>
          <w:rtl w:val="0"/>
        </w:rPr>
        <w:t xml:space="preserve">damn </w:t>
      </w:r>
      <w:r w:rsidDel="00000000" w:rsidR="00000000" w:rsidRPr="00000000">
        <w:rPr>
          <w:rtl w:val="0"/>
        </w:rPr>
        <w:t xml:space="preserve">I want some good bread!</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[Ali laughing]</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AUSTIN: This is what we’re talking about. Welcome to Dungeon World we’re gonna talk about stuff we wanna </w:t>
      </w:r>
      <w:r w:rsidDel="00000000" w:rsidR="00000000" w:rsidRPr="00000000">
        <w:rPr>
          <w:i w:val="1"/>
          <w:rtl w:val="0"/>
        </w:rPr>
        <w:t xml:space="preserve">eat</w:t>
      </w:r>
      <w:r w:rsidDel="00000000" w:rsidR="00000000" w:rsidRPr="00000000">
        <w:rPr>
          <w:rtl w:val="0"/>
        </w:rPr>
        <w:t xml:space="preserve">. I bet you this will happen every week</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KEITH: [overlapping Austin] What’s your fa-, what’s your favourite bread guys?</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ALI: Italian.</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KEITH: Italian bread?</w:t>
        <w:br w:type="textWrapping"/>
        <w:br w:type="textWrapping"/>
        <w:t xml:space="preserve">AUSTIN: I like, I like a good french bread. </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t xml:space="preserve">NICK: Yeah.</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AUSTIN: There was a place in Brooklyn that had really good French bread.</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NICK: [overlapping Austin] French bread.</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JACK: As a, yeah as a kind of salt and pepper bread.</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AUSTIN: I like a good, I like a good biscuit? That, Ali that place we got biscuits..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KEITH: [as Austin is talking] Here’s what I had-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ALI: Oh yeah Austin let’s get, Austin let’s get biscuits again.</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NICK: I’m looking forward to my Thai curry leftovers </w:t>
      </w:r>
      <w:r w:rsidDel="00000000" w:rsidR="00000000" w:rsidRPr="00000000">
        <w:rPr>
          <w:rtl w:val="0"/>
          <w:rPrChange w:author="Glen Campey" w:id="0" w:date="2019-11-21T17:20:08Z">
            <w:rPr/>
          </w:rPrChange>
        </w:rPr>
        <w:t xml:space="preserve">that’re</w:t>
      </w:r>
      <w:r w:rsidDel="00000000" w:rsidR="00000000" w:rsidRPr="00000000">
        <w:rPr>
          <w:rtl w:val="0"/>
        </w:rPr>
        <w:t xml:space="preserve"> waiting for me as soon as we’re done.</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AUSTIN: Mmm, that sounds alright. Alright! Alright, alright, alright.</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[Ali laughing]</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KEITH: Wait, wait wait. I just wanna, one more thing. Last month I had a fuckin’ bread knot that was like an Italian white bread-</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AUSTIN: Mhm.</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KEITH: ...twisted up with a, like a rye bread and baked.</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AUSTIN: Oh that sounds goood.</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KEITH: Goood!</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ALI: That sounds really good.</w:t>
        <w:br w:type="textWrapping"/>
        <w:br w:type="textWrapping"/>
        <w:t xml:space="preserve">AUSTIN: Mm. Eats!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KEITH: I had some honey on that and it was so good.</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[Ali laughing]</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t xml:space="preserve">AUSTIN: Alright, we have to keep going otherwise I’m gonna die of hunger.</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KEITH: Alright, let’s go to the tower, let’s go to the tower.</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t xml:space="preserve">AUSTIN: You finish the little trek up to the tower. The tower is massive and if you can picture it it’s, it’s round in shape and then next to it on the bottom level is a big kind of boxy building attached to the bottom level. It has its own entrance that seems to be filled in with solid stone sheet, but(?) there is an archway that’s filled with the solid stone sheet. There is, to the tower itself big wooden doors with a with big iron handles on it. </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ALI: Can I use my Bend Bars Lift Gates move to try to open it?</w:t>
        <w:br w:type="textWrapping"/>
        <w:br w:type="textWrapping"/>
        <w:t xml:space="preserve">AUSTIN: Which, which thing? [pauses] The main door or the big, the big stone door on the square building?</w:t>
        <w:br w:type="textWrapping"/>
        <w:br w:type="textWrapping"/>
        <w:t xml:space="preserve">ALI: The like big wooden door?</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ART: Has anyone tried knocking?</w:t>
        <w:br w:type="textWrapping"/>
        <w:br w:type="textWrapping"/>
        <w:t xml:space="preserve">AUSTIN: You need to, you don’t have to.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JACK: [overlapping Austin] Oh, that’s rich coming from you!</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AUSTIN: Ali’s already opening them. Ali rips open those doors. You open those, you open those big wooden doors.</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KEITH: Art, knocking is like the worst idea! [laughs]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AUSTIN: Ali, you open the wooden doors no problem, you don’t even need to use the move.</w:t>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ALI: Okay, okay.</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t xml:space="preserve">AUSTIN: You just, you just. They’re big wooden doors but they’re openable. So that’s those open, and as you look inside there is this big, dark room. It’s lit by, by these crystals that’re in sconces around the wall. They’re kind of a blue-purple light. It’s a </w:t>
      </w:r>
      <w:r w:rsidDel="00000000" w:rsidR="00000000" w:rsidRPr="00000000">
        <w:rPr>
          <w:i w:val="1"/>
          <w:rtl w:val="0"/>
        </w:rPr>
        <w:t xml:space="preserve">big</w:t>
      </w:r>
      <w:r w:rsidDel="00000000" w:rsidR="00000000" w:rsidRPr="00000000">
        <w:rPr>
          <w:rtl w:val="0"/>
        </w:rPr>
        <w:t xml:space="preserve"> open space like a, like a giant entry hall that has at the far end a balcony with two staircases coming down. The left, or one staircase coming down, the left side has already broken and it’s under complete disrepair. There are bits of it here and there hanging out of the side of the wall but there’s no way you could climb it. At the bottom level there is --It’s almost, it’s almost like a big multi-purpose room where you could see where it could be used for, for organising people or meeting, big meetings, big events. But it’s kind of like all of that stuff is in the corners. There’s tables in the corners and chairs. There’s little, there’s another, not little, there’s another one of those archways with the solid stone door. Or like, not even a, it’s not a door, it’s a solid stone sheet going straight down to the bottom of the, of the floor. And also scattered around the place are like, just like trash cans and like trash like receptacles.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t xml:space="preserve">ART: Is this a convention centre?</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t xml:space="preserve">AUSTIN: It’s sort of like a convention centre this bottom floor. Y’know, it’s the sort of place --Art, you would recognise this, Hadrian would recognise this as the sort of place that you bring in people, you don’t do the service here, do you know what I mean? But like, your church compound probably has a room like this. It’s kind of a big multi-purpose public room, y’know?</w:t>
        <w:br w:type="textWrapping"/>
        <w:br w:type="textWrapping"/>
        <w:t xml:space="preserve">ART: Sure.</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t xml:space="preserve">AUSTIN: And then at the top is the stairway that goes up higher into --Or, I guess it</w:t>
      </w:r>
      <w:ins w:author="Glen Campey" w:id="1" w:date="2019-09-27T16:36:41Z">
        <w:r w:rsidDel="00000000" w:rsidR="00000000" w:rsidRPr="00000000">
          <w:rPr>
            <w:rtl w:val="0"/>
          </w:rPr>
          <w:t xml:space="preserve">’</w:t>
        </w:r>
      </w:ins>
      <w:r w:rsidDel="00000000" w:rsidR="00000000" w:rsidRPr="00000000">
        <w:rPr>
          <w:rtl w:val="0"/>
        </w:rPr>
        <w:t xml:space="preserve">s a, it</w:t>
      </w:r>
      <w:ins w:author="Glen Campey" w:id="2" w:date="2019-09-27T16:36:43Z">
        <w:r w:rsidDel="00000000" w:rsidR="00000000" w:rsidRPr="00000000">
          <w:rPr>
            <w:rtl w:val="0"/>
          </w:rPr>
          <w:t xml:space="preserve">’</w:t>
        </w:r>
      </w:ins>
      <w:r w:rsidDel="00000000" w:rsidR="00000000" w:rsidRPr="00000000">
        <w:rPr>
          <w:rtl w:val="0"/>
        </w:rPr>
        <w:t xml:space="preserve">s a --You kind of like go to the back and then go up and there’s a stairway that goes like in and then up through the next like level.</w:t>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ART: Is this the kind of place that you would have a funeral or a celebration?</w:t>
        <w:br w:type="textWrapping"/>
        <w:br w:type="textWrapping"/>
        <w:t xml:space="preserve">AUSTIN: Both.</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ART: Okay.</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AUSTIN: Good question but both, depends.</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JACK: Just before we start searching this room can I take a really tiny break?</w:t>
        <w:br w:type="textWrapping"/>
        <w:br w:type="textWrapping"/>
        <w:t xml:space="preserve">AUSTIN: Sure.</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ALI: Yeah.</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JACK: I’ll be back in just like 30 seconds.</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AUSTIN: Sounds good. [pause] [sighs] Oh boy.</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KEITH: Why-</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AUSTIN: What’s up?</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NICK: Actually-</w:t>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KEITH: I, I remembered that the thing that I was thinking of earlier-</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rtl w:val="0"/>
        </w:rPr>
        <w:t xml:space="preserve">AUSTIN: Mhm.</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t xml:space="preserve">KEITH: ...and its alright if it’s too late to change it. When you said ‘What animal?’ and I said gila monster. The thing that I was thinking of was a komodo dragon.</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t xml:space="preserve">AUSTIN: That’s what I thought. I did say komodo dragon.</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KEITH: Oh, you did?</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AUSTIN: </w:t>
      </w:r>
      <w:r w:rsidDel="00000000" w:rsidR="00000000" w:rsidRPr="00000000">
        <w:rPr>
          <w:i w:val="1"/>
          <w:rtl w:val="0"/>
        </w:rPr>
        <w:t xml:space="preserve">I</w:t>
      </w:r>
      <w:r w:rsidDel="00000000" w:rsidR="00000000" w:rsidRPr="00000000">
        <w:rPr>
          <w:rtl w:val="0"/>
        </w:rPr>
        <w:t xml:space="preserve"> did. And then you were like, a gila monster. Those are, I believe you that they’re very different. Those are the same thing in my brain.</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t xml:space="preserve">[Ali laughing]</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t xml:space="preserve">KEITH: Yeah, yeah that’s why I made the mistake. Komodo dragons are like ten times as big.</w:t>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ind w:left="0" w:firstLine="0"/>
        <w:rPr/>
      </w:pPr>
      <w:r w:rsidDel="00000000" w:rsidR="00000000" w:rsidRPr="00000000">
        <w:rPr>
          <w:rtl w:val="0"/>
        </w:rPr>
        <w:t xml:space="preserve">AUSTIN: [surprised] Are they??</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t xml:space="preserve">KEITH: Yeah, yeah yeah.</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AUSTIN: I believe you.</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KEITH: Gila monsters yeah are like, are like a thing that you could have in a tank in your house if it was big enough.</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t xml:space="preserve">AUSTIN: Okay.</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ind w:left="0" w:firstLine="0"/>
        <w:rPr/>
      </w:pPr>
      <w:r w:rsidDel="00000000" w:rsidR="00000000" w:rsidRPr="00000000">
        <w:rPr>
          <w:rtl w:val="0"/>
        </w:rPr>
        <w:t xml:space="preserve">NICK: Yeah.</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KEITH: Yeah.</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NICK: I’ve had a friend that had gila monsters.</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t xml:space="preserve">AUSTIN: Okay.</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t xml:space="preserve">ALI: I was picturing the drakes from countforce(?)</w:t>
        <w:br w:type="textWrapping"/>
        <w:br w:type="textWrapping"/>
        <w:t xml:space="preserve">KEITH: Yeah, that’s what I was picturing too.</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t xml:space="preserve">AUSTIN: Oh right sure, sure those. I’m now looking at komodo dragons while Jack is away. These are big.</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rtl w:val="0"/>
        </w:rPr>
        <w:t xml:space="preserve">KEITH: The problem is that --Yeah, they are big.</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AUSTIN: Gila monster has the word monster in it.</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NICK: They’re cool-looking too.</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t xml:space="preserve">KEITH: Yeah, yeah it has the word monster so it’s like damn that’s gotta be fuckin’ big. But it’s like no it’s like a foot long.</w:t>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ind w:left="0" w:firstLine="0"/>
        <w:rPr/>
      </w:pPr>
      <w:r w:rsidDel="00000000" w:rsidR="00000000" w:rsidRPr="00000000">
        <w:rPr>
          <w:rtl w:val="0"/>
        </w:rPr>
        <w:t xml:space="preserve">NICK: Yeah.</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AUSTIN: Do you think those people were over-reacting when they called a gila monster a gila monster?</w:t>
        <w:br w:type="textWrapping"/>
        <w:br w:type="textWrapping"/>
        <w:t xml:space="preserve">KEITH: Yeah I absolutely do. Or they were, they were very small. Like a foot tall.</w:t>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AUSTIN: Like the people were?</w:t>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pPr>
      <w:r w:rsidDel="00000000" w:rsidR="00000000" w:rsidRPr="00000000">
        <w:rPr>
          <w:rtl w:val="0"/>
        </w:rPr>
        <w:t xml:space="preserve">[Nick laughing]</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t xml:space="preserve">KEITH: Yeah the people who discovered it were a foot tall.</w:t>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0" w:firstLine="0"/>
        <w:rPr/>
      </w:pPr>
      <w:r w:rsidDel="00000000" w:rsidR="00000000" w:rsidRPr="00000000">
        <w:rPr>
          <w:rtl w:val="0"/>
        </w:rPr>
        <w:t xml:space="preserve">AUSTIN: Right. I’m gonna look this up, I’m wondering why they’re called that. [pauses] Maybe they were just really sheltered. They’d never seen anything before.</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KEITH: Yeah. Aaah Its a --The only other thing I’ve seen in my life was a moth!</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[Austin, Ali, Keith &amp; Nick all laughing]</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KEITH: What is this</w:t>
      </w:r>
      <w:r w:rsidDel="00000000" w:rsidR="00000000" w:rsidRPr="00000000">
        <w:rPr>
          <w:i w:val="1"/>
          <w:rtl w:val="0"/>
        </w:rPr>
        <w:t xml:space="preserve"> monster</w:t>
      </w:r>
      <w:r w:rsidDel="00000000" w:rsidR="00000000" w:rsidRPr="00000000">
        <w:rPr>
          <w:rtl w:val="0"/>
        </w:rPr>
        <w:t xml:space="preserve">?</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JACK: Alright, I’m back.</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AUSTIN: Welcome back. I guess gila monsters are mon- or, are venomous, right?</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KEITH: I think that’s a myth.</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AUSTIN: No, this says they’re monsters, or, they’re venomous.</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KEITH: Okay.</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JACK: They’re also monsters.</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[Art laughing] </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KEITH: Oh, the myth is that they’re way more venomous than they actually are. </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AUSTIN: Oh, sure, sure, sure.</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KEITH: Yeah, the myth is that they’re fatal and they’re actually not fatal.</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AUSTIN: Not a big D.</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KEITH: Yeah, not a big D at all. </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AUSTIN: Little d, okay.</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KEITH: Yeah, a teeny little d.</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[Jack laughing]</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AUSTIN: Hmm.</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JACK: So we’ve got this, we’ve got this enormous room.</w:t>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AUSTIN: Yep.</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JACK (as Lem?): [pauses] Does anybody have a particular interest in.. I mean, I don’t know what our, what our strategy here should be, are we trying to get to the.. From my perspective the thing that is possibly causing stuff in a tower is either at the top of the tower or very, very deep underneath the tower. So I’m not entirely sure whether or not there’s-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AUSTIN: Why do you think that?</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JACK: Why do I think that? Past ex-</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AUSTIN: Why does Lem think that?</w:t>
        <w:br w:type="textWrapping"/>
        <w:br w:type="textWrapping"/>
        <w:t xml:space="preserve">JACK: Past experience with towers.</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AUSTIN: Okay. </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JACK: You know, partly from actual towers that we’ve found and catalogued and things.</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AUSTIN: Mhm.</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t xml:space="preserve">JACK: And also just from the general cultural --There’s a, there’s a mythological, cultural through-line of towers, villainous towers being powered by stuff at the top and bottom.</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AUSTIN: Okay.</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JACK: So I don’t know whether or not --Shall we just, shall we just push forward? What do people think?</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KEITH: I think that before we decide whether to go up or down we should hang out and look around in the bottom, the bottom floor.</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ALI: Yeah, we should do discern realities.</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AUSTIN: [overlapping Ali] How long, how long do you guys- </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KEITH: Is there --Are we --Have we already seen the entirety of the bottom floor?</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AUSTIN: You’ve see the entirety of the bottom floor minus that, that big building that’s attached to the tower. There’s a, that there’s this solid stone doorway into.</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850.3937007874017" w:firstLine="0"/>
        <w:rPr/>
      </w:pPr>
      <w:r w:rsidDel="00000000" w:rsidR="00000000" w:rsidRPr="00000000">
        <w:rPr>
          <w:rtl w:val="0"/>
        </w:rPr>
        <w:t xml:space="preserve">KEITH (as Fero?): Now Lem, I hear you on this top and bottom thing, I do. But I’m thinking maybe the sealed off area is probably an important place?</w:t>
      </w:r>
    </w:p>
    <w:p w:rsidR="00000000" w:rsidDel="00000000" w:rsidP="00000000" w:rsidRDefault="00000000" w:rsidRPr="00000000" w14:paraId="000001B3">
      <w:pPr>
        <w:ind w:left="850.3937007874017" w:firstLine="0"/>
        <w:rPr/>
      </w:pPr>
      <w:r w:rsidDel="00000000" w:rsidR="00000000" w:rsidRPr="00000000">
        <w:rPr>
          <w:rtl w:val="0"/>
        </w:rPr>
      </w:r>
    </w:p>
    <w:p w:rsidR="00000000" w:rsidDel="00000000" w:rsidP="00000000" w:rsidRDefault="00000000" w:rsidRPr="00000000" w14:paraId="000001B4">
      <w:pPr>
        <w:ind w:left="850.3937007874017" w:firstLine="0"/>
        <w:rPr/>
      </w:pPr>
      <w:r w:rsidDel="00000000" w:rsidR="00000000" w:rsidRPr="00000000">
        <w:rPr>
          <w:rtl w:val="0"/>
        </w:rPr>
        <w:t xml:space="preserve">JACK (as Lem?): Yeah alright, let’s give that a shot.</w:t>
      </w:r>
    </w:p>
    <w:p w:rsidR="00000000" w:rsidDel="00000000" w:rsidP="00000000" w:rsidRDefault="00000000" w:rsidRPr="00000000" w14:paraId="000001B5">
      <w:pPr>
        <w:ind w:left="850.3937007874017"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KEITH: Yeah, what’s the --Can I find from the inside where it looks like the wall would be? Like, is there a doorway to that thing from the inside?</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AUSTIN: Yeah, there’s another --There’s a duplicate of that archway, that solid stone sheet, inside and outside. Those, those kind of archways in that’ve been shut off with the stone sheet are the way in.</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KEITH: Okay.</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t xml:space="preserve">ART: Hey, around about what time is it?</w:t>
      </w:r>
    </w:p>
    <w:p w:rsidR="00000000" w:rsidDel="00000000" w:rsidP="00000000" w:rsidRDefault="00000000" w:rsidRPr="00000000" w14:paraId="000001BD">
      <w:pPr>
        <w:ind w:left="0" w:firstLine="0"/>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AUSTIN: I’m gonna say it’s like [pauses] 1 pm.</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KEITH: Okay.</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ART: Okay, so I don’t have to do ch- --I’m, I’m not in desperate time fronts.</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rtl w:val="0"/>
        </w:rPr>
        <w:t xml:space="preserve">AUSTIN: [overlapping Art] By 5pm you should do it. Like by, by evening, by the time the sun starts to set, lets say. </w:t>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[Sound of clock chiming in the background]</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AUSTIN: By the time the sun starts to set you must have worshipped the sun god that day, y’know?</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[Clock still chiming]</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KEITH: Okay, yeah.</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ART: Sure.</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AUSTIN: The god that put the sun in the sky, so.</w:t>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t xml:space="preserve">ART: But I got, I got time.</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t xml:space="preserve">AUSTIN: Sure.</w:t>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KEITH: Yeah, yeah, can I --Are there any cracks in the walls big enough for a small thing?</w:t>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t xml:space="preserve">AUSTIN: Nah.</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KEITH: No? Like not even a mouse?</w:t>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t xml:space="preserve">AUSTIN: This is solid.</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KEITH: Solid? Dang.</w:t>
        <w:br w:type="textWrapping"/>
        <w:br w:type="textWrapping"/>
        <w:t xml:space="preserve">ALI: [overlapping Austin and Keith] This is a --Is this an inanimate obstacle that I can get past?</w:t>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t xml:space="preserve">AUSTIN: Is it?</w:t>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t xml:space="preserve">ALI: That’s literally my only move, so [laughs]</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AUSTIN: I mean, you have other moves, just they’re weird and different. But yes!</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ALI: Right.</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t xml:space="preserve">AUSTIN: Yes, you could, you could try to lift it. You know like get down there and put your fingers in and try to find purchase and lift it? Or are you gonna try to --How are you gonna try to get through?</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ALI: I’m brawly, I’ll do that [laughs]</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AUSTIN: Alright.</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ALI: [thinking noise] Okay.</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KEITH: Should I wait until Hella rolls, goes, before I aid or interfere?</w:t>
        <w:br w:type="textWrapping"/>
        <w:br w:type="textWrapping"/>
        <w:t xml:space="preserve">AUSTIN: [overlapping Keith] Yeah, yeah, let Hella finish this, let Hella finish this move yeah.</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KEITH: Yeah.</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AUSTIN: I’m --Y’know it’s not very clear if aid/interfere should come before or after a roll, and I, I’m gonna play it fast and loose and say that there are times when it makes sense to be before and times when it makes sense to come after? Kind of like, what’s the most dramatically appropriate. Does that make sense?</w:t>
      </w:r>
    </w:p>
    <w:p w:rsidR="00000000" w:rsidDel="00000000" w:rsidP="00000000" w:rsidRDefault="00000000" w:rsidRPr="00000000" w14:paraId="000001F5">
      <w:pPr>
        <w:ind w:left="0" w:firstLine="0"/>
        <w:rPr/>
      </w:pPr>
      <w:r w:rsidDel="00000000" w:rsidR="00000000" w:rsidRPr="00000000">
        <w:rPr>
          <w:rtl w:val="0"/>
        </w:rPr>
      </w:r>
    </w:p>
    <w:p w:rsidR="00000000" w:rsidDel="00000000" w:rsidP="00000000" w:rsidRDefault="00000000" w:rsidRPr="00000000" w14:paraId="000001F6">
      <w:pPr>
        <w:ind w:left="0" w:firstLine="0"/>
        <w:rPr/>
      </w:pPr>
      <w:r w:rsidDel="00000000" w:rsidR="00000000" w:rsidRPr="00000000">
        <w:rPr>
          <w:rtl w:val="0"/>
        </w:rPr>
        <w:t xml:space="preserve">KEITH: Yeah, yeah.</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NICK: Yeah.</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AUSTIN: In this case, let’s save it and see if she can do it herself.</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ALI: So-</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ART: Wait, I have a, I have a question?</w:t>
        <w:br w:type="textWrapping"/>
        <w:br w:type="textWrapping"/>
        <w:t xml:space="preserve">AUSTIN: Sure.</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ART: Would it be appropriate for, for anyone to just turn into a bear while this is happening?</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[Ali laughing]</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KEITH: Are you-</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ART: Just like, while waiting, does anyone wanna be a bear?</w:t>
        <w:br w:type="textWrapping"/>
        <w:br w:type="textWrapping"/>
        <w:t xml:space="preserve">[Austin, Jack and Nick laughing]</w:t>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t xml:space="preserve">KEITH: Are you asking me to be a bear right now?</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ART: I’m just, I’m just teasing-</w:t>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AUSTIN: He’s teasing.</w:t>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t xml:space="preserve">ART: ...because of the time I attacked something, and you were a bear.</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KEITH: [annoyed] I was trying to help you out! I was like okay, while he’s doing it I’m gonna j-, I’m gonna start on my shit, so we can double-</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AUSTIN: [overlapping Keith] Right. I should’ve said this before, but the way, the way dungeon world-</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ART: And it was funny.</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AUSTIN: It was funny. The way dungeon world positions itself, it’s sort of like it’s a conversation between the players and the gm and if a player says something then the gm says something, if the gm says something the player says something. In general I wanna resolve moves one at a time. So like, even if fictionally you would be turning into a bear while that was happening, that’s the, that’s kind of how we’re gonna do it.</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NICK: Okay.</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ALI: Okay.</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AUSTIN: So, Ali.</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ALI: I def-, I definitely just rolled a four.</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AUSTIN: Cool.</w:t>
      </w:r>
    </w:p>
    <w:p w:rsidR="00000000" w:rsidDel="00000000" w:rsidP="00000000" w:rsidRDefault="00000000" w:rsidRPr="00000000" w14:paraId="00000221">
      <w:pPr>
        <w:ind w:left="0" w:firstLine="0"/>
        <w:rPr/>
      </w:pPr>
      <w:r w:rsidDel="00000000" w:rsidR="00000000" w:rsidRPr="00000000">
        <w:rPr>
          <w:rtl w:val="0"/>
        </w:rPr>
      </w:r>
    </w:p>
    <w:p w:rsidR="00000000" w:rsidDel="00000000" w:rsidP="00000000" w:rsidRDefault="00000000" w:rsidRPr="00000000" w14:paraId="00000222">
      <w:pPr>
        <w:ind w:left="0" w:firstLine="0"/>
        <w:rPr/>
      </w:pPr>
      <w:r w:rsidDel="00000000" w:rsidR="00000000" w:rsidRPr="00000000">
        <w:rPr>
          <w:rtl w:val="0"/>
        </w:rPr>
        <w:t xml:space="preserve">ALI: Which isn’t great.</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t xml:space="preserve">AUSTIN: Bend bars lift gates [quoting from guide] ‘when you use strength to destroy an inanimate obstacle roll plus strength. On a 10+ choose three, on a 7-9 choose two.’. Those options, just for the record, would’ve been: it doesn’t take a very long time, nothing of value is damaged, it doesn’t make an inordinate amount of noise, you can fix the thing again without a lot of effort. But on a four, that doesn’t really, that doesn’t super happen.</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ALI: No?</w:t>
      </w:r>
    </w:p>
    <w:p w:rsidR="00000000" w:rsidDel="00000000" w:rsidP="00000000" w:rsidRDefault="00000000" w:rsidRPr="00000000" w14:paraId="00000227">
      <w:pPr>
        <w:ind w:left="0" w:firstLine="0"/>
        <w:rPr/>
      </w:pPr>
      <w:r w:rsidDel="00000000" w:rsidR="00000000" w:rsidRPr="00000000">
        <w:rPr>
          <w:rtl w:val="0"/>
        </w:rPr>
      </w:r>
    </w:p>
    <w:p w:rsidR="00000000" w:rsidDel="00000000" w:rsidP="00000000" w:rsidRDefault="00000000" w:rsidRPr="00000000" w14:paraId="00000228">
      <w:pPr>
        <w:ind w:left="0" w:firstLine="0"/>
        <w:rPr/>
      </w:pPr>
      <w:r w:rsidDel="00000000" w:rsidR="00000000" w:rsidRPr="00000000">
        <w:rPr>
          <w:rtl w:val="0"/>
        </w:rPr>
        <w:t xml:space="preserve">ART: Four plus modifier?</w:t>
        <w:br w:type="textWrapping"/>
        <w:br w:type="textWrapping"/>
        <w:t xml:space="preserve">AUSTIN: No, </w:t>
      </w:r>
      <w:r w:rsidDel="00000000" w:rsidR="00000000" w:rsidRPr="00000000">
        <w:rPr>
          <w:i w:val="1"/>
          <w:rtl w:val="0"/>
        </w:rPr>
        <w:t xml:space="preserve">two</w:t>
      </w:r>
      <w:r w:rsidDel="00000000" w:rsidR="00000000" w:rsidRPr="00000000">
        <w:rPr>
          <w:rtl w:val="0"/>
        </w:rPr>
        <w:t xml:space="preserve"> plus modifier.</w:t>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[Ali laughing]</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ALI: Yeah that was a bad roll.</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t xml:space="preserve">ART: It was snake eyes, it was snake eyes!</w:t>
      </w:r>
    </w:p>
    <w:p w:rsidR="00000000" w:rsidDel="00000000" w:rsidP="00000000" w:rsidRDefault="00000000" w:rsidRPr="00000000" w14:paraId="0000022F">
      <w:pPr>
        <w:ind w:left="0" w:firstLine="0"/>
        <w:rPr/>
      </w:pPr>
      <w:r w:rsidDel="00000000" w:rsidR="00000000" w:rsidRPr="00000000">
        <w:rPr>
          <w:rtl w:val="0"/>
        </w:rPr>
      </w:r>
    </w:p>
    <w:p w:rsidR="00000000" w:rsidDel="00000000" w:rsidP="00000000" w:rsidRDefault="00000000" w:rsidRPr="00000000" w14:paraId="00000230">
      <w:pPr>
        <w:ind w:left="0" w:firstLine="0"/>
        <w:rPr/>
      </w:pPr>
      <w:r w:rsidDel="00000000" w:rsidR="00000000" w:rsidRPr="00000000">
        <w:rPr>
          <w:rtl w:val="0"/>
        </w:rPr>
        <w:t xml:space="preserve">AUSTIN: Snake eyes.</w:t>
      </w:r>
    </w:p>
    <w:p w:rsidR="00000000" w:rsidDel="00000000" w:rsidP="00000000" w:rsidRDefault="00000000" w:rsidRPr="00000000" w14:paraId="00000231">
      <w:pPr>
        <w:ind w:left="0" w:firstLine="0"/>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ALI: That was a rough roll.</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AUSTIN: [pauses] How are you trying, how are you trying to get through this place again?</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ALI: Well, it’s just like a metal-</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AUSTIN: It’s like a- </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ALI: ...like a stone sheet right?</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AUSTIN: Yeah, yeah. So are you..? Were you trying to lift it, were you trying to punch through it, were you trying to like just break it down? Like, what’s the..?</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ALI: I guess, I was tryna’ lift it so people could like sneak under it?</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AUSTIN: Okay, you just can’t get it up. Like it just is not moving at all from, from the lift. You can tell that it, it does move up. Like you can, you can feel that this isn’t just concrete. That there --It should be able slide upwards, but you’ve never felt anything this heavy in your life. You can’t, you can’t lift it. While-</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850.3937007874017" w:firstLine="0"/>
        <w:rPr/>
      </w:pPr>
      <w:r w:rsidDel="00000000" w:rsidR="00000000" w:rsidRPr="00000000">
        <w:rPr>
          <w:rtl w:val="0"/>
        </w:rPr>
        <w:t xml:space="preserve">KEITH (as Fero?): Lem, Lem I’m still on you top and bottom thing, maybe it needs a lever??</w:t>
      </w:r>
    </w:p>
    <w:p w:rsidR="00000000" w:rsidDel="00000000" w:rsidP="00000000" w:rsidRDefault="00000000" w:rsidRPr="00000000" w14:paraId="00000243">
      <w:pPr>
        <w:ind w:left="850.3937007874017" w:firstLine="0"/>
        <w:rPr/>
      </w:pP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 AUSTIN: With, with this, while she’s doing this, you hear a bell ringing from above you. </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pPr>
      <w:r w:rsidDel="00000000" w:rsidR="00000000" w:rsidRPr="00000000">
        <w:rPr>
          <w:rtl w:val="0"/>
        </w:rPr>
        <w:t xml:space="preserve">JACK: [overlapping Austin] What sort of a bell?</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AUSTIN: Those of you, those of you who have lived in kind of posh civilisation before? Posh for post-post-fantasy-apocalypse, which means, I’m thinking Fantasmo and I’m thinking Lem here, maybe, maybe Hadrian. Know that it’s a dinner bell.</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JACK: Oh! Noo, oh noo.</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t xml:space="preserve">[Ali laughing]</w:t>
      </w:r>
    </w:p>
    <w:p w:rsidR="00000000" w:rsidDel="00000000" w:rsidP="00000000" w:rsidRDefault="00000000" w:rsidRPr="00000000" w14:paraId="0000024D">
      <w:pPr>
        <w:ind w:left="0" w:firstLine="0"/>
        <w:rPr/>
      </w:pPr>
      <w:r w:rsidDel="00000000" w:rsidR="00000000" w:rsidRPr="00000000">
        <w:rPr>
          <w:rtl w:val="0"/>
        </w:rPr>
      </w:r>
    </w:p>
    <w:p w:rsidR="00000000" w:rsidDel="00000000" w:rsidP="00000000" w:rsidRDefault="00000000" w:rsidRPr="00000000" w14:paraId="0000024E">
      <w:pPr>
        <w:ind w:left="0" w:firstLine="0"/>
        <w:rPr/>
      </w:pPr>
      <w:r w:rsidDel="00000000" w:rsidR="00000000" w:rsidRPr="00000000">
        <w:rPr>
          <w:rtl w:val="0"/>
        </w:rPr>
        <w:t xml:space="preserve">JACK: This is not a good situation! Right okay-</w:t>
      </w:r>
    </w:p>
    <w:p w:rsidR="00000000" w:rsidDel="00000000" w:rsidP="00000000" w:rsidRDefault="00000000" w:rsidRPr="00000000" w14:paraId="0000024F">
      <w:pPr>
        <w:ind w:left="0" w:firstLine="0"/>
        <w:rPr/>
      </w:pPr>
      <w:r w:rsidDel="00000000" w:rsidR="00000000" w:rsidRPr="00000000">
        <w:rPr>
          <w:rtl w:val="0"/>
        </w:rPr>
      </w:r>
    </w:p>
    <w:p w:rsidR="00000000" w:rsidDel="00000000" w:rsidP="00000000" w:rsidRDefault="00000000" w:rsidRPr="00000000" w14:paraId="00000250">
      <w:pPr>
        <w:ind w:left="0" w:firstLine="0"/>
        <w:rPr/>
      </w:pPr>
      <w:r w:rsidDel="00000000" w:rsidR="00000000" w:rsidRPr="00000000">
        <w:rPr>
          <w:rtl w:val="0"/>
        </w:rPr>
        <w:t xml:space="preserve">ALI: It’ll distract everyone maybe?</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JACK: Is there any way we could find [laughs], is there any way we could find keyholes, possible keyholes, or mechanisms. Like, a concern-</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ind w:left="0" w:firstLine="0"/>
        <w:rPr/>
      </w:pPr>
      <w:r w:rsidDel="00000000" w:rsidR="00000000" w:rsidRPr="00000000">
        <w:rPr>
          <w:rtl w:val="0"/>
        </w:rPr>
        <w:t xml:space="preserve">AUSTIN: How much time do you guys wanna spend down here on this level, I guess is my question, searching?</w:t>
        <w:br w:type="textWrapping"/>
        <w:br w:type="textWrapping"/>
        <w:t xml:space="preserve">KEITH: I’m mostly done down here.</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t xml:space="preserve">JACK: I’m curious as to what’s-</w:t>
      </w:r>
    </w:p>
    <w:p w:rsidR="00000000" w:rsidDel="00000000" w:rsidP="00000000" w:rsidRDefault="00000000" w:rsidRPr="00000000" w14:paraId="00000257">
      <w:pPr>
        <w:ind w:left="0" w:firstLine="0"/>
        <w:rPr/>
      </w:pPr>
      <w:r w:rsidDel="00000000" w:rsidR="00000000" w:rsidRPr="00000000">
        <w:rPr>
          <w:rtl w:val="0"/>
        </w:rPr>
      </w:r>
    </w:p>
    <w:p w:rsidR="00000000" w:rsidDel="00000000" w:rsidP="00000000" w:rsidRDefault="00000000" w:rsidRPr="00000000" w14:paraId="00000258">
      <w:pPr>
        <w:ind w:left="0" w:firstLine="0"/>
        <w:rPr/>
      </w:pPr>
      <w:r w:rsidDel="00000000" w:rsidR="00000000" w:rsidRPr="00000000">
        <w:rPr>
          <w:rtl w:val="0"/>
        </w:rPr>
        <w:t xml:space="preserve">AUSTIN: Like, how closely do you look through this place?</w:t>
      </w:r>
    </w:p>
    <w:p w:rsidR="00000000" w:rsidDel="00000000" w:rsidP="00000000" w:rsidRDefault="00000000" w:rsidRPr="00000000" w14:paraId="00000259">
      <w:pPr>
        <w:ind w:left="0" w:firstLine="0"/>
        <w:rPr/>
      </w:pPr>
      <w:r w:rsidDel="00000000" w:rsidR="00000000" w:rsidRPr="00000000">
        <w:rPr>
          <w:rtl w:val="0"/>
        </w:rPr>
      </w:r>
    </w:p>
    <w:p w:rsidR="00000000" w:rsidDel="00000000" w:rsidP="00000000" w:rsidRDefault="00000000" w:rsidRPr="00000000" w14:paraId="0000025A">
      <w:pPr>
        <w:ind w:left="0" w:firstLine="0"/>
        <w:rPr/>
      </w:pPr>
      <w:r w:rsidDel="00000000" w:rsidR="00000000" w:rsidRPr="00000000">
        <w:rPr>
          <w:rtl w:val="0"/>
        </w:rPr>
        <w:t xml:space="preserve">ALI: I guess we’re just giving it a quick glance and then moving on?</w:t>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ART: I think I’m trying to find a defendable position at this point.</w:t>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ind w:left="0" w:firstLine="0"/>
        <w:rPr/>
      </w:pPr>
      <w:r w:rsidDel="00000000" w:rsidR="00000000" w:rsidRPr="00000000">
        <w:rPr>
          <w:rtl w:val="0"/>
        </w:rPr>
        <w:t xml:space="preserve">[Ali laughing] </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AUSTIN: Where [laughs] okay.</w:t>
      </w:r>
    </w:p>
    <w:p w:rsidR="00000000" w:rsidDel="00000000" w:rsidP="00000000" w:rsidRDefault="00000000" w:rsidRPr="00000000" w14:paraId="00000261">
      <w:pPr>
        <w:ind w:left="0" w:firstLine="0"/>
        <w:rPr/>
      </w:pPr>
      <w:r w:rsidDel="00000000" w:rsidR="00000000" w:rsidRPr="00000000">
        <w:rPr>
          <w:rtl w:val="0"/>
        </w:rPr>
      </w:r>
    </w:p>
    <w:p w:rsidR="00000000" w:rsidDel="00000000" w:rsidP="00000000" w:rsidRDefault="00000000" w:rsidRPr="00000000" w14:paraId="00000262">
      <w:pPr>
        <w:ind w:left="0" w:firstLine="0"/>
        <w:rPr/>
      </w:pPr>
      <w:r w:rsidDel="00000000" w:rsidR="00000000" w:rsidRPr="00000000">
        <w:rPr>
          <w:rtl w:val="0"/>
        </w:rPr>
        <w:t xml:space="preserve">ART: If things are gonna come to eat..</w:t>
      </w:r>
    </w:p>
    <w:p w:rsidR="00000000" w:rsidDel="00000000" w:rsidP="00000000" w:rsidRDefault="00000000" w:rsidRPr="00000000" w14:paraId="00000263">
      <w:pPr>
        <w:ind w:left="0" w:firstLine="0"/>
        <w:rPr/>
      </w:pPr>
      <w:r w:rsidDel="00000000" w:rsidR="00000000" w:rsidRPr="00000000">
        <w:rPr>
          <w:rtl w:val="0"/>
        </w:rPr>
      </w:r>
    </w:p>
    <w:p w:rsidR="00000000" w:rsidDel="00000000" w:rsidP="00000000" w:rsidRDefault="00000000" w:rsidRPr="00000000" w14:paraId="00000264">
      <w:pPr>
        <w:ind w:left="0" w:firstLine="0"/>
        <w:rPr/>
      </w:pPr>
      <w:r w:rsidDel="00000000" w:rsidR="00000000" w:rsidRPr="00000000">
        <w:rPr>
          <w:rtl w:val="0"/>
        </w:rPr>
        <w:t xml:space="preserve">AUSTIN: Nothing comes --How long do you wait, after that bell?</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ART: To, I don’t understand your question, to do what?</w:t>
        <w:br w:type="textWrapping"/>
        <w:br w:type="textWrapping"/>
        <w:t xml:space="preserve">ALI: Well, once we hear the bell all of us go, right?</w:t>
      </w:r>
    </w:p>
    <w:p w:rsidR="00000000" w:rsidDel="00000000" w:rsidP="00000000" w:rsidRDefault="00000000" w:rsidRPr="00000000" w14:paraId="00000267">
      <w:pPr>
        <w:ind w:left="0" w:firstLine="0"/>
        <w:rPr/>
      </w:pPr>
      <w:r w:rsidDel="00000000" w:rsidR="00000000" w:rsidRPr="00000000">
        <w:rPr>
          <w:rtl w:val="0"/>
        </w:rPr>
      </w:r>
    </w:p>
    <w:p w:rsidR="00000000" w:rsidDel="00000000" w:rsidP="00000000" w:rsidRDefault="00000000" w:rsidRPr="00000000" w14:paraId="00000268">
      <w:pPr>
        <w:ind w:left="0" w:firstLine="0"/>
        <w:rPr/>
      </w:pPr>
      <w:r w:rsidDel="00000000" w:rsidR="00000000" w:rsidRPr="00000000">
        <w:rPr>
          <w:rtl w:val="0"/>
        </w:rPr>
        <w:t xml:space="preserve">AUSTIN: What do you do when you hear the bell?</w:t>
      </w:r>
    </w:p>
    <w:p w:rsidR="00000000" w:rsidDel="00000000" w:rsidP="00000000" w:rsidRDefault="00000000" w:rsidRPr="00000000" w14:paraId="00000269">
      <w:pPr>
        <w:ind w:left="0" w:firstLine="0"/>
        <w:rPr/>
      </w:pPr>
      <w:r w:rsidDel="00000000" w:rsidR="00000000" w:rsidRPr="00000000">
        <w:rPr>
          <w:rtl w:val="0"/>
        </w:rPr>
      </w:r>
    </w:p>
    <w:p w:rsidR="00000000" w:rsidDel="00000000" w:rsidP="00000000" w:rsidRDefault="00000000" w:rsidRPr="00000000" w14:paraId="0000026A">
      <w:pPr>
        <w:ind w:left="0" w:firstLine="0"/>
        <w:rPr/>
      </w:pPr>
      <w:r w:rsidDel="00000000" w:rsidR="00000000" w:rsidRPr="00000000">
        <w:rPr>
          <w:rtl w:val="0"/>
        </w:rPr>
        <w:t xml:space="preserve">ART: Like I move to, to a, to what I think is a defendable position. Maybe, like near the stairs, near the, the-</w:t>
      </w:r>
    </w:p>
    <w:p w:rsidR="00000000" w:rsidDel="00000000" w:rsidP="00000000" w:rsidRDefault="00000000" w:rsidRPr="00000000" w14:paraId="0000026B">
      <w:pPr>
        <w:ind w:left="0" w:firstLine="0"/>
        <w:rPr/>
      </w:pP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AUSTIN: Sure. Okay, so you’re standing like near the stairs-</w:t>
      </w:r>
    </w:p>
    <w:p w:rsidR="00000000" w:rsidDel="00000000" w:rsidP="00000000" w:rsidRDefault="00000000" w:rsidRPr="00000000" w14:paraId="0000026D">
      <w:pPr>
        <w:ind w:left="0" w:firstLine="0"/>
        <w:rPr/>
      </w:pPr>
      <w:r w:rsidDel="00000000" w:rsidR="00000000" w:rsidRPr="00000000">
        <w:rPr>
          <w:rtl w:val="0"/>
        </w:rPr>
      </w:r>
    </w:p>
    <w:p w:rsidR="00000000" w:rsidDel="00000000" w:rsidP="00000000" w:rsidRDefault="00000000" w:rsidRPr="00000000" w14:paraId="0000026E">
      <w:pPr>
        <w:ind w:left="0" w:firstLine="0"/>
        <w:rPr/>
      </w:pPr>
      <w:r w:rsidDel="00000000" w:rsidR="00000000" w:rsidRPr="00000000">
        <w:rPr>
          <w:rtl w:val="0"/>
        </w:rPr>
        <w:t xml:space="preserve">ART: ...is, is lectern a word that you would use to describe-</w:t>
      </w:r>
    </w:p>
    <w:p w:rsidR="00000000" w:rsidDel="00000000" w:rsidP="00000000" w:rsidRDefault="00000000" w:rsidRPr="00000000" w14:paraId="0000026F">
      <w:pPr>
        <w:ind w:left="0" w:firstLine="0"/>
        <w:rPr/>
      </w:pPr>
      <w:r w:rsidDel="00000000" w:rsidR="00000000" w:rsidRPr="00000000">
        <w:rPr>
          <w:rtl w:val="0"/>
        </w:rPr>
      </w:r>
    </w:p>
    <w:p w:rsidR="00000000" w:rsidDel="00000000" w:rsidP="00000000" w:rsidRDefault="00000000" w:rsidRPr="00000000" w14:paraId="00000270">
      <w:pPr>
        <w:ind w:left="0" w:firstLine="0"/>
        <w:rPr/>
      </w:pPr>
      <w:r w:rsidDel="00000000" w:rsidR="00000000" w:rsidRPr="00000000">
        <w:rPr>
          <w:rtl w:val="0"/>
        </w:rPr>
        <w:t xml:space="preserve">AUSTIN: There is. There, there, yeah, but those are like off in the cor- --I’m picturing this as kind of like-</w:t>
      </w:r>
    </w:p>
    <w:p w:rsidR="00000000" w:rsidDel="00000000" w:rsidP="00000000" w:rsidRDefault="00000000" w:rsidRPr="00000000" w14:paraId="00000271">
      <w:pPr>
        <w:ind w:left="0" w:firstLine="0"/>
        <w:rPr/>
      </w:pPr>
      <w:r w:rsidDel="00000000" w:rsidR="00000000" w:rsidRPr="00000000">
        <w:rPr>
          <w:rtl w:val="0"/>
        </w:rPr>
      </w:r>
    </w:p>
    <w:p w:rsidR="00000000" w:rsidDel="00000000" w:rsidP="00000000" w:rsidRDefault="00000000" w:rsidRPr="00000000" w14:paraId="00000272">
      <w:pPr>
        <w:ind w:left="0" w:firstLine="0"/>
        <w:rPr/>
      </w:pPr>
      <w:r w:rsidDel="00000000" w:rsidR="00000000" w:rsidRPr="00000000">
        <w:rPr>
          <w:rtl w:val="0"/>
        </w:rPr>
        <w:t xml:space="preserve">KEITH: Maybe like a parapet?</w:t>
      </w:r>
    </w:p>
    <w:p w:rsidR="00000000" w:rsidDel="00000000" w:rsidP="00000000" w:rsidRDefault="00000000" w:rsidRPr="00000000" w14:paraId="00000273">
      <w:pPr>
        <w:ind w:left="0" w:firstLine="0"/>
        <w:rPr/>
      </w:pPr>
      <w:r w:rsidDel="00000000" w:rsidR="00000000" w:rsidRPr="00000000">
        <w:rPr>
          <w:rtl w:val="0"/>
        </w:rPr>
      </w:r>
    </w:p>
    <w:p w:rsidR="00000000" w:rsidDel="00000000" w:rsidP="00000000" w:rsidRDefault="00000000" w:rsidRPr="00000000" w14:paraId="00000274">
      <w:pPr>
        <w:ind w:left="0" w:firstLine="0"/>
        <w:rPr/>
      </w:pPr>
      <w:r w:rsidDel="00000000" w:rsidR="00000000" w:rsidRPr="00000000">
        <w:rPr>
          <w:rtl w:val="0"/>
        </w:rPr>
        <w:t xml:space="preserve">AUSTIN: [amused] No, you’re not near any parapets. I don’t think.</w:t>
      </w:r>
    </w:p>
    <w:p w:rsidR="00000000" w:rsidDel="00000000" w:rsidP="00000000" w:rsidRDefault="00000000" w:rsidRPr="00000000" w14:paraId="00000275">
      <w:pPr>
        <w:ind w:left="0" w:firstLine="0"/>
        <w:rPr/>
      </w:pPr>
      <w:r w:rsidDel="00000000" w:rsidR="00000000" w:rsidRPr="00000000">
        <w:rPr>
          <w:rtl w:val="0"/>
        </w:rPr>
        <w:t xml:space="preserve">[Keith laughing]</w:t>
      </w:r>
    </w:p>
    <w:p w:rsidR="00000000" w:rsidDel="00000000" w:rsidP="00000000" w:rsidRDefault="00000000" w:rsidRPr="00000000" w14:paraId="00000276">
      <w:pPr>
        <w:ind w:left="0" w:firstLine="0"/>
        <w:rPr/>
      </w:pPr>
      <w:r w:rsidDel="00000000" w:rsidR="00000000" w:rsidRPr="00000000">
        <w:rPr>
          <w:rtl w:val="0"/>
        </w:rPr>
      </w:r>
    </w:p>
    <w:p w:rsidR="00000000" w:rsidDel="00000000" w:rsidP="00000000" w:rsidRDefault="00000000" w:rsidRPr="00000000" w14:paraId="00000277">
      <w:pPr>
        <w:ind w:left="0" w:firstLine="0"/>
        <w:rPr/>
      </w:pPr>
      <w:r w:rsidDel="00000000" w:rsidR="00000000" w:rsidRPr="00000000">
        <w:rPr>
          <w:rtl w:val="0"/>
        </w:rPr>
        <w:t xml:space="preserve">AUSTIN: You can be by the stairs kind of hidden behind, let’s say, a little table that you can pull out and put in front of the stairs.</w:t>
      </w:r>
    </w:p>
    <w:p w:rsidR="00000000" w:rsidDel="00000000" w:rsidP="00000000" w:rsidRDefault="00000000" w:rsidRPr="00000000" w14:paraId="00000278">
      <w:pPr>
        <w:ind w:left="0" w:firstLine="0"/>
        <w:rPr/>
      </w:pPr>
      <w:r w:rsidDel="00000000" w:rsidR="00000000" w:rsidRPr="00000000">
        <w:rPr>
          <w:rtl w:val="0"/>
        </w:rPr>
      </w:r>
    </w:p>
    <w:p w:rsidR="00000000" w:rsidDel="00000000" w:rsidP="00000000" w:rsidRDefault="00000000" w:rsidRPr="00000000" w14:paraId="00000279">
      <w:pPr>
        <w:ind w:left="0" w:firstLine="0"/>
        <w:rPr/>
      </w:pPr>
      <w:r w:rsidDel="00000000" w:rsidR="00000000" w:rsidRPr="00000000">
        <w:rPr>
          <w:rtl w:val="0"/>
        </w:rPr>
        <w:t xml:space="preserve">NICK: Let’s hope it’s not a pair-o’-pets that’re coming to eat us.</w:t>
      </w:r>
    </w:p>
    <w:p w:rsidR="00000000" w:rsidDel="00000000" w:rsidP="00000000" w:rsidRDefault="00000000" w:rsidRPr="00000000" w14:paraId="0000027A">
      <w:pPr>
        <w:ind w:left="0" w:firstLine="0"/>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rtl w:val="0"/>
        </w:rPr>
        <w:t xml:space="preserve">[Ali laughs]</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AUSTIN: Nailed it. Nothing, but nothing comes down the stairs. </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ind w:left="0" w:firstLine="0"/>
        <w:rPr/>
      </w:pPr>
      <w:r w:rsidDel="00000000" w:rsidR="00000000" w:rsidRPr="00000000">
        <w:rPr>
          <w:rtl w:val="0"/>
        </w:rPr>
        <w:t xml:space="preserve">ART: Okay.</w:t>
      </w:r>
    </w:p>
    <w:p w:rsidR="00000000" w:rsidDel="00000000" w:rsidP="00000000" w:rsidRDefault="00000000" w:rsidRPr="00000000" w14:paraId="00000280">
      <w:pPr>
        <w:ind w:left="0" w:firstLine="0"/>
        <w:rPr/>
      </w:pPr>
      <w:r w:rsidDel="00000000" w:rsidR="00000000" w:rsidRPr="00000000">
        <w:rPr>
          <w:rtl w:val="0"/>
        </w:rPr>
      </w:r>
    </w:p>
    <w:p w:rsidR="00000000" w:rsidDel="00000000" w:rsidP="00000000" w:rsidRDefault="00000000" w:rsidRPr="00000000" w14:paraId="00000281">
      <w:pPr>
        <w:ind w:left="0" w:firstLine="0"/>
        <w:rPr/>
      </w:pPr>
      <w:r w:rsidDel="00000000" w:rsidR="00000000" w:rsidRPr="00000000">
        <w:rPr>
          <w:rtl w:val="0"/>
        </w:rPr>
        <w:t xml:space="preserve">AUSTIN: You can hear activity from up there, but nothing’s coming </w:t>
      </w:r>
      <w:r w:rsidDel="00000000" w:rsidR="00000000" w:rsidRPr="00000000">
        <w:rPr>
          <w:i w:val="1"/>
          <w:rtl w:val="0"/>
        </w:rPr>
        <w:t xml:space="preserve">down</w:t>
      </w:r>
      <w:r w:rsidDel="00000000" w:rsidR="00000000" w:rsidRPr="00000000">
        <w:rPr>
          <w:rtl w:val="0"/>
        </w:rPr>
        <w:t xml:space="preserve"> the stairs.</w:t>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ind w:left="0" w:firstLine="0"/>
        <w:rPr/>
      </w:pPr>
      <w:r w:rsidDel="00000000" w:rsidR="00000000" w:rsidRPr="00000000">
        <w:rPr>
          <w:rtl w:val="0"/>
        </w:rPr>
        <w:t xml:space="preserve">KEITH: Alright, I’m --I vote, let’s go up those stairs, is what I say.</w:t>
      </w:r>
    </w:p>
    <w:p w:rsidR="00000000" w:rsidDel="00000000" w:rsidP="00000000" w:rsidRDefault="00000000" w:rsidRPr="00000000" w14:paraId="00000284">
      <w:pPr>
        <w:ind w:left="0" w:firstLine="0"/>
        <w:rPr/>
      </w:pPr>
      <w:r w:rsidDel="00000000" w:rsidR="00000000" w:rsidRPr="00000000">
        <w:rPr>
          <w:rtl w:val="0"/>
        </w:rPr>
      </w:r>
    </w:p>
    <w:p w:rsidR="00000000" w:rsidDel="00000000" w:rsidP="00000000" w:rsidRDefault="00000000" w:rsidRPr="00000000" w14:paraId="00000285">
      <w:pPr>
        <w:ind w:left="0" w:firstLine="0"/>
        <w:rPr/>
      </w:pPr>
      <w:r w:rsidDel="00000000" w:rsidR="00000000" w:rsidRPr="00000000">
        <w:rPr>
          <w:rtl w:val="0"/>
        </w:rPr>
        <w:t xml:space="preserve">ALI: Yeah.</w:t>
      </w:r>
    </w:p>
    <w:p w:rsidR="00000000" w:rsidDel="00000000" w:rsidP="00000000" w:rsidRDefault="00000000" w:rsidRPr="00000000" w14:paraId="00000286">
      <w:pPr>
        <w:ind w:left="0" w:firstLine="0"/>
        <w:rPr/>
      </w:pPr>
      <w:r w:rsidDel="00000000" w:rsidR="00000000" w:rsidRPr="00000000">
        <w:rPr>
          <w:rtl w:val="0"/>
        </w:rPr>
      </w:r>
    </w:p>
    <w:p w:rsidR="00000000" w:rsidDel="00000000" w:rsidP="00000000" w:rsidRDefault="00000000" w:rsidRPr="00000000" w14:paraId="00000287">
      <w:pPr>
        <w:ind w:left="0" w:firstLine="0"/>
        <w:rPr/>
      </w:pPr>
      <w:r w:rsidDel="00000000" w:rsidR="00000000" w:rsidRPr="00000000">
        <w:rPr>
          <w:rtl w:val="0"/>
        </w:rPr>
        <w:t xml:space="preserve">AUSTIN: To Lem’s question earlier, you look and look and don’t find any keyholes. There’s no keyholes.</w:t>
      </w:r>
    </w:p>
    <w:p w:rsidR="00000000" w:rsidDel="00000000" w:rsidP="00000000" w:rsidRDefault="00000000" w:rsidRPr="00000000" w14:paraId="00000288">
      <w:pPr>
        <w:ind w:left="0" w:firstLine="0"/>
        <w:rPr/>
      </w:pPr>
      <w:r w:rsidDel="00000000" w:rsidR="00000000" w:rsidRPr="00000000">
        <w:rPr>
          <w:rtl w:val="0"/>
        </w:rPr>
      </w:r>
    </w:p>
    <w:p w:rsidR="00000000" w:rsidDel="00000000" w:rsidP="00000000" w:rsidRDefault="00000000" w:rsidRPr="00000000" w14:paraId="00000289">
      <w:pPr>
        <w:ind w:left="0" w:firstLine="0"/>
        <w:rPr/>
      </w:pPr>
      <w:r w:rsidDel="00000000" w:rsidR="00000000" w:rsidRPr="00000000">
        <w:rPr>
          <w:rtl w:val="0"/>
        </w:rPr>
        <w:t xml:space="preserve">JACK: Alright. Yeah, no.</w:t>
      </w:r>
    </w:p>
    <w:p w:rsidR="00000000" w:rsidDel="00000000" w:rsidP="00000000" w:rsidRDefault="00000000" w:rsidRPr="00000000" w14:paraId="0000028A">
      <w:pPr>
        <w:ind w:left="0" w:firstLine="0"/>
        <w:rPr/>
      </w:pPr>
      <w:r w:rsidDel="00000000" w:rsidR="00000000" w:rsidRPr="00000000">
        <w:rPr>
          <w:rtl w:val="0"/>
        </w:rPr>
      </w:r>
    </w:p>
    <w:p w:rsidR="00000000" w:rsidDel="00000000" w:rsidP="00000000" w:rsidRDefault="00000000" w:rsidRPr="00000000" w14:paraId="0000028B">
      <w:pPr>
        <w:ind w:left="0" w:firstLine="0"/>
        <w:rPr/>
      </w:pPr>
      <w:r w:rsidDel="00000000" w:rsidR="00000000" w:rsidRPr="00000000">
        <w:rPr>
          <w:rtl w:val="0"/>
        </w:rPr>
        <w:t xml:space="preserve">AUSTIN: There’s nothing hidden in this room that you can tell, you could spend-</w:t>
      </w:r>
    </w:p>
    <w:p w:rsidR="00000000" w:rsidDel="00000000" w:rsidP="00000000" w:rsidRDefault="00000000" w:rsidRPr="00000000" w14:paraId="0000028C">
      <w:pPr>
        <w:ind w:left="0" w:firstLine="0"/>
        <w:rPr/>
      </w:pPr>
      <w:r w:rsidDel="00000000" w:rsidR="00000000" w:rsidRPr="00000000">
        <w:rPr>
          <w:rtl w:val="0"/>
        </w:rPr>
      </w:r>
    </w:p>
    <w:p w:rsidR="00000000" w:rsidDel="00000000" w:rsidP="00000000" w:rsidRDefault="00000000" w:rsidRPr="00000000" w14:paraId="0000028D">
      <w:pPr>
        <w:ind w:left="0" w:firstLine="0"/>
        <w:rPr/>
      </w:pPr>
      <w:r w:rsidDel="00000000" w:rsidR="00000000" w:rsidRPr="00000000">
        <w:rPr>
          <w:rtl w:val="0"/>
        </w:rPr>
        <w:t xml:space="preserve">NICK: Fantasmo moves behind the big armoured guy standing on the stairs.</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AUSTIN: Good call.</w:t>
      </w:r>
    </w:p>
    <w:p w:rsidR="00000000" w:rsidDel="00000000" w:rsidP="00000000" w:rsidRDefault="00000000" w:rsidRPr="00000000" w14:paraId="00000290">
      <w:pPr>
        <w:ind w:left="0" w:firstLine="0"/>
        <w:rPr/>
      </w:pPr>
      <w:r w:rsidDel="00000000" w:rsidR="00000000" w:rsidRPr="00000000">
        <w:rPr>
          <w:rtl w:val="0"/>
        </w:rPr>
      </w:r>
    </w:p>
    <w:p w:rsidR="00000000" w:rsidDel="00000000" w:rsidP="00000000" w:rsidRDefault="00000000" w:rsidRPr="00000000" w14:paraId="00000291">
      <w:pPr>
        <w:ind w:left="0" w:firstLine="0"/>
        <w:rPr/>
      </w:pPr>
      <w:r w:rsidDel="00000000" w:rsidR="00000000" w:rsidRPr="00000000">
        <w:rPr>
          <w:rtl w:val="0"/>
        </w:rPr>
        <w:t xml:space="preserve">[Ali laughs]</w:t>
      </w:r>
    </w:p>
    <w:p w:rsidR="00000000" w:rsidDel="00000000" w:rsidP="00000000" w:rsidRDefault="00000000" w:rsidRPr="00000000" w14:paraId="00000292">
      <w:pPr>
        <w:ind w:left="0" w:firstLine="0"/>
        <w:rPr/>
      </w:pPr>
      <w:r w:rsidDel="00000000" w:rsidR="00000000" w:rsidRPr="00000000">
        <w:rPr>
          <w:rtl w:val="0"/>
        </w:rPr>
      </w:r>
    </w:p>
    <w:p w:rsidR="00000000" w:rsidDel="00000000" w:rsidP="00000000" w:rsidRDefault="00000000" w:rsidRPr="00000000" w14:paraId="00000293">
      <w:pPr>
        <w:ind w:left="0" w:firstLine="0"/>
        <w:rPr/>
      </w:pPr>
      <w:r w:rsidDel="00000000" w:rsidR="00000000" w:rsidRPr="00000000">
        <w:rPr>
          <w:rtl w:val="0"/>
        </w:rPr>
        <w:t xml:space="preserve">ART: These stairs are positioned --These are --It’s a spiral, it’s a, its a flight system?</w:t>
      </w:r>
    </w:p>
    <w:p w:rsidR="00000000" w:rsidDel="00000000" w:rsidP="00000000" w:rsidRDefault="00000000" w:rsidRPr="00000000" w14:paraId="00000294">
      <w:pPr>
        <w:ind w:left="0" w:firstLine="0"/>
        <w:rPr/>
      </w:pPr>
      <w:r w:rsidDel="00000000" w:rsidR="00000000" w:rsidRPr="00000000">
        <w:rPr>
          <w:rtl w:val="0"/>
        </w:rPr>
      </w:r>
    </w:p>
    <w:p w:rsidR="00000000" w:rsidDel="00000000" w:rsidP="00000000" w:rsidRDefault="00000000" w:rsidRPr="00000000" w14:paraId="00000295">
      <w:pPr>
        <w:ind w:left="0" w:firstLine="0"/>
        <w:rPr/>
      </w:pPr>
      <w:r w:rsidDel="00000000" w:rsidR="00000000" w:rsidRPr="00000000">
        <w:rPr>
          <w:rtl w:val="0"/>
        </w:rPr>
        <w:t xml:space="preserve">AUSTIN: This is a, this is a flight up to a balcony that then has a second flight up to the </w:t>
      </w:r>
      <w:r w:rsidDel="00000000" w:rsidR="00000000" w:rsidRPr="00000000">
        <w:rPr>
          <w:i w:val="1"/>
          <w:rtl w:val="0"/>
        </w:rPr>
        <w:t xml:space="preserve">actual</w:t>
      </w:r>
      <w:r w:rsidDel="00000000" w:rsidR="00000000" w:rsidRPr="00000000">
        <w:rPr>
          <w:rtl w:val="0"/>
        </w:rPr>
        <w:t xml:space="preserve"> next floor.</w:t>
      </w:r>
    </w:p>
    <w:p w:rsidR="00000000" w:rsidDel="00000000" w:rsidP="00000000" w:rsidRDefault="00000000" w:rsidRPr="00000000" w14:paraId="00000296">
      <w:pPr>
        <w:ind w:left="0" w:firstLine="0"/>
        <w:rPr/>
      </w:pPr>
      <w:r w:rsidDel="00000000" w:rsidR="00000000" w:rsidRPr="00000000">
        <w:rPr>
          <w:rtl w:val="0"/>
        </w:rPr>
      </w:r>
    </w:p>
    <w:p w:rsidR="00000000" w:rsidDel="00000000" w:rsidP="00000000" w:rsidRDefault="00000000" w:rsidRPr="00000000" w14:paraId="00000297">
      <w:pPr>
        <w:ind w:left="0" w:firstLine="0"/>
        <w:rPr/>
      </w:pPr>
      <w:r w:rsidDel="00000000" w:rsidR="00000000" w:rsidRPr="00000000">
        <w:rPr>
          <w:rtl w:val="0"/>
        </w:rPr>
        <w:t xml:space="preserve">ART: Okay so visibility is, is not </w:t>
      </w:r>
      <w:r w:rsidDel="00000000" w:rsidR="00000000" w:rsidRPr="00000000">
        <w:rPr>
          <w:i w:val="1"/>
          <w:rtl w:val="0"/>
        </w:rPr>
        <w:t xml:space="preserve">great</w:t>
      </w:r>
      <w:r w:rsidDel="00000000" w:rsidR="00000000" w:rsidRPr="00000000">
        <w:rPr>
          <w:rtl w:val="0"/>
        </w:rPr>
        <w:t xml:space="preserve"> but not terrible.</w:t>
      </w:r>
    </w:p>
    <w:p w:rsidR="00000000" w:rsidDel="00000000" w:rsidP="00000000" w:rsidRDefault="00000000" w:rsidRPr="00000000" w14:paraId="00000298">
      <w:pPr>
        <w:ind w:left="0" w:firstLine="0"/>
        <w:rPr/>
      </w:pPr>
      <w:r w:rsidDel="00000000" w:rsidR="00000000" w:rsidRPr="00000000">
        <w:rPr>
          <w:rtl w:val="0"/>
        </w:rPr>
      </w:r>
    </w:p>
    <w:p w:rsidR="00000000" w:rsidDel="00000000" w:rsidP="00000000" w:rsidRDefault="00000000" w:rsidRPr="00000000" w14:paraId="00000299">
      <w:pPr>
        <w:ind w:left="0" w:firstLine="0"/>
        <w:rPr/>
      </w:pPr>
      <w:r w:rsidDel="00000000" w:rsidR="00000000" w:rsidRPr="00000000">
        <w:rPr>
          <w:rtl w:val="0"/>
        </w:rPr>
        <w:t xml:space="preserve">AUSTIN: Good for this this whole floor, this is a big floor. These floors are gigantic in si-, in height. There aren’t many, there aren’t many of them that, that you can tell. That’s based mostly on Jack looking at the floors from outside and based on, or based on Lem looking at the floors from outside, and based on Fero flying up past it. You can kind of tell there are only a handful of floors but they’re big, huge things.</w:t>
      </w:r>
    </w:p>
    <w:p w:rsidR="00000000" w:rsidDel="00000000" w:rsidP="00000000" w:rsidRDefault="00000000" w:rsidRPr="00000000" w14:paraId="0000029A">
      <w:pPr>
        <w:ind w:left="0" w:firstLine="0"/>
        <w:rPr/>
      </w:pPr>
      <w:r w:rsidDel="00000000" w:rsidR="00000000" w:rsidRPr="00000000">
        <w:rPr>
          <w:rtl w:val="0"/>
        </w:rPr>
      </w:r>
    </w:p>
    <w:p w:rsidR="00000000" w:rsidDel="00000000" w:rsidP="00000000" w:rsidRDefault="00000000" w:rsidRPr="00000000" w14:paraId="0000029B">
      <w:pPr>
        <w:ind w:left="0" w:firstLine="0"/>
        <w:rPr/>
      </w:pPr>
      <w:r w:rsidDel="00000000" w:rsidR="00000000" w:rsidRPr="00000000">
        <w:rPr>
          <w:rtl w:val="0"/>
        </w:rPr>
        <w:t xml:space="preserve">ART: Sure, but like, I’m not gonna --Y’know the, the stairs are clear.</w:t>
      </w:r>
    </w:p>
    <w:p w:rsidR="00000000" w:rsidDel="00000000" w:rsidP="00000000" w:rsidRDefault="00000000" w:rsidRPr="00000000" w14:paraId="0000029C">
      <w:pPr>
        <w:ind w:left="0" w:firstLine="0"/>
        <w:rPr/>
      </w:pPr>
      <w:r w:rsidDel="00000000" w:rsidR="00000000" w:rsidRPr="00000000">
        <w:rPr>
          <w:rtl w:val="0"/>
        </w:rPr>
      </w:r>
    </w:p>
    <w:p w:rsidR="00000000" w:rsidDel="00000000" w:rsidP="00000000" w:rsidRDefault="00000000" w:rsidRPr="00000000" w14:paraId="0000029D">
      <w:pPr>
        <w:ind w:left="0" w:firstLine="0"/>
        <w:rPr/>
      </w:pPr>
      <w:r w:rsidDel="00000000" w:rsidR="00000000" w:rsidRPr="00000000">
        <w:rPr>
          <w:rtl w:val="0"/>
        </w:rPr>
        <w:t xml:space="preserve">AUSTIN: These stairs up are clear, the second flight up you can’t see from down here.</w:t>
      </w:r>
    </w:p>
    <w:p w:rsidR="00000000" w:rsidDel="00000000" w:rsidP="00000000" w:rsidRDefault="00000000" w:rsidRPr="00000000" w14:paraId="0000029E">
      <w:pPr>
        <w:ind w:left="0" w:firstLine="0"/>
        <w:rPr/>
      </w:pPr>
      <w:r w:rsidDel="00000000" w:rsidR="00000000" w:rsidRPr="00000000">
        <w:rPr>
          <w:rtl w:val="0"/>
        </w:rPr>
      </w:r>
    </w:p>
    <w:p w:rsidR="00000000" w:rsidDel="00000000" w:rsidP="00000000" w:rsidRDefault="00000000" w:rsidRPr="00000000" w14:paraId="0000029F">
      <w:pPr>
        <w:ind w:left="0" w:firstLine="0"/>
        <w:rPr/>
      </w:pPr>
      <w:r w:rsidDel="00000000" w:rsidR="00000000" w:rsidRPr="00000000">
        <w:rPr>
          <w:rtl w:val="0"/>
        </w:rPr>
        <w:t xml:space="preserve">ART: Alright, so yeah I guess I y’know start moving up-</w:t>
      </w:r>
    </w:p>
    <w:p w:rsidR="00000000" w:rsidDel="00000000" w:rsidP="00000000" w:rsidRDefault="00000000" w:rsidRPr="00000000" w14:paraId="000002A0">
      <w:pPr>
        <w:ind w:left="0" w:firstLine="0"/>
        <w:rPr/>
      </w:pPr>
      <w:r w:rsidDel="00000000" w:rsidR="00000000" w:rsidRPr="00000000">
        <w:rPr>
          <w:rtl w:val="0"/>
        </w:rPr>
      </w:r>
    </w:p>
    <w:p w:rsidR="00000000" w:rsidDel="00000000" w:rsidP="00000000" w:rsidRDefault="00000000" w:rsidRPr="00000000" w14:paraId="000002A1">
      <w:pPr>
        <w:ind w:left="0" w:firstLine="0"/>
        <w:rPr/>
      </w:pPr>
      <w:r w:rsidDel="00000000" w:rsidR="00000000" w:rsidRPr="00000000">
        <w:rPr>
          <w:rtl w:val="0"/>
        </w:rPr>
        <w:t xml:space="preserve">AUSTIN: Mhm.</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ART: With I gu-, I assume, I weird collection of people amassed behind me.</w:t>
      </w:r>
    </w:p>
    <w:p w:rsidR="00000000" w:rsidDel="00000000" w:rsidP="00000000" w:rsidRDefault="00000000" w:rsidRPr="00000000" w14:paraId="000002A4">
      <w:pPr>
        <w:ind w:left="0" w:firstLine="0"/>
        <w:rPr/>
      </w:pPr>
      <w:r w:rsidDel="00000000" w:rsidR="00000000" w:rsidRPr="00000000">
        <w:rPr>
          <w:rtl w:val="0"/>
        </w:rPr>
      </w:r>
    </w:p>
    <w:p w:rsidR="00000000" w:rsidDel="00000000" w:rsidP="00000000" w:rsidRDefault="00000000" w:rsidRPr="00000000" w14:paraId="000002A5">
      <w:pPr>
        <w:ind w:left="0" w:firstLine="0"/>
        <w:rPr/>
      </w:pPr>
      <w:r w:rsidDel="00000000" w:rsidR="00000000" w:rsidRPr="00000000">
        <w:rPr>
          <w:rtl w:val="0"/>
        </w:rPr>
        <w:t xml:space="preserve">AUSTIN: That seems to be the case.</w:t>
      </w:r>
    </w:p>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ind w:left="0" w:firstLine="0"/>
        <w:rPr/>
      </w:pPr>
      <w:r w:rsidDel="00000000" w:rsidR="00000000" w:rsidRPr="00000000">
        <w:rPr>
          <w:rtl w:val="0"/>
        </w:rPr>
        <w:t xml:space="preserve">KEITH: I’m, I’m going to-</w:t>
      </w:r>
    </w:p>
    <w:p w:rsidR="00000000" w:rsidDel="00000000" w:rsidP="00000000" w:rsidRDefault="00000000" w:rsidRPr="00000000" w14:paraId="000002A8">
      <w:pPr>
        <w:ind w:left="0" w:firstLine="0"/>
        <w:rPr/>
      </w:pPr>
      <w:r w:rsidDel="00000000" w:rsidR="00000000" w:rsidRPr="00000000">
        <w:rPr>
          <w:rtl w:val="0"/>
        </w:rPr>
      </w:r>
    </w:p>
    <w:p w:rsidR="00000000" w:rsidDel="00000000" w:rsidP="00000000" w:rsidRDefault="00000000" w:rsidRPr="00000000" w14:paraId="000002A9">
      <w:pPr>
        <w:ind w:left="0" w:firstLine="0"/>
        <w:rPr/>
      </w:pPr>
      <w:r w:rsidDel="00000000" w:rsidR="00000000" w:rsidRPr="00000000">
        <w:rPr>
          <w:rtl w:val="0"/>
        </w:rPr>
        <w:t xml:space="preserve">AUSTIN: Yeah what is the order here? So Hadrian’s at the front..</w:t>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t xml:space="preserve">KEITH: I well, I was going to --I was next to the stairs when I decided this, to transform into a hummingbird.</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t xml:space="preserve">AUSTIN: Okay.</w:t>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t xml:space="preserve">KEITH: Yeah.</w:t>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t xml:space="preserve">[Ali laughing]</w:t>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t xml:space="preserve">NICK: Can I try to --Knowing what, knowing what we’ve seen of the inside of this tower-</w:t>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ind w:left="0" w:firstLine="0"/>
        <w:rPr/>
      </w:pPr>
      <w:r w:rsidDel="00000000" w:rsidR="00000000" w:rsidRPr="00000000">
        <w:rPr>
          <w:rtl w:val="0"/>
        </w:rPr>
        <w:t xml:space="preserve">AUSTIN: Mhm.</w:t>
      </w:r>
    </w:p>
    <w:p w:rsidR="00000000" w:rsidDel="00000000" w:rsidP="00000000" w:rsidRDefault="00000000" w:rsidRPr="00000000" w14:paraId="000002B6">
      <w:pPr>
        <w:ind w:left="0" w:firstLine="0"/>
        <w:rPr/>
      </w:pP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t xml:space="preserve">NICK: ...and combining it with what you said previously, that I recognised the architecture as being built by the university. Right?</w:t>
        <w:br w:type="textWrapping"/>
        <w:br w:type="textWrapping"/>
        <w:t xml:space="preserve">AUSTIN: Mhm. Yes, by, by --With the same, like the kind of automated construction constructions. You have con-, the university had constructs that would build them things, even when you were there.</w:t>
      </w:r>
    </w:p>
    <w:p w:rsidR="00000000" w:rsidDel="00000000" w:rsidP="00000000" w:rsidRDefault="00000000" w:rsidRPr="00000000" w14:paraId="000002B8">
      <w:pPr>
        <w:ind w:left="0" w:firstLine="0"/>
        <w:rPr/>
      </w:pPr>
      <w:r w:rsidDel="00000000" w:rsidR="00000000" w:rsidRPr="00000000">
        <w:rPr>
          <w:rtl w:val="0"/>
        </w:rPr>
      </w:r>
    </w:p>
    <w:p w:rsidR="00000000" w:rsidDel="00000000" w:rsidP="00000000" w:rsidRDefault="00000000" w:rsidRPr="00000000" w14:paraId="000002B9">
      <w:pPr>
        <w:ind w:left="0" w:firstLine="0"/>
        <w:rPr/>
      </w:pPr>
      <w:r w:rsidDel="00000000" w:rsidR="00000000" w:rsidRPr="00000000">
        <w:rPr>
          <w:rtl w:val="0"/>
        </w:rPr>
        <w:t xml:space="preserve">NICK: Sure, right.</w:t>
      </w:r>
    </w:p>
    <w:p w:rsidR="00000000" w:rsidDel="00000000" w:rsidP="00000000" w:rsidRDefault="00000000" w:rsidRPr="00000000" w14:paraId="000002BA">
      <w:pPr>
        <w:ind w:left="0" w:firstLine="0"/>
        <w:rPr/>
      </w:pPr>
      <w:r w:rsidDel="00000000" w:rsidR="00000000" w:rsidRPr="00000000">
        <w:rPr>
          <w:rtl w:val="0"/>
        </w:rPr>
      </w:r>
    </w:p>
    <w:p w:rsidR="00000000" w:rsidDel="00000000" w:rsidP="00000000" w:rsidRDefault="00000000" w:rsidRPr="00000000" w14:paraId="000002BB">
      <w:pPr>
        <w:ind w:left="0" w:firstLine="0"/>
        <w:rPr/>
      </w:pPr>
      <w:r w:rsidDel="00000000" w:rsidR="00000000" w:rsidRPr="00000000">
        <w:rPr>
          <w:rtl w:val="0"/>
        </w:rPr>
        <w:t xml:space="preserve">AUSTIN: At the time there were only a few left functioning so they built little things for you. But back in the old days you heard stories of the great construct constructors that worked for the university to build magical sites.</w:t>
      </w:r>
    </w:p>
    <w:p w:rsidR="00000000" w:rsidDel="00000000" w:rsidP="00000000" w:rsidRDefault="00000000" w:rsidRPr="00000000" w14:paraId="000002BC">
      <w:pPr>
        <w:ind w:left="0" w:firstLine="0"/>
        <w:rPr/>
      </w:pPr>
      <w:r w:rsidDel="00000000" w:rsidR="00000000" w:rsidRPr="00000000">
        <w:rPr>
          <w:rtl w:val="0"/>
        </w:rPr>
      </w:r>
    </w:p>
    <w:p w:rsidR="00000000" w:rsidDel="00000000" w:rsidP="00000000" w:rsidRDefault="00000000" w:rsidRPr="00000000" w14:paraId="000002BD">
      <w:pPr>
        <w:ind w:left="0" w:firstLine="0"/>
        <w:rPr/>
      </w:pPr>
      <w:r w:rsidDel="00000000" w:rsidR="00000000" w:rsidRPr="00000000">
        <w:rPr>
          <w:rtl w:val="0"/>
        </w:rPr>
        <w:t xml:space="preserve">NICK: Did we do that for other people? Like, did people contract the constructs? [laughs]</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AUSTIN: There [pauses] --It’s hard to know-</w:t>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NICK: Okay.</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AUSTIN: ...because, y’know, it’s, that’s a very political thing. </w:t>
      </w:r>
    </w:p>
    <w:p w:rsidR="00000000" w:rsidDel="00000000" w:rsidP="00000000" w:rsidRDefault="00000000" w:rsidRPr="00000000" w14:paraId="000002C4">
      <w:pPr>
        <w:ind w:left="0" w:firstLine="0"/>
        <w:rPr/>
      </w:pPr>
      <w:r w:rsidDel="00000000" w:rsidR="00000000" w:rsidRPr="00000000">
        <w:rPr>
          <w:rtl w:val="0"/>
        </w:rPr>
      </w:r>
    </w:p>
    <w:p w:rsidR="00000000" w:rsidDel="00000000" w:rsidP="00000000" w:rsidRDefault="00000000" w:rsidRPr="00000000" w14:paraId="000002C5">
      <w:pPr>
        <w:ind w:left="0" w:firstLine="0"/>
        <w:rPr/>
      </w:pPr>
      <w:r w:rsidDel="00000000" w:rsidR="00000000" w:rsidRPr="00000000">
        <w:rPr>
          <w:rtl w:val="0"/>
        </w:rPr>
        <w:t xml:space="preserve">NICK: Sure.</w:t>
      </w:r>
    </w:p>
    <w:p w:rsidR="00000000" w:rsidDel="00000000" w:rsidP="00000000" w:rsidRDefault="00000000" w:rsidRPr="00000000" w14:paraId="000002C6">
      <w:pPr>
        <w:ind w:left="0" w:firstLine="0"/>
        <w:rPr/>
      </w:pPr>
      <w:r w:rsidDel="00000000" w:rsidR="00000000" w:rsidRPr="00000000">
        <w:rPr>
          <w:rtl w:val="0"/>
        </w:rPr>
      </w:r>
    </w:p>
    <w:p w:rsidR="00000000" w:rsidDel="00000000" w:rsidP="00000000" w:rsidRDefault="00000000" w:rsidRPr="00000000" w14:paraId="000002C7">
      <w:pPr>
        <w:ind w:left="0" w:firstLine="0"/>
        <w:rPr/>
      </w:pPr>
      <w:r w:rsidDel="00000000" w:rsidR="00000000" w:rsidRPr="00000000">
        <w:rPr>
          <w:rtl w:val="0"/>
        </w:rPr>
        <w:t xml:space="preserve">AUSTIN: Did they --Was this a joint effort between the university and y’know someone else? Did the university say it was their doing? Did they do it on the sly without any record? As someone from the university the ones that you do know of, of that happening, it’s all very like ‘oh </w:t>
      </w:r>
      <w:r w:rsidDel="00000000" w:rsidR="00000000" w:rsidRPr="00000000">
        <w:rPr>
          <w:i w:val="1"/>
          <w:rtl w:val="0"/>
        </w:rPr>
        <w:t xml:space="preserve">we</w:t>
      </w:r>
      <w:r w:rsidDel="00000000" w:rsidR="00000000" w:rsidRPr="00000000">
        <w:rPr>
          <w:rtl w:val="0"/>
        </w:rPr>
        <w:t xml:space="preserve"> did this, this was </w:t>
      </w:r>
      <w:r w:rsidDel="00000000" w:rsidR="00000000" w:rsidRPr="00000000">
        <w:rPr>
          <w:i w:val="1"/>
          <w:rtl w:val="0"/>
        </w:rPr>
        <w:t xml:space="preserve">ours</w:t>
      </w:r>
      <w:r w:rsidDel="00000000" w:rsidR="00000000" w:rsidRPr="00000000">
        <w:rPr>
          <w:rtl w:val="0"/>
        </w:rPr>
        <w:t xml:space="preserve">’.</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t xml:space="preserve">NICK: Sure.</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pPr>
      <w:r w:rsidDel="00000000" w:rsidR="00000000" w:rsidRPr="00000000">
        <w:rPr>
          <w:rtl w:val="0"/>
        </w:rPr>
        <w:t xml:space="preserve">AUSTIN: But w</w:t>
      </w:r>
      <w:ins w:author="aaditya r" w:id="3" w:date="2020-07-19T16:33:16Z">
        <w:r w:rsidDel="00000000" w:rsidR="00000000" w:rsidRPr="00000000">
          <w:rPr>
            <w:rtl w:val="0"/>
          </w:rPr>
          <w:t xml:space="preserve">ho</w:t>
        </w:r>
      </w:ins>
      <w:del w:author="aaditya r" w:id="3" w:date="2020-07-19T16:33:16Z">
        <w:r w:rsidDel="00000000" w:rsidR="00000000" w:rsidRPr="00000000">
          <w:rPr>
            <w:rtl w:val="0"/>
          </w:rPr>
          <w:delText xml:space="preserve">e</w:delText>
        </w:r>
      </w:del>
      <w:r w:rsidDel="00000000" w:rsidR="00000000" w:rsidRPr="00000000">
        <w:rPr>
          <w:rtl w:val="0"/>
        </w:rPr>
        <w:t xml:space="preserve"> knows for real, y’know?</w:t>
      </w:r>
    </w:p>
    <w:p w:rsidR="00000000" w:rsidDel="00000000" w:rsidP="00000000" w:rsidRDefault="00000000" w:rsidRPr="00000000" w14:paraId="000002CC">
      <w:pPr>
        <w:ind w:left="0" w:firstLine="0"/>
        <w:rPr/>
      </w:pPr>
      <w:r w:rsidDel="00000000" w:rsidR="00000000" w:rsidRPr="00000000">
        <w:rPr>
          <w:rtl w:val="0"/>
        </w:rPr>
      </w:r>
    </w:p>
    <w:p w:rsidR="00000000" w:rsidDel="00000000" w:rsidP="00000000" w:rsidRDefault="00000000" w:rsidRPr="00000000" w14:paraId="000002CD">
      <w:pPr>
        <w:ind w:left="0" w:firstLine="0"/>
        <w:rPr/>
      </w:pPr>
      <w:r w:rsidDel="00000000" w:rsidR="00000000" w:rsidRPr="00000000">
        <w:rPr>
          <w:rtl w:val="0"/>
        </w:rPr>
        <w:t xml:space="preserve">NICK: Right.</w:t>
      </w:r>
    </w:p>
    <w:p w:rsidR="00000000" w:rsidDel="00000000" w:rsidP="00000000" w:rsidRDefault="00000000" w:rsidRPr="00000000" w14:paraId="000002CE">
      <w:pPr>
        <w:ind w:left="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JACK: Yeah.</w:t>
      </w:r>
    </w:p>
    <w:p w:rsidR="00000000" w:rsidDel="00000000" w:rsidP="00000000" w:rsidRDefault="00000000" w:rsidRPr="00000000" w14:paraId="000002D0">
      <w:pPr>
        <w:ind w:left="0" w:firstLine="0"/>
        <w:rPr/>
      </w:pPr>
      <w:r w:rsidDel="00000000" w:rsidR="00000000" w:rsidRPr="00000000">
        <w:rPr>
          <w:rtl w:val="0"/>
        </w:rPr>
      </w:r>
    </w:p>
    <w:p w:rsidR="00000000" w:rsidDel="00000000" w:rsidP="00000000" w:rsidRDefault="00000000" w:rsidRPr="00000000" w14:paraId="000002D1">
      <w:pPr>
        <w:ind w:left="0" w:firstLine="0"/>
        <w:rPr/>
      </w:pPr>
      <w:r w:rsidDel="00000000" w:rsidR="00000000" w:rsidRPr="00000000">
        <w:rPr>
          <w:rtl w:val="0"/>
        </w:rPr>
        <w:t xml:space="preserve">AUSTIN: Did the United States build military bases for foreign count-, for foreign, for foreign powers? [indecisive ‘ehhh’ noise]</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NICK: Can I [laughs], can I see if, can I like make a spout lore check to see if I [pauses] can recall anything based on the layout of this building and, and the outside the-</w:t>
      </w:r>
    </w:p>
    <w:p w:rsidR="00000000" w:rsidDel="00000000" w:rsidP="00000000" w:rsidRDefault="00000000" w:rsidRPr="00000000" w14:paraId="000002D4">
      <w:pPr>
        <w:ind w:left="0" w:firstLine="0"/>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AUSTIN: [overlapping Nick] I’m gonna say you know, based on that former one, that ones covers what you know about this place.</w:t>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t xml:space="preserve">NICK: Okay. </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AUSTIN: Y’know what I mean?</w:t>
        <w:br w:type="textWrapping"/>
        <w:br w:type="textWrapping"/>
        <w:t xml:space="preserve">NICK: Alright, sure, fair enough.</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t xml:space="preserve">AUSTIN: There could be individual things that we could see going forward in here that you might be able to spout lore on, but right now there hasn’t been anything new for you to think about.</w:t>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t xml:space="preserve">NICK: Okay.</w:t>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t xml:space="preserve">AUSTIN: So you guys go up the stairs. Hadrian’s up front, Fero is a hummingbird.</w:t>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t xml:space="preserve">KEITH: I’m a hummingbird.</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ALI: I’m in the back.</w:t>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t xml:space="preserve">AUSTIN: Okay so, so big, big, people in the front and the back. </w:t>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ind w:left="0" w:firstLine="0"/>
        <w:rPr/>
      </w:pPr>
      <w:r w:rsidDel="00000000" w:rsidR="00000000" w:rsidRPr="00000000">
        <w:rPr>
          <w:rtl w:val="0"/>
        </w:rPr>
        <w:t xml:space="preserve">ALI: Right.</w:t>
      </w:r>
    </w:p>
    <w:p w:rsidR="00000000" w:rsidDel="00000000" w:rsidP="00000000" w:rsidRDefault="00000000" w:rsidRPr="00000000" w14:paraId="000002E8">
      <w:pPr>
        <w:ind w:left="0" w:firstLine="0"/>
        <w:rPr/>
      </w:pPr>
      <w:r w:rsidDel="00000000" w:rsidR="00000000" w:rsidRPr="00000000">
        <w:rPr>
          <w:rtl w:val="0"/>
        </w:rPr>
      </w:r>
    </w:p>
    <w:p w:rsidR="00000000" w:rsidDel="00000000" w:rsidP="00000000" w:rsidRDefault="00000000" w:rsidRPr="00000000" w14:paraId="000002E9">
      <w:pPr>
        <w:ind w:left="0" w:firstLine="0"/>
        <w:rPr/>
      </w:pPr>
      <w:r w:rsidDel="00000000" w:rsidR="00000000" w:rsidRPr="00000000">
        <w:rPr>
          <w:rtl w:val="0"/>
        </w:rPr>
        <w:t xml:space="preserve">KEITH: Oh by the way, I have hold [uncertainly] four? On that?</w:t>
        <w:br w:type="textWrapping"/>
        <w:br w:type="textWrapping"/>
        <w:t xml:space="preserve">AUSTIN: Okay, so you can make four moves as a hummingbird.</w:t>
      </w:r>
    </w:p>
    <w:p w:rsidR="00000000" w:rsidDel="00000000" w:rsidP="00000000" w:rsidRDefault="00000000" w:rsidRPr="00000000" w14:paraId="000002EA">
      <w:pPr>
        <w:ind w:left="0" w:firstLine="0"/>
        <w:rPr/>
      </w:pPr>
      <w:r w:rsidDel="00000000" w:rsidR="00000000" w:rsidRPr="00000000">
        <w:rPr>
          <w:rtl w:val="0"/>
        </w:rPr>
      </w:r>
    </w:p>
    <w:p w:rsidR="00000000" w:rsidDel="00000000" w:rsidP="00000000" w:rsidRDefault="00000000" w:rsidRPr="00000000" w14:paraId="000002EB">
      <w:pPr>
        <w:ind w:left="0" w:firstLine="0"/>
        <w:rPr/>
      </w:pPr>
      <w:r w:rsidDel="00000000" w:rsidR="00000000" w:rsidRPr="00000000">
        <w:rPr>
          <w:rtl w:val="0"/>
        </w:rPr>
        <w:t xml:space="preserve">KEITH: Yeah.</w:t>
      </w:r>
    </w:p>
    <w:p w:rsidR="00000000" w:rsidDel="00000000" w:rsidP="00000000" w:rsidRDefault="00000000" w:rsidRPr="00000000" w14:paraId="000002EC">
      <w:pPr>
        <w:ind w:left="0" w:firstLine="0"/>
        <w:rPr/>
      </w:pPr>
      <w:r w:rsidDel="00000000" w:rsidR="00000000" w:rsidRPr="00000000">
        <w:rPr>
          <w:rtl w:val="0"/>
        </w:rPr>
      </w:r>
    </w:p>
    <w:p w:rsidR="00000000" w:rsidDel="00000000" w:rsidP="00000000" w:rsidRDefault="00000000" w:rsidRPr="00000000" w14:paraId="000002ED">
      <w:pPr>
        <w:ind w:left="0" w:firstLine="0"/>
        <w:rPr/>
      </w:pPr>
      <w:r w:rsidDel="00000000" w:rsidR="00000000" w:rsidRPr="00000000">
        <w:rPr>
          <w:rtl w:val="0"/>
        </w:rPr>
        <w:t xml:space="preserve">AUSTIN: Okay.</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ART: Can we not let the hummingbird go?</w:t>
        <w:br w:type="textWrapping"/>
        <w:br w:type="textWrapping"/>
        <w:t xml:space="preserve">KEITH: Yeah, that’s what, my plan is to kinda be a little stealthy bird.</w:t>
      </w:r>
    </w:p>
    <w:p w:rsidR="00000000" w:rsidDel="00000000" w:rsidP="00000000" w:rsidRDefault="00000000" w:rsidRPr="00000000" w14:paraId="000002F0">
      <w:pPr>
        <w:ind w:left="0" w:firstLine="0"/>
        <w:rPr/>
      </w:pPr>
      <w:r w:rsidDel="00000000" w:rsidR="00000000" w:rsidRPr="00000000">
        <w:rPr>
          <w:rtl w:val="0"/>
        </w:rPr>
      </w:r>
    </w:p>
    <w:p w:rsidR="00000000" w:rsidDel="00000000" w:rsidP="00000000" w:rsidRDefault="00000000" w:rsidRPr="00000000" w14:paraId="000002F1">
      <w:pPr>
        <w:ind w:left="0" w:firstLine="0"/>
        <w:rPr/>
      </w:pPr>
      <w:r w:rsidDel="00000000" w:rsidR="00000000" w:rsidRPr="00000000">
        <w:rPr>
          <w:rtl w:val="0"/>
        </w:rPr>
        <w:t xml:space="preserve">AUSTIN: Mhm.</w:t>
      </w:r>
    </w:p>
    <w:p w:rsidR="00000000" w:rsidDel="00000000" w:rsidP="00000000" w:rsidRDefault="00000000" w:rsidRPr="00000000" w14:paraId="000002F2">
      <w:pPr>
        <w:ind w:left="0" w:firstLine="0"/>
        <w:rPr/>
      </w:pPr>
      <w:r w:rsidDel="00000000" w:rsidR="00000000" w:rsidRPr="00000000">
        <w:rPr>
          <w:rtl w:val="0"/>
        </w:rPr>
      </w:r>
    </w:p>
    <w:p w:rsidR="00000000" w:rsidDel="00000000" w:rsidP="00000000" w:rsidRDefault="00000000" w:rsidRPr="00000000" w14:paraId="000002F3">
      <w:pPr>
        <w:ind w:left="0" w:firstLine="0"/>
        <w:rPr/>
      </w:pPr>
      <w:r w:rsidDel="00000000" w:rsidR="00000000" w:rsidRPr="00000000">
        <w:rPr>
          <w:rtl w:val="0"/>
        </w:rPr>
        <w:t xml:space="preserve">[Ali laughing]</w:t>
      </w:r>
    </w:p>
    <w:p w:rsidR="00000000" w:rsidDel="00000000" w:rsidP="00000000" w:rsidRDefault="00000000" w:rsidRPr="00000000" w14:paraId="000002F4">
      <w:pPr>
        <w:ind w:left="0" w:firstLine="0"/>
        <w:rPr/>
      </w:pPr>
      <w:r w:rsidDel="00000000" w:rsidR="00000000" w:rsidRPr="00000000">
        <w:rPr>
          <w:rtl w:val="0"/>
        </w:rPr>
      </w:r>
    </w:p>
    <w:p w:rsidR="00000000" w:rsidDel="00000000" w:rsidP="00000000" w:rsidRDefault="00000000" w:rsidRPr="00000000" w14:paraId="000002F5">
      <w:pPr>
        <w:ind w:left="0" w:firstLine="0"/>
        <w:rPr/>
      </w:pPr>
      <w:r w:rsidDel="00000000" w:rsidR="00000000" w:rsidRPr="00000000">
        <w:rPr>
          <w:rtl w:val="0"/>
        </w:rPr>
        <w:t xml:space="preserve">KEITH: Stealthy little bird.</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[Nick laughing]</w:t>
      </w:r>
    </w:p>
    <w:p w:rsidR="00000000" w:rsidDel="00000000" w:rsidP="00000000" w:rsidRDefault="00000000" w:rsidRPr="00000000" w14:paraId="000002F8">
      <w:pPr>
        <w:ind w:left="0" w:firstLine="0"/>
        <w:rPr/>
      </w:pPr>
      <w:r w:rsidDel="00000000" w:rsidR="00000000" w:rsidRPr="00000000">
        <w:rPr>
          <w:rtl w:val="0"/>
        </w:rPr>
      </w:r>
    </w:p>
    <w:p w:rsidR="00000000" w:rsidDel="00000000" w:rsidP="00000000" w:rsidRDefault="00000000" w:rsidRPr="00000000" w14:paraId="000002F9">
      <w:pPr>
        <w:ind w:left="0" w:firstLine="0"/>
        <w:rPr/>
      </w:pPr>
      <w:r w:rsidDel="00000000" w:rsidR="00000000" w:rsidRPr="00000000">
        <w:rPr>
          <w:rtl w:val="0"/>
        </w:rPr>
        <w:t xml:space="preserve">ART: Can’t we like stop at the landing and let him go?</w:t>
        <w:br w:type="textWrapping"/>
        <w:br w:type="textWrapping"/>
        <w:t xml:space="preserve">AUSTIN: [overlapping Art] Wait, I have a question. How do you have hold four? </w:t>
      </w:r>
    </w:p>
    <w:p w:rsidR="00000000" w:rsidDel="00000000" w:rsidP="00000000" w:rsidRDefault="00000000" w:rsidRPr="00000000" w14:paraId="000002FA">
      <w:pPr>
        <w:ind w:left="0" w:firstLine="0"/>
        <w:rPr/>
      </w:pP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KEITH: Oh, is that not the maximum?</w:t>
      </w:r>
    </w:p>
    <w:p w:rsidR="00000000" w:rsidDel="00000000" w:rsidP="00000000" w:rsidRDefault="00000000" w:rsidRPr="00000000" w14:paraId="000002FC">
      <w:pPr>
        <w:ind w:left="0" w:firstLine="0"/>
        <w:rPr/>
      </w:pPr>
      <w:r w:rsidDel="00000000" w:rsidR="00000000" w:rsidRPr="00000000">
        <w:rPr>
          <w:rtl w:val="0"/>
        </w:rPr>
      </w:r>
    </w:p>
    <w:p w:rsidR="00000000" w:rsidDel="00000000" w:rsidP="00000000" w:rsidRDefault="00000000" w:rsidRPr="00000000" w14:paraId="000002FD">
      <w:pPr>
        <w:ind w:left="0" w:firstLine="0"/>
        <w:rPr/>
      </w:pPr>
      <w:r w:rsidDel="00000000" w:rsidR="00000000" w:rsidRPr="00000000">
        <w:rPr>
          <w:rtl w:val="0"/>
        </w:rPr>
        <w:t xml:space="preserve">AUSTIN: No, three is the max.</w:t>
      </w:r>
    </w:p>
    <w:p w:rsidR="00000000" w:rsidDel="00000000" w:rsidP="00000000" w:rsidRDefault="00000000" w:rsidRPr="00000000" w14:paraId="000002FE">
      <w:pPr>
        <w:ind w:left="0" w:firstLine="0"/>
        <w:rPr/>
      </w:pPr>
      <w:r w:rsidDel="00000000" w:rsidR="00000000" w:rsidRPr="00000000">
        <w:rPr>
          <w:rtl w:val="0"/>
        </w:rPr>
      </w:r>
    </w:p>
    <w:p w:rsidR="00000000" w:rsidDel="00000000" w:rsidP="00000000" w:rsidRDefault="00000000" w:rsidRPr="00000000" w14:paraId="000002FF">
      <w:pPr>
        <w:ind w:left="0" w:firstLine="0"/>
        <w:rPr/>
      </w:pPr>
      <w:r w:rsidDel="00000000" w:rsidR="00000000" w:rsidRPr="00000000">
        <w:rPr>
          <w:rtl w:val="0"/>
        </w:rPr>
        <w:t xml:space="preserve">KEITH: Three? Then I have hold three.</w:t>
      </w:r>
    </w:p>
    <w:p w:rsidR="00000000" w:rsidDel="00000000" w:rsidP="00000000" w:rsidRDefault="00000000" w:rsidRPr="00000000" w14:paraId="00000300">
      <w:pPr>
        <w:ind w:left="0" w:firstLine="0"/>
        <w:rPr/>
      </w:pPr>
      <w:r w:rsidDel="00000000" w:rsidR="00000000" w:rsidRPr="00000000">
        <w:rPr>
          <w:rtl w:val="0"/>
        </w:rPr>
      </w:r>
    </w:p>
    <w:p w:rsidR="00000000" w:rsidDel="00000000" w:rsidP="00000000" w:rsidRDefault="00000000" w:rsidRPr="00000000" w14:paraId="00000301">
      <w:pPr>
        <w:ind w:left="0" w:firstLine="0"/>
        <w:rPr/>
      </w:pPr>
      <w:r w:rsidDel="00000000" w:rsidR="00000000" w:rsidRPr="00000000">
        <w:rPr>
          <w:rtl w:val="0"/>
        </w:rPr>
        <w:t xml:space="preserve">AUSTIN: It’s three and then two, yeah, okay.</w:t>
      </w:r>
    </w:p>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t xml:space="preserve">KEITH: Yeah. Okay.</w:t>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t xml:space="preserve">ART: So we’re all at the landing?</w:t>
        <w:br w:type="textWrapping"/>
        <w:br w:type="textWrapping"/>
        <w:t xml:space="preserve">AUSTIN: Yep.</w:t>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t xml:space="preserve">ART: Unless there’s like a giant there, then we don’t do that </w:t>
      </w:r>
    </w:p>
    <w:p w:rsidR="00000000" w:rsidDel="00000000" w:rsidP="00000000" w:rsidRDefault="00000000" w:rsidRPr="00000000" w14:paraId="00000308">
      <w:pPr>
        <w:ind w:left="0" w:firstLine="0"/>
        <w:rPr/>
      </w:pPr>
      <w:r w:rsidDel="00000000" w:rsidR="00000000" w:rsidRPr="00000000">
        <w:rPr>
          <w:rtl w:val="0"/>
        </w:rPr>
      </w:r>
    </w:p>
    <w:p w:rsidR="00000000" w:rsidDel="00000000" w:rsidP="00000000" w:rsidRDefault="00000000" w:rsidRPr="00000000" w14:paraId="00000309">
      <w:pPr>
        <w:ind w:left="0" w:firstLine="0"/>
        <w:rPr/>
      </w:pPr>
      <w:r w:rsidDel="00000000" w:rsidR="00000000" w:rsidRPr="00000000">
        <w:rPr>
          <w:rtl w:val="0"/>
        </w:rPr>
        <w:t xml:space="preserve">[Ali laughing]</w:t>
      </w:r>
    </w:p>
    <w:p w:rsidR="00000000" w:rsidDel="00000000" w:rsidP="00000000" w:rsidRDefault="00000000" w:rsidRPr="00000000" w14:paraId="0000030A">
      <w:pPr>
        <w:ind w:left="0" w:firstLine="0"/>
        <w:rPr/>
      </w:pPr>
      <w:r w:rsidDel="00000000" w:rsidR="00000000" w:rsidRPr="00000000">
        <w:rPr>
          <w:rtl w:val="0"/>
        </w:rPr>
      </w:r>
    </w:p>
    <w:p w:rsidR="00000000" w:rsidDel="00000000" w:rsidP="00000000" w:rsidRDefault="00000000" w:rsidRPr="00000000" w14:paraId="0000030B">
      <w:pPr>
        <w:ind w:left="0" w:firstLine="0"/>
        <w:rPr/>
      </w:pPr>
      <w:r w:rsidDel="00000000" w:rsidR="00000000" w:rsidRPr="00000000">
        <w:rPr>
          <w:rtl w:val="0"/>
        </w:rPr>
        <w:t xml:space="preserve">AUSTIN: [overlapping Art] There’s no giant here. There is a landing and then there is a stairway up that’s in a kind of enclosed thing. Do you know what I mean? It goes up past the ceiling of this level to the next level-</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KEITH: Yeah.</w:t>
      </w:r>
    </w:p>
    <w:p w:rsidR="00000000" w:rsidDel="00000000" w:rsidP="00000000" w:rsidRDefault="00000000" w:rsidRPr="00000000" w14:paraId="0000030E">
      <w:pPr>
        <w:ind w:left="0" w:firstLine="0"/>
        <w:rPr/>
      </w:pPr>
      <w:r w:rsidDel="00000000" w:rsidR="00000000" w:rsidRPr="00000000">
        <w:rPr>
          <w:rtl w:val="0"/>
        </w:rPr>
      </w:r>
    </w:p>
    <w:p w:rsidR="00000000" w:rsidDel="00000000" w:rsidP="00000000" w:rsidRDefault="00000000" w:rsidRPr="00000000" w14:paraId="0000030F">
      <w:pPr>
        <w:ind w:left="0" w:firstLine="0"/>
        <w:rPr/>
      </w:pPr>
      <w:r w:rsidDel="00000000" w:rsidR="00000000" w:rsidRPr="00000000">
        <w:rPr>
          <w:rtl w:val="0"/>
        </w:rPr>
        <w:t xml:space="preserve">AUSTIN: ...which is far away up a kind of looong enclosed stairway.</w:t>
      </w:r>
    </w:p>
    <w:p w:rsidR="00000000" w:rsidDel="00000000" w:rsidP="00000000" w:rsidRDefault="00000000" w:rsidRPr="00000000" w14:paraId="00000310">
      <w:pPr>
        <w:ind w:left="0" w:firstLine="0"/>
        <w:rPr>
          <w:ins w:author="Theo Reilly" w:id="4" w:date="2021-01-26T23:38:53Z"/>
        </w:rPr>
      </w:pPr>
      <w:ins w:author="Theo Reilly" w:id="4" w:date="2021-01-26T23:38:53Z">
        <w:r w:rsidDel="00000000" w:rsidR="00000000" w:rsidRPr="00000000">
          <w:rPr>
            <w:rtl w:val="0"/>
          </w:rPr>
        </w:r>
      </w:ins>
    </w:p>
    <w:p w:rsidR="00000000" w:rsidDel="00000000" w:rsidP="00000000" w:rsidRDefault="00000000" w:rsidRPr="00000000" w14:paraId="00000311">
      <w:pPr>
        <w:ind w:left="0" w:firstLine="0"/>
        <w:rPr>
          <w:del w:author="Theo Reilly" w:id="4" w:date="2021-01-26T23:38:53Z"/>
        </w:rPr>
      </w:pPr>
      <w:del w:author="Theo Reilly" w:id="4" w:date="2021-01-26T23:38:53Z">
        <w:r w:rsidDel="00000000" w:rsidR="00000000" w:rsidRPr="00000000">
          <w:rPr>
            <w:rtl w:val="0"/>
          </w:rPr>
        </w:r>
      </w:del>
    </w:p>
    <w:p w:rsidR="00000000" w:rsidDel="00000000" w:rsidP="00000000" w:rsidRDefault="00000000" w:rsidRPr="00000000" w14:paraId="00000312">
      <w:pPr>
        <w:ind w:left="0" w:firstLine="0"/>
        <w:rPr/>
      </w:pPr>
      <w:r w:rsidDel="00000000" w:rsidR="00000000" w:rsidRPr="00000000">
        <w:rPr>
          <w:rtl w:val="0"/>
        </w:rPr>
        <w:t xml:space="preserve">ART: Sure.</w:t>
      </w:r>
    </w:p>
    <w:p w:rsidR="00000000" w:rsidDel="00000000" w:rsidP="00000000" w:rsidRDefault="00000000" w:rsidRPr="00000000" w14:paraId="00000313">
      <w:pPr>
        <w:ind w:left="0" w:firstLine="0"/>
        <w:rPr/>
      </w:pPr>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AUSTIN: You can </w:t>
      </w:r>
      <w:ins w:author="Ellie M" w:id="5" w:date="2020-07-08T06:20:42Z">
        <w:r w:rsidDel="00000000" w:rsidR="00000000" w:rsidRPr="00000000">
          <w:rPr>
            <w:rtl w:val="0"/>
          </w:rPr>
          <w:t xml:space="preserve">see </w:t>
        </w:r>
      </w:ins>
      <w:r w:rsidDel="00000000" w:rsidR="00000000" w:rsidRPr="00000000">
        <w:rPr>
          <w:rtl w:val="0"/>
        </w:rPr>
        <w:t xml:space="preserve">light from the top.</w:t>
      </w:r>
    </w:p>
    <w:p w:rsidR="00000000" w:rsidDel="00000000" w:rsidP="00000000" w:rsidRDefault="00000000" w:rsidRPr="00000000" w14:paraId="00000315">
      <w:pPr>
        <w:ind w:left="0" w:firstLine="0"/>
        <w:rPr/>
      </w:pP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t xml:space="preserve">ALI: Does the-</w:t>
      </w:r>
    </w:p>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rtl w:val="0"/>
        </w:rPr>
        <w:t xml:space="preserve">AUSTIN: From the next level.</w:t>
      </w:r>
    </w:p>
    <w:p w:rsidR="00000000" w:rsidDel="00000000" w:rsidP="00000000" w:rsidRDefault="00000000" w:rsidRPr="00000000" w14:paraId="00000319">
      <w:pPr>
        <w:ind w:left="0" w:firstLine="0"/>
        <w:rPr/>
      </w:pPr>
      <w:r w:rsidDel="00000000" w:rsidR="00000000" w:rsidRPr="00000000">
        <w:rPr>
          <w:rtl w:val="0"/>
        </w:rPr>
      </w:r>
    </w:p>
    <w:p w:rsidR="00000000" w:rsidDel="00000000" w:rsidP="00000000" w:rsidRDefault="00000000" w:rsidRPr="00000000" w14:paraId="0000031A">
      <w:pPr>
        <w:ind w:left="0" w:firstLine="0"/>
        <w:rPr/>
      </w:pPr>
      <w:r w:rsidDel="00000000" w:rsidR="00000000" w:rsidRPr="00000000">
        <w:rPr>
          <w:rtl w:val="0"/>
        </w:rPr>
        <w:t xml:space="preserve">ALI: Does the landing lead to anything like a doorway or..?</w:t>
      </w:r>
    </w:p>
    <w:p w:rsidR="00000000" w:rsidDel="00000000" w:rsidP="00000000" w:rsidRDefault="00000000" w:rsidRPr="00000000" w14:paraId="0000031B">
      <w:pPr>
        <w:ind w:left="0" w:firstLine="0"/>
        <w:rPr/>
      </w:pPr>
      <w:r w:rsidDel="00000000" w:rsidR="00000000" w:rsidRPr="00000000">
        <w:rPr>
          <w:rtl w:val="0"/>
        </w:rPr>
      </w:r>
    </w:p>
    <w:p w:rsidR="00000000" w:rsidDel="00000000" w:rsidP="00000000" w:rsidRDefault="00000000" w:rsidRPr="00000000" w14:paraId="0000031C">
      <w:pPr>
        <w:ind w:left="0" w:firstLine="0"/>
        <w:rPr/>
      </w:pPr>
      <w:r w:rsidDel="00000000" w:rsidR="00000000" w:rsidRPr="00000000">
        <w:rPr>
          <w:rtl w:val="0"/>
        </w:rPr>
        <w:t xml:space="preserve">AUSTIN: No. [thinking noise] There’s a big mural that’s faded quite a bit here. But it is of --You can see a tower on the, on the mural, but you can’t make out any other details than the tower. [thinking noise] You can make out the tower and you can see that it’s daytime, you can see like bits of sunrays around the tower like it’s, it’s kind of trying to communicate the daytime. That’s about all you can make out on this giant, huge mural. I’m talking like, like it’s as long as a bus and as tall as --Like, y’know it’s like a Times Square mural, y’know?</w:t>
      </w:r>
    </w:p>
    <w:p w:rsidR="00000000" w:rsidDel="00000000" w:rsidP="00000000" w:rsidRDefault="00000000" w:rsidRPr="00000000" w14:paraId="0000031D">
      <w:pPr>
        <w:ind w:left="0" w:firstLine="0"/>
        <w:rPr/>
      </w:pPr>
      <w:r w:rsidDel="00000000" w:rsidR="00000000" w:rsidRPr="00000000">
        <w:rPr>
          <w:rtl w:val="0"/>
        </w:rPr>
      </w:r>
    </w:p>
    <w:p w:rsidR="00000000" w:rsidDel="00000000" w:rsidP="00000000" w:rsidRDefault="00000000" w:rsidRPr="00000000" w14:paraId="0000031E">
      <w:pPr>
        <w:ind w:left="0" w:firstLine="0"/>
        <w:rPr/>
      </w:pPr>
      <w:r w:rsidDel="00000000" w:rsidR="00000000" w:rsidRPr="00000000">
        <w:rPr>
          <w:rtl w:val="0"/>
        </w:rPr>
        <w:t xml:space="preserve">JACK: Mm, yeah. So this is definitely --This is not some rinky-dink tower. There was like, there was absolutely, yeah, there was something definitely-</w:t>
      </w:r>
    </w:p>
    <w:p w:rsidR="00000000" w:rsidDel="00000000" w:rsidP="00000000" w:rsidRDefault="00000000" w:rsidRPr="00000000" w14:paraId="0000031F">
      <w:pPr>
        <w:ind w:left="0" w:firstLine="0"/>
        <w:rPr/>
      </w:pPr>
      <w:r w:rsidDel="00000000" w:rsidR="00000000" w:rsidRPr="00000000">
        <w:rPr>
          <w:rtl w:val="0"/>
        </w:rPr>
      </w:r>
    </w:p>
    <w:p w:rsidR="00000000" w:rsidDel="00000000" w:rsidP="00000000" w:rsidRDefault="00000000" w:rsidRPr="00000000" w14:paraId="00000320">
      <w:pPr>
        <w:ind w:left="0" w:firstLine="0"/>
        <w:rPr/>
      </w:pPr>
      <w:r w:rsidDel="00000000" w:rsidR="00000000" w:rsidRPr="00000000">
        <w:rPr>
          <w:rtl w:val="0"/>
        </w:rPr>
        <w:t xml:space="preserve">AUSTIN: Mhm.</w:t>
      </w:r>
    </w:p>
    <w:p w:rsidR="00000000" w:rsidDel="00000000" w:rsidP="00000000" w:rsidRDefault="00000000" w:rsidRPr="00000000" w14:paraId="00000321">
      <w:pPr>
        <w:ind w:left="0" w:firstLine="0"/>
        <w:rPr/>
      </w:pPr>
      <w:r w:rsidDel="00000000" w:rsidR="00000000" w:rsidRPr="00000000">
        <w:rPr>
          <w:rtl w:val="0"/>
        </w:rPr>
      </w:r>
    </w:p>
    <w:p w:rsidR="00000000" w:rsidDel="00000000" w:rsidP="00000000" w:rsidRDefault="00000000" w:rsidRPr="00000000" w14:paraId="00000322">
      <w:pPr>
        <w:ind w:left="0" w:firstLine="0"/>
        <w:rPr/>
      </w:pPr>
      <w:r w:rsidDel="00000000" w:rsidR="00000000" w:rsidRPr="00000000">
        <w:rPr>
          <w:rtl w:val="0"/>
        </w:rPr>
        <w:t xml:space="preserve">JACK: This was a place where a lot of stuff was happening.</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[Austin laughs]</w:t>
      </w:r>
    </w:p>
    <w:p w:rsidR="00000000" w:rsidDel="00000000" w:rsidP="00000000" w:rsidRDefault="00000000" w:rsidRPr="00000000" w14:paraId="00000325">
      <w:pPr>
        <w:ind w:left="0" w:firstLine="0"/>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t xml:space="preserve">KEITH: While they’re on this landing I’m gonna-</w:t>
      </w:r>
    </w:p>
    <w:p w:rsidR="00000000" w:rsidDel="00000000" w:rsidP="00000000" w:rsidRDefault="00000000" w:rsidRPr="00000000" w14:paraId="00000327">
      <w:pPr>
        <w:ind w:left="0" w:firstLine="0"/>
        <w:rPr/>
      </w:pPr>
      <w:r w:rsidDel="00000000" w:rsidR="00000000" w:rsidRPr="00000000">
        <w:rPr>
          <w:rtl w:val="0"/>
        </w:rPr>
      </w:r>
    </w:p>
    <w:p w:rsidR="00000000" w:rsidDel="00000000" w:rsidP="00000000" w:rsidRDefault="00000000" w:rsidRPr="00000000" w14:paraId="00000328">
      <w:pPr>
        <w:ind w:left="0" w:firstLine="0"/>
        <w:rPr/>
      </w:pPr>
      <w:r w:rsidDel="00000000" w:rsidR="00000000" w:rsidRPr="00000000">
        <w:rPr>
          <w:rtl w:val="0"/>
        </w:rPr>
        <w:t xml:space="preserve">AUSTIN: Yep.</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ind w:left="0" w:firstLine="0"/>
        <w:rPr/>
      </w:pPr>
      <w:r w:rsidDel="00000000" w:rsidR="00000000" w:rsidRPr="00000000">
        <w:rPr>
          <w:rtl w:val="0"/>
        </w:rPr>
        <w:t xml:space="preserve">KEITH: I’m gonna head up the stairs a little bit. Staying, y’know out of sight of --And try and see if I can see anything that’s going on on this next floor.</w:t>
      </w:r>
    </w:p>
    <w:p w:rsidR="00000000" w:rsidDel="00000000" w:rsidP="00000000" w:rsidRDefault="00000000" w:rsidRPr="00000000" w14:paraId="0000032B">
      <w:pPr>
        <w:ind w:left="0" w:firstLine="0"/>
        <w:rPr/>
      </w:pPr>
      <w:r w:rsidDel="00000000" w:rsidR="00000000" w:rsidRPr="00000000">
        <w:rPr>
          <w:rtl w:val="0"/>
        </w:rPr>
      </w:r>
    </w:p>
    <w:p w:rsidR="00000000" w:rsidDel="00000000" w:rsidP="00000000" w:rsidRDefault="00000000" w:rsidRPr="00000000" w14:paraId="0000032C">
      <w:pPr>
        <w:ind w:left="0" w:firstLine="0"/>
        <w:rPr/>
      </w:pPr>
      <w:r w:rsidDel="00000000" w:rsidR="00000000" w:rsidRPr="00000000">
        <w:rPr>
          <w:rtl w:val="0"/>
        </w:rPr>
        <w:t xml:space="preserve">[Austin and Nick at the same time]</w:t>
      </w:r>
    </w:p>
    <w:p w:rsidR="00000000" w:rsidDel="00000000" w:rsidP="00000000" w:rsidRDefault="00000000" w:rsidRPr="00000000" w14:paraId="0000032D">
      <w:pPr>
        <w:ind w:left="0" w:firstLine="0"/>
        <w:rPr/>
      </w:pPr>
      <w:r w:rsidDel="00000000" w:rsidR="00000000" w:rsidRPr="00000000">
        <w:rPr>
          <w:rtl w:val="0"/>
        </w:rPr>
      </w:r>
    </w:p>
    <w:p w:rsidR="00000000" w:rsidDel="00000000" w:rsidP="00000000" w:rsidRDefault="00000000" w:rsidRPr="00000000" w14:paraId="0000032E">
      <w:pPr>
        <w:ind w:left="0" w:firstLine="0"/>
        <w:rPr/>
      </w:pPr>
      <w:r w:rsidDel="00000000" w:rsidR="00000000" w:rsidRPr="00000000">
        <w:rPr>
          <w:rtl w:val="0"/>
        </w:rPr>
        <w:t xml:space="preserve">AUSTIN: Mhm. You don’t see-</w:t>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0" w:firstLine="0"/>
        <w:rPr/>
      </w:pPr>
      <w:r w:rsidDel="00000000" w:rsidR="00000000" w:rsidRPr="00000000">
        <w:rPr>
          <w:rtl w:val="0"/>
        </w:rPr>
        <w:t xml:space="preserve">NICK: Is there anything-</w:t>
      </w:r>
    </w:p>
    <w:p w:rsidR="00000000" w:rsidDel="00000000" w:rsidP="00000000" w:rsidRDefault="00000000" w:rsidRPr="00000000" w14:paraId="00000331">
      <w:pPr>
        <w:ind w:left="0" w:firstLine="0"/>
        <w:rPr/>
      </w:pPr>
      <w:r w:rsidDel="00000000" w:rsidR="00000000" w:rsidRPr="00000000">
        <w:rPr>
          <w:rtl w:val="0"/>
        </w:rPr>
      </w:r>
    </w:p>
    <w:p w:rsidR="00000000" w:rsidDel="00000000" w:rsidP="00000000" w:rsidRDefault="00000000" w:rsidRPr="00000000" w14:paraId="00000332">
      <w:pPr>
        <w:ind w:left="0" w:firstLine="0"/>
        <w:rPr/>
      </w:pPr>
      <w:r w:rsidDel="00000000" w:rsidR="00000000" w:rsidRPr="00000000">
        <w:rPr>
          <w:rtl w:val="0"/>
        </w:rPr>
        <w:t xml:space="preserve">AUSTIN: Go ahead.</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pPr>
      <w:r w:rsidDel="00000000" w:rsidR="00000000" w:rsidRPr="00000000">
        <w:rPr>
          <w:rtl w:val="0"/>
        </w:rPr>
        <w:t xml:space="preserve">NICK: Is there anything meaningful to --Nevermind, you should probably go on ahead.</w:t>
      </w:r>
    </w:p>
    <w:p w:rsidR="00000000" w:rsidDel="00000000" w:rsidP="00000000" w:rsidRDefault="00000000" w:rsidRPr="00000000" w14:paraId="00000335">
      <w:pPr>
        <w:ind w:left="0" w:firstLine="0"/>
        <w:rPr/>
      </w:pPr>
      <w:r w:rsidDel="00000000" w:rsidR="00000000" w:rsidRPr="00000000">
        <w:rPr>
          <w:rtl w:val="0"/>
        </w:rPr>
        <w:br w:type="textWrapping"/>
        <w:t xml:space="preserve">AUSTIN: Not, not on this landing, not on this landing. I’ve told you everything on this floor.</w:t>
      </w:r>
    </w:p>
    <w:p w:rsidR="00000000" w:rsidDel="00000000" w:rsidP="00000000" w:rsidRDefault="00000000" w:rsidRPr="00000000" w14:paraId="00000336">
      <w:pPr>
        <w:ind w:left="0" w:firstLine="0"/>
        <w:rPr/>
      </w:pPr>
      <w:r w:rsidDel="00000000" w:rsidR="00000000" w:rsidRPr="00000000">
        <w:rPr>
          <w:rtl w:val="0"/>
        </w:rPr>
      </w:r>
    </w:p>
    <w:p w:rsidR="00000000" w:rsidDel="00000000" w:rsidP="00000000" w:rsidRDefault="00000000" w:rsidRPr="00000000" w14:paraId="00000337">
      <w:pPr>
        <w:ind w:left="0" w:firstLine="0"/>
        <w:rPr/>
      </w:pPr>
      <w:r w:rsidDel="00000000" w:rsidR="00000000" w:rsidRPr="00000000">
        <w:rPr>
          <w:rtl w:val="0"/>
        </w:rPr>
        <w:t xml:space="preserve">NICK: Nothing, nothing in the, the mural I mean? That’s meaningful to me?</w:t>
      </w:r>
    </w:p>
    <w:p w:rsidR="00000000" w:rsidDel="00000000" w:rsidP="00000000" w:rsidRDefault="00000000" w:rsidRPr="00000000" w14:paraId="00000338">
      <w:pPr>
        <w:ind w:left="0" w:firstLine="0"/>
        <w:rPr/>
      </w:pPr>
      <w:r w:rsidDel="00000000" w:rsidR="00000000" w:rsidRPr="00000000">
        <w:rPr>
          <w:rtl w:val="0"/>
        </w:rPr>
      </w:r>
    </w:p>
    <w:p w:rsidR="00000000" w:rsidDel="00000000" w:rsidP="00000000" w:rsidRDefault="00000000" w:rsidRPr="00000000" w14:paraId="00000339">
      <w:pPr>
        <w:ind w:left="0" w:firstLine="0"/>
        <w:rPr/>
      </w:pPr>
      <w:r w:rsidDel="00000000" w:rsidR="00000000" w:rsidRPr="00000000">
        <w:rPr>
          <w:rtl w:val="0"/>
        </w:rPr>
        <w:t xml:space="preserve">AUSTIN: I’ve told you what’s left of the mural is it’s, it’s a --You can make out that there is a tower and that it was sunny.</w:t>
      </w:r>
    </w:p>
    <w:p w:rsidR="00000000" w:rsidDel="00000000" w:rsidP="00000000" w:rsidRDefault="00000000" w:rsidRPr="00000000" w14:paraId="0000033A">
      <w:pPr>
        <w:ind w:left="0" w:firstLine="0"/>
        <w:rPr/>
      </w:pPr>
      <w:r w:rsidDel="00000000" w:rsidR="00000000" w:rsidRPr="00000000">
        <w:rPr>
          <w:rtl w:val="0"/>
        </w:rPr>
      </w:r>
    </w:p>
    <w:p w:rsidR="00000000" w:rsidDel="00000000" w:rsidP="00000000" w:rsidRDefault="00000000" w:rsidRPr="00000000" w14:paraId="0000033B">
      <w:pPr>
        <w:ind w:left="0" w:firstLine="0"/>
        <w:rPr/>
      </w:pPr>
      <w:r w:rsidDel="00000000" w:rsidR="00000000" w:rsidRPr="00000000">
        <w:rPr>
          <w:rtl w:val="0"/>
        </w:rPr>
        <w:t xml:space="preserve">NICK: Sure, okay.</w:t>
      </w:r>
    </w:p>
    <w:p w:rsidR="00000000" w:rsidDel="00000000" w:rsidP="00000000" w:rsidRDefault="00000000" w:rsidRPr="00000000" w14:paraId="0000033C">
      <w:pPr>
        <w:ind w:left="0" w:firstLine="0"/>
        <w:rPr/>
      </w:pPr>
      <w:r w:rsidDel="00000000" w:rsidR="00000000" w:rsidRPr="00000000">
        <w:rPr>
          <w:rtl w:val="0"/>
        </w:rPr>
      </w:r>
    </w:p>
    <w:p w:rsidR="00000000" w:rsidDel="00000000" w:rsidP="00000000" w:rsidRDefault="00000000" w:rsidRPr="00000000" w14:paraId="0000033D">
      <w:pPr>
        <w:ind w:left="0" w:firstLine="0"/>
        <w:rPr/>
      </w:pPr>
      <w:r w:rsidDel="00000000" w:rsidR="00000000" w:rsidRPr="00000000">
        <w:rPr>
          <w:rtl w:val="0"/>
        </w:rPr>
        <w:t xml:space="preserve">AUSTIN: And like but there --It’s faded, it has not been cared for.</w:t>
      </w:r>
    </w:p>
    <w:p w:rsidR="00000000" w:rsidDel="00000000" w:rsidP="00000000" w:rsidRDefault="00000000" w:rsidRPr="00000000" w14:paraId="0000033E">
      <w:pPr>
        <w:ind w:left="0" w:firstLine="0"/>
        <w:rPr/>
      </w:pPr>
      <w:r w:rsidDel="00000000" w:rsidR="00000000" w:rsidRPr="00000000">
        <w:rPr>
          <w:rtl w:val="0"/>
        </w:rPr>
      </w:r>
    </w:p>
    <w:p w:rsidR="00000000" w:rsidDel="00000000" w:rsidP="00000000" w:rsidRDefault="00000000" w:rsidRPr="00000000" w14:paraId="0000033F">
      <w:pPr>
        <w:ind w:left="0" w:firstLine="0"/>
        <w:rPr/>
      </w:pPr>
      <w:r w:rsidDel="00000000" w:rsidR="00000000" w:rsidRPr="00000000">
        <w:rPr>
          <w:rtl w:val="0"/>
        </w:rPr>
        <w:t xml:space="preserve">KEITH: Okay.</w:t>
      </w:r>
    </w:p>
    <w:p w:rsidR="00000000" w:rsidDel="00000000" w:rsidP="00000000" w:rsidRDefault="00000000" w:rsidRPr="00000000" w14:paraId="00000340">
      <w:pPr>
        <w:ind w:left="0" w:firstLine="0"/>
        <w:rPr/>
      </w:pPr>
      <w:r w:rsidDel="00000000" w:rsidR="00000000" w:rsidRPr="00000000">
        <w:rPr>
          <w:rtl w:val="0"/>
        </w:rPr>
      </w:r>
    </w:p>
    <w:p w:rsidR="00000000" w:rsidDel="00000000" w:rsidP="00000000" w:rsidRDefault="00000000" w:rsidRPr="00000000" w14:paraId="00000341">
      <w:pPr>
        <w:ind w:left="0" w:firstLine="0"/>
        <w:rPr/>
      </w:pPr>
      <w:r w:rsidDel="00000000" w:rsidR="00000000" w:rsidRPr="00000000">
        <w:rPr>
          <w:rtl w:val="0"/>
        </w:rPr>
        <w:t xml:space="preserve">AUSTIN: I just stumbled into a cool thing that I hadn’t thought about but is really cool. Sorry!</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pPr>
      <w:r w:rsidDel="00000000" w:rsidR="00000000" w:rsidRPr="00000000">
        <w:rPr>
          <w:rtl w:val="0"/>
        </w:rPr>
        <w:t xml:space="preserve">KEITH: Okay.</w:t>
      </w:r>
    </w:p>
    <w:p w:rsidR="00000000" w:rsidDel="00000000" w:rsidP="00000000" w:rsidRDefault="00000000" w:rsidRPr="00000000" w14:paraId="00000344">
      <w:pPr>
        <w:ind w:left="0" w:firstLine="0"/>
        <w:rPr/>
      </w:pPr>
      <w:r w:rsidDel="00000000" w:rsidR="00000000" w:rsidRPr="00000000">
        <w:rPr>
          <w:rtl w:val="0"/>
        </w:rPr>
      </w:r>
    </w:p>
    <w:p w:rsidR="00000000" w:rsidDel="00000000" w:rsidP="00000000" w:rsidRDefault="00000000" w:rsidRPr="00000000" w14:paraId="00000345">
      <w:pPr>
        <w:ind w:left="0" w:firstLine="0"/>
        <w:rPr/>
      </w:pPr>
      <w:r w:rsidDel="00000000" w:rsidR="00000000" w:rsidRPr="00000000">
        <w:rPr>
          <w:rtl w:val="0"/>
        </w:rPr>
        <w:t xml:space="preserve">[Nick and Ali laughing]</w:t>
      </w:r>
    </w:p>
    <w:p w:rsidR="00000000" w:rsidDel="00000000" w:rsidP="00000000" w:rsidRDefault="00000000" w:rsidRPr="00000000" w14:paraId="00000346">
      <w:pPr>
        <w:ind w:left="0" w:firstLine="0"/>
        <w:rPr/>
      </w:pP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 xml:space="preserve">KEITH: No, no magic paints here though?</w:t>
      </w:r>
    </w:p>
    <w:p w:rsidR="00000000" w:rsidDel="00000000" w:rsidP="00000000" w:rsidRDefault="00000000" w:rsidRPr="00000000" w14:paraId="00000348">
      <w:pPr>
        <w:ind w:left="0" w:firstLine="0"/>
        <w:rPr/>
      </w:pPr>
      <w:r w:rsidDel="00000000" w:rsidR="00000000" w:rsidRPr="00000000">
        <w:rPr>
          <w:rtl w:val="0"/>
        </w:rPr>
        <w:t xml:space="preserve">AUSTIN: Yeah! You recognise that these are the same paints that-</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t xml:space="preserve">KEITH: Oh, they are the same paints.</w:t>
      </w:r>
    </w:p>
    <w:p w:rsidR="00000000" w:rsidDel="00000000" w:rsidP="00000000" w:rsidRDefault="00000000" w:rsidRPr="00000000" w14:paraId="0000034B">
      <w:pPr>
        <w:ind w:left="0" w:firstLine="0"/>
        <w:rPr/>
      </w:pPr>
      <w:r w:rsidDel="00000000" w:rsidR="00000000" w:rsidRPr="00000000">
        <w:rPr>
          <w:rtl w:val="0"/>
        </w:rPr>
      </w:r>
    </w:p>
    <w:p w:rsidR="00000000" w:rsidDel="00000000" w:rsidP="00000000" w:rsidRDefault="00000000" w:rsidRPr="00000000" w14:paraId="0000034C">
      <w:pPr>
        <w:ind w:left="0" w:firstLine="0"/>
        <w:rPr/>
      </w:pPr>
      <w:r w:rsidDel="00000000" w:rsidR="00000000" w:rsidRPr="00000000">
        <w:rPr>
          <w:rtl w:val="0"/>
        </w:rPr>
        <w:t xml:space="preserve">AUSTIN: These are the same types of paints.</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ind w:left="0" w:firstLine="0"/>
        <w:rPr/>
      </w:pPr>
      <w:r w:rsidDel="00000000" w:rsidR="00000000" w:rsidRPr="00000000">
        <w:rPr>
          <w:rtl w:val="0"/>
        </w:rPr>
        <w:t xml:space="preserve">KEITH: Okay.</w:t>
      </w:r>
    </w:p>
    <w:p w:rsidR="00000000" w:rsidDel="00000000" w:rsidP="00000000" w:rsidRDefault="00000000" w:rsidRPr="00000000" w14:paraId="0000034F">
      <w:pPr>
        <w:ind w:left="0" w:firstLine="0"/>
        <w:rPr/>
      </w:pPr>
      <w:r w:rsidDel="00000000" w:rsidR="00000000" w:rsidRPr="00000000">
        <w:rPr>
          <w:rtl w:val="0"/>
        </w:rPr>
      </w:r>
    </w:p>
    <w:p w:rsidR="00000000" w:rsidDel="00000000" w:rsidP="00000000" w:rsidRDefault="00000000" w:rsidRPr="00000000" w14:paraId="00000350">
      <w:pPr>
        <w:ind w:left="0" w:firstLine="0"/>
        <w:rPr/>
      </w:pPr>
      <w:r w:rsidDel="00000000" w:rsidR="00000000" w:rsidRPr="00000000">
        <w:rPr>
          <w:rtl w:val="0"/>
        </w:rPr>
        <w:t xml:space="preserve">AUSTIN: I’ll tell you the thing I just thought. That person, one of you can put this together, that person should have been taking care of this painting, and instead was painting his wife. You go up to the next floor-</w:t>
      </w:r>
    </w:p>
    <w:p w:rsidR="00000000" w:rsidDel="00000000" w:rsidP="00000000" w:rsidRDefault="00000000" w:rsidRPr="00000000" w14:paraId="00000351">
      <w:pPr>
        <w:ind w:left="0" w:firstLine="0"/>
        <w:rPr/>
      </w:pPr>
      <w:r w:rsidDel="00000000" w:rsidR="00000000" w:rsidRPr="00000000">
        <w:rPr>
          <w:rtl w:val="0"/>
        </w:rPr>
      </w:r>
    </w:p>
    <w:p w:rsidR="00000000" w:rsidDel="00000000" w:rsidP="00000000" w:rsidRDefault="00000000" w:rsidRPr="00000000" w14:paraId="00000352">
      <w:pPr>
        <w:ind w:left="0" w:firstLine="0"/>
        <w:rPr/>
      </w:pPr>
      <w:r w:rsidDel="00000000" w:rsidR="00000000" w:rsidRPr="00000000">
        <w:rPr>
          <w:rtl w:val="0"/>
        </w:rPr>
        <w:t xml:space="preserve">ART: Feeling better and better about killing him by the way.</w:t>
      </w:r>
    </w:p>
    <w:p w:rsidR="00000000" w:rsidDel="00000000" w:rsidP="00000000" w:rsidRDefault="00000000" w:rsidRPr="00000000" w14:paraId="00000353">
      <w:pPr>
        <w:ind w:left="0" w:firstLine="0"/>
        <w:rPr/>
      </w:pPr>
      <w:r w:rsidDel="00000000" w:rsidR="00000000" w:rsidRPr="00000000">
        <w:rPr>
          <w:rtl w:val="0"/>
        </w:rPr>
      </w:r>
    </w:p>
    <w:p w:rsidR="00000000" w:rsidDel="00000000" w:rsidP="00000000" w:rsidRDefault="00000000" w:rsidRPr="00000000" w14:paraId="00000354">
      <w:pPr>
        <w:ind w:left="0" w:firstLine="0"/>
        <w:rPr/>
      </w:pPr>
      <w:r w:rsidDel="00000000" w:rsidR="00000000" w:rsidRPr="00000000">
        <w:rPr>
          <w:rtl w:val="0"/>
        </w:rPr>
        <w:t xml:space="preserve">[Ali laughing]</w:t>
      </w:r>
    </w:p>
    <w:p w:rsidR="00000000" w:rsidDel="00000000" w:rsidP="00000000" w:rsidRDefault="00000000" w:rsidRPr="00000000" w14:paraId="00000355">
      <w:pPr>
        <w:ind w:left="0" w:firstLine="0"/>
        <w:rPr/>
      </w:pPr>
      <w:r w:rsidDel="00000000" w:rsidR="00000000" w:rsidRPr="00000000">
        <w:rPr>
          <w:rtl w:val="0"/>
        </w:rPr>
      </w:r>
    </w:p>
    <w:p w:rsidR="00000000" w:rsidDel="00000000" w:rsidP="00000000" w:rsidRDefault="00000000" w:rsidRPr="00000000" w14:paraId="00000356">
      <w:pPr>
        <w:ind w:left="0" w:firstLine="0"/>
        <w:rPr/>
      </w:pPr>
      <w:r w:rsidDel="00000000" w:rsidR="00000000" w:rsidRPr="00000000">
        <w:rPr>
          <w:rtl w:val="0"/>
        </w:rPr>
        <w:t xml:space="preserve">AUSTIN: Yeah, great [scoffs].</w:t>
      </w:r>
    </w:p>
    <w:p w:rsidR="00000000" w:rsidDel="00000000" w:rsidP="00000000" w:rsidRDefault="00000000" w:rsidRPr="00000000" w14:paraId="00000357">
      <w:pPr>
        <w:ind w:left="0" w:firstLine="0"/>
        <w:rPr/>
      </w:pPr>
      <w:r w:rsidDel="00000000" w:rsidR="00000000" w:rsidRPr="00000000">
        <w:rPr>
          <w:rtl w:val="0"/>
        </w:rPr>
      </w:r>
    </w:p>
    <w:p w:rsidR="00000000" w:rsidDel="00000000" w:rsidP="00000000" w:rsidRDefault="00000000" w:rsidRPr="00000000" w14:paraId="00000358">
      <w:pPr>
        <w:ind w:left="0" w:firstLine="0"/>
        <w:rPr/>
      </w:pPr>
      <w:r w:rsidDel="00000000" w:rsidR="00000000" w:rsidRPr="00000000">
        <w:rPr>
          <w:rtl w:val="0"/>
        </w:rPr>
        <w:t xml:space="preserve">KEITH: Yeah, because he was painting his wife instead of taking care of a dumb painting?</w:t>
      </w:r>
    </w:p>
    <w:p w:rsidR="00000000" w:rsidDel="00000000" w:rsidP="00000000" w:rsidRDefault="00000000" w:rsidRPr="00000000" w14:paraId="00000359">
      <w:pPr>
        <w:ind w:left="0" w:firstLine="0"/>
        <w:rPr/>
      </w:pPr>
      <w:r w:rsidDel="00000000" w:rsidR="00000000" w:rsidRPr="00000000">
        <w:rPr>
          <w:rtl w:val="0"/>
        </w:rPr>
      </w:r>
    </w:p>
    <w:p w:rsidR="00000000" w:rsidDel="00000000" w:rsidP="00000000" w:rsidRDefault="00000000" w:rsidRPr="00000000" w14:paraId="0000035A">
      <w:pPr>
        <w:ind w:left="0" w:firstLine="0"/>
        <w:rPr/>
      </w:pPr>
      <w:r w:rsidDel="00000000" w:rsidR="00000000" w:rsidRPr="00000000">
        <w:rPr>
          <w:rtl w:val="0"/>
        </w:rPr>
        <w:t xml:space="preserve">AUSTIN: Yeah.</w:t>
        <w:br w:type="textWrapping"/>
        <w:br w:type="textWrapping"/>
        <w:t xml:space="preserve">ALI: Yeah!</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ind w:left="0" w:firstLine="0"/>
        <w:rPr/>
      </w:pPr>
      <w:r w:rsidDel="00000000" w:rsidR="00000000" w:rsidRPr="00000000">
        <w:rPr>
          <w:rtl w:val="0"/>
        </w:rPr>
        <w:t xml:space="preserve">ART: Because he wasn’t doing his </w:t>
      </w:r>
      <w:r w:rsidDel="00000000" w:rsidR="00000000" w:rsidRPr="00000000">
        <w:rPr>
          <w:i w:val="1"/>
          <w:rtl w:val="0"/>
        </w:rPr>
        <w:t xml:space="preserve">job</w:t>
      </w:r>
      <w:r w:rsidDel="00000000" w:rsidR="00000000" w:rsidRPr="00000000">
        <w:rPr>
          <w:rtl w:val="0"/>
        </w:rPr>
        <w:t xml:space="preserve">?</w:t>
      </w:r>
    </w:p>
    <w:p w:rsidR="00000000" w:rsidDel="00000000" w:rsidP="00000000" w:rsidRDefault="00000000" w:rsidRPr="00000000" w14:paraId="0000035D">
      <w:pPr>
        <w:ind w:left="0" w:firstLine="0"/>
        <w:rPr/>
      </w:pPr>
      <w:r w:rsidDel="00000000" w:rsidR="00000000" w:rsidRPr="00000000">
        <w:rPr>
          <w:rtl w:val="0"/>
        </w:rPr>
      </w:r>
    </w:p>
    <w:p w:rsidR="00000000" w:rsidDel="00000000" w:rsidP="00000000" w:rsidRDefault="00000000" w:rsidRPr="00000000" w14:paraId="0000035E">
      <w:pPr>
        <w:ind w:left="0" w:firstLine="0"/>
        <w:rPr/>
      </w:pPr>
      <w:r w:rsidDel="00000000" w:rsidR="00000000" w:rsidRPr="00000000">
        <w:rPr>
          <w:rtl w:val="0"/>
        </w:rPr>
        <w:t xml:space="preserve">ALI: Let that man live!</w:t>
        <w:br w:type="textWrapping"/>
        <w:br w:type="textWrapping"/>
        <w:t xml:space="preserve">AUSTIN: He was using, he was using paint, that paint, to paint his wife and his garden and nature. Instead of-</w:t>
      </w:r>
    </w:p>
    <w:p w:rsidR="00000000" w:rsidDel="00000000" w:rsidP="00000000" w:rsidRDefault="00000000" w:rsidRPr="00000000" w14:paraId="0000035F">
      <w:pPr>
        <w:ind w:left="0" w:firstLine="0"/>
        <w:rPr/>
      </w:pPr>
      <w:r w:rsidDel="00000000" w:rsidR="00000000" w:rsidRPr="00000000">
        <w:rPr>
          <w:rtl w:val="0"/>
        </w:rPr>
      </w:r>
    </w:p>
    <w:p w:rsidR="00000000" w:rsidDel="00000000" w:rsidP="00000000" w:rsidRDefault="00000000" w:rsidRPr="00000000" w14:paraId="00000360">
      <w:pPr>
        <w:ind w:left="0" w:firstLine="0"/>
        <w:rPr/>
      </w:pPr>
      <w:r w:rsidDel="00000000" w:rsidR="00000000" w:rsidRPr="00000000">
        <w:rPr>
          <w:rtl w:val="0"/>
        </w:rPr>
        <w:t xml:space="preserve">ART: Sounds like, sounds like blasphemy to me.</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rtl w:val="0"/>
        </w:rPr>
        <w:t xml:space="preserve">KEITH: He sounds like a sweet man!</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rtl w:val="0"/>
        </w:rPr>
        <w:t xml:space="preserve">AUSTIN: Next floor!</w:t>
        <w:br w:type="textWrapping"/>
        <w:br w:type="textWrapping"/>
        <w:t xml:space="preserve">KEITH: I love nature I’m a druid.</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[Nick laughing]</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t xml:space="preserve">AUSTIN: You fly up to the next floor as a hummingbird-</w:t>
      </w:r>
    </w:p>
    <w:p w:rsidR="00000000" w:rsidDel="00000000" w:rsidP="00000000" w:rsidRDefault="00000000" w:rsidRPr="00000000" w14:paraId="00000369">
      <w:pPr>
        <w:ind w:left="0" w:firstLine="0"/>
        <w:rPr/>
      </w:pPr>
      <w:r w:rsidDel="00000000" w:rsidR="00000000" w:rsidRPr="00000000">
        <w:rPr>
          <w:rtl w:val="0"/>
        </w:rPr>
      </w:r>
    </w:p>
    <w:p w:rsidR="00000000" w:rsidDel="00000000" w:rsidP="00000000" w:rsidRDefault="00000000" w:rsidRPr="00000000" w14:paraId="0000036A">
      <w:pPr>
        <w:ind w:left="0" w:firstLine="0"/>
        <w:rPr/>
      </w:pPr>
      <w:r w:rsidDel="00000000" w:rsidR="00000000" w:rsidRPr="00000000">
        <w:rPr>
          <w:rtl w:val="0"/>
        </w:rPr>
        <w:t xml:space="preserve">KEITH: Yeah.</w:t>
      </w:r>
    </w:p>
    <w:p w:rsidR="00000000" w:rsidDel="00000000" w:rsidP="00000000" w:rsidRDefault="00000000" w:rsidRPr="00000000" w14:paraId="0000036B">
      <w:pPr>
        <w:ind w:left="0" w:firstLine="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 xml:space="preserve">AUSTIN: ...and you hear clanks and clattering and it’s very </w:t>
      </w:r>
      <w:r w:rsidDel="00000000" w:rsidR="00000000" w:rsidRPr="00000000">
        <w:rPr>
          <w:i w:val="1"/>
          <w:rtl w:val="0"/>
        </w:rPr>
        <w:t xml:space="preserve">active. </w:t>
      </w:r>
      <w:r w:rsidDel="00000000" w:rsidR="00000000" w:rsidRPr="00000000">
        <w:rPr>
          <w:rtl w:val="0"/>
        </w:rPr>
        <w:t xml:space="preserve">But it’s not like combatitive, it’s like really hyperactive. As you come to the next landing you see a lo- --It’s so bright. The sun is, is --Say it’s like 1:32 now, the sun is streaming in through these giant beautiful windows. You can see out onto the islands that are off in the distance.</w:t>
      </w:r>
    </w:p>
    <w:p w:rsidR="00000000" w:rsidDel="00000000" w:rsidP="00000000" w:rsidRDefault="00000000" w:rsidRPr="00000000" w14:paraId="0000036D">
      <w:pPr>
        <w:ind w:left="0" w:firstLine="0"/>
        <w:rPr/>
      </w:pPr>
      <w:r w:rsidDel="00000000" w:rsidR="00000000" w:rsidRPr="00000000">
        <w:rPr>
          <w:rtl w:val="0"/>
        </w:rPr>
      </w:r>
    </w:p>
    <w:p w:rsidR="00000000" w:rsidDel="00000000" w:rsidP="00000000" w:rsidRDefault="00000000" w:rsidRPr="00000000" w14:paraId="0000036E">
      <w:pPr>
        <w:ind w:left="0" w:firstLine="0"/>
        <w:rPr/>
      </w:pPr>
      <w:r w:rsidDel="00000000" w:rsidR="00000000" w:rsidRPr="00000000">
        <w:rPr>
          <w:rtl w:val="0"/>
        </w:rPr>
        <w:t xml:space="preserve">KEITH: Okay.</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pPr>
      <w:r w:rsidDel="00000000" w:rsidR="00000000" w:rsidRPr="00000000">
        <w:rPr>
          <w:rtl w:val="0"/>
        </w:rPr>
        <w:t xml:space="preserve">AUSTIN: Y’know, you can see dolphins in the distance, jumping out of the sea. It’s gorgeous. But it’s kind of --It’s super bright, that’s like the first thing you see as you hit the top of the f-, of the stairs.</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KEITH: Okay.</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ind w:left="0" w:firstLine="0"/>
        <w:rPr/>
      </w:pPr>
      <w:r w:rsidDel="00000000" w:rsidR="00000000" w:rsidRPr="00000000">
        <w:rPr>
          <w:rtl w:val="0"/>
        </w:rPr>
        <w:t xml:space="preserve">AUSTIN: It’s so bright that like your first instinct is like ‘This is too bright! This isn’t-’</w:t>
      </w:r>
    </w:p>
    <w:p w:rsidR="00000000" w:rsidDel="00000000" w:rsidP="00000000" w:rsidRDefault="00000000" w:rsidRPr="00000000" w14:paraId="00000375">
      <w:pPr>
        <w:ind w:left="0" w:firstLine="0"/>
        <w:rPr/>
      </w:pPr>
      <w:r w:rsidDel="00000000" w:rsidR="00000000" w:rsidRPr="00000000">
        <w:rPr>
          <w:rtl w:val="0"/>
        </w:rPr>
      </w:r>
    </w:p>
    <w:p w:rsidR="00000000" w:rsidDel="00000000" w:rsidP="00000000" w:rsidRDefault="00000000" w:rsidRPr="00000000" w14:paraId="00000376">
      <w:pPr>
        <w:ind w:left="0" w:firstLine="0"/>
        <w:rPr/>
      </w:pPr>
      <w:r w:rsidDel="00000000" w:rsidR="00000000" w:rsidRPr="00000000">
        <w:rPr>
          <w:rtl w:val="0"/>
        </w:rPr>
        <w:t xml:space="preserve">KEITH: Yeah, mhm.</w:t>
      </w:r>
    </w:p>
    <w:p w:rsidR="00000000" w:rsidDel="00000000" w:rsidP="00000000" w:rsidRDefault="00000000" w:rsidRPr="00000000" w14:paraId="00000377">
      <w:pPr>
        <w:ind w:left="0" w:firstLine="0"/>
        <w:rPr/>
      </w:pPr>
      <w:r w:rsidDel="00000000" w:rsidR="00000000" w:rsidRPr="00000000">
        <w:rPr>
          <w:rtl w:val="0"/>
        </w:rPr>
      </w:r>
    </w:p>
    <w:p w:rsidR="00000000" w:rsidDel="00000000" w:rsidP="00000000" w:rsidRDefault="00000000" w:rsidRPr="00000000" w14:paraId="00000378">
      <w:pPr>
        <w:ind w:left="0" w:firstLine="0"/>
        <w:rPr/>
      </w:pPr>
      <w:r w:rsidDel="00000000" w:rsidR="00000000" w:rsidRPr="00000000">
        <w:rPr>
          <w:rtl w:val="0"/>
        </w:rPr>
        <w:t xml:space="preserve">AUSTIN: This is like your eyes hurt from being downstairs in the barely lit-</w:t>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t xml:space="preserve">KEITH: My little birdy eyes can’t handle it.</w:t>
      </w:r>
    </w:p>
    <w:p w:rsidR="00000000" w:rsidDel="00000000" w:rsidP="00000000" w:rsidRDefault="00000000" w:rsidRPr="00000000" w14:paraId="0000037B">
      <w:pPr>
        <w:ind w:left="0" w:firstLine="0"/>
        <w:rPr/>
      </w:pPr>
      <w:r w:rsidDel="00000000" w:rsidR="00000000" w:rsidRPr="00000000">
        <w:rPr>
          <w:rtl w:val="0"/>
        </w:rPr>
      </w:r>
    </w:p>
    <w:p w:rsidR="00000000" w:rsidDel="00000000" w:rsidP="00000000" w:rsidRDefault="00000000" w:rsidRPr="00000000" w14:paraId="0000037C">
      <w:pPr>
        <w:ind w:left="0" w:firstLine="0"/>
        <w:rPr/>
      </w:pPr>
      <w:r w:rsidDel="00000000" w:rsidR="00000000" w:rsidRPr="00000000">
        <w:rPr>
          <w:rtl w:val="0"/>
        </w:rPr>
        <w:t xml:space="preserve">AUSTIN: [overlapping Keith] The second --Yeah, your little birdy eyes, woof it’s rough.</w:t>
      </w:r>
    </w:p>
    <w:p w:rsidR="00000000" w:rsidDel="00000000" w:rsidP="00000000" w:rsidRDefault="00000000" w:rsidRPr="00000000" w14:paraId="0000037D">
      <w:pPr>
        <w:ind w:left="0" w:firstLine="0"/>
        <w:rPr/>
      </w:pPr>
      <w:r w:rsidDel="00000000" w:rsidR="00000000" w:rsidRPr="00000000">
        <w:rPr>
          <w:rtl w:val="0"/>
        </w:rPr>
      </w:r>
    </w:p>
    <w:p w:rsidR="00000000" w:rsidDel="00000000" w:rsidP="00000000" w:rsidRDefault="00000000" w:rsidRPr="00000000" w14:paraId="0000037E">
      <w:pPr>
        <w:ind w:left="0" w:firstLine="0"/>
        <w:rPr/>
      </w:pPr>
      <w:r w:rsidDel="00000000" w:rsidR="00000000" w:rsidRPr="00000000">
        <w:rPr>
          <w:rtl w:val="0"/>
        </w:rPr>
        <w:t xml:space="preserve">[Keith laughing]</w:t>
      </w:r>
    </w:p>
    <w:p w:rsidR="00000000" w:rsidDel="00000000" w:rsidP="00000000" w:rsidRDefault="00000000" w:rsidRPr="00000000" w14:paraId="0000037F">
      <w:pPr>
        <w:ind w:left="0" w:firstLine="0"/>
        <w:rPr/>
      </w:pPr>
      <w:r w:rsidDel="00000000" w:rsidR="00000000" w:rsidRPr="00000000">
        <w:rPr>
          <w:rtl w:val="0"/>
        </w:rPr>
      </w:r>
    </w:p>
    <w:p w:rsidR="00000000" w:rsidDel="00000000" w:rsidP="00000000" w:rsidRDefault="00000000" w:rsidRPr="00000000" w14:paraId="00000380">
      <w:pPr>
        <w:ind w:left="0" w:firstLine="0"/>
        <w:rPr/>
      </w:pPr>
      <w:r w:rsidDel="00000000" w:rsidR="00000000" w:rsidRPr="00000000">
        <w:rPr>
          <w:rtl w:val="0"/>
        </w:rPr>
        <w:t xml:space="preserve">AUSTIN: The second thing you notice is that it’s a big empty room. It’s a gigantic empty room there’s no furniture anywhere. There’s long rolled out carpets with red and, and gold trim. There are sconces on the walls here that are, are not lit currently. And then, it takes you a second to like put together what it is you’re looking at, but there are </w:t>
      </w:r>
      <w:r w:rsidDel="00000000" w:rsidR="00000000" w:rsidRPr="00000000">
        <w:rPr>
          <w:i w:val="1"/>
          <w:rtl w:val="0"/>
        </w:rPr>
        <w:t xml:space="preserve">hundreds </w:t>
      </w:r>
      <w:r w:rsidDel="00000000" w:rsidR="00000000" w:rsidRPr="00000000">
        <w:rPr>
          <w:rtl w:val="0"/>
        </w:rPr>
        <w:t xml:space="preserve">of plates lined up one after another , after another. With forks and knives laid out. And, just sitting there. And that’s what you see from this distance. You can’t tell what’s on the plates and in the bowls. </w:t>
      </w:r>
    </w:p>
    <w:p w:rsidR="00000000" w:rsidDel="00000000" w:rsidP="00000000" w:rsidRDefault="00000000" w:rsidRPr="00000000" w14:paraId="00000381">
      <w:pPr>
        <w:ind w:left="0" w:firstLine="0"/>
        <w:rPr/>
      </w:pPr>
      <w:r w:rsidDel="00000000" w:rsidR="00000000" w:rsidRPr="00000000">
        <w:rPr>
          <w:rtl w:val="0"/>
        </w:rPr>
      </w:r>
    </w:p>
    <w:p w:rsidR="00000000" w:rsidDel="00000000" w:rsidP="00000000" w:rsidRDefault="00000000" w:rsidRPr="00000000" w14:paraId="00000382">
      <w:pPr>
        <w:ind w:left="0" w:firstLine="0"/>
        <w:rPr/>
      </w:pPr>
      <w:r w:rsidDel="00000000" w:rsidR="00000000" w:rsidRPr="00000000">
        <w:rPr>
          <w:rtl w:val="0"/>
        </w:rPr>
        <w:t xml:space="preserve">KEITH: Okay. [pause, thinking noise]</w:t>
      </w:r>
    </w:p>
    <w:p w:rsidR="00000000" w:rsidDel="00000000" w:rsidP="00000000" w:rsidRDefault="00000000" w:rsidRPr="00000000" w14:paraId="00000383">
      <w:pPr>
        <w:ind w:left="0" w:firstLine="0"/>
        <w:rPr/>
      </w:pPr>
      <w:r w:rsidDel="00000000" w:rsidR="00000000" w:rsidRPr="00000000">
        <w:rPr>
          <w:rtl w:val="0"/>
        </w:rPr>
      </w:r>
    </w:p>
    <w:p w:rsidR="00000000" w:rsidDel="00000000" w:rsidP="00000000" w:rsidRDefault="00000000" w:rsidRPr="00000000" w14:paraId="00000384">
      <w:pPr>
        <w:ind w:left="0" w:firstLine="0"/>
        <w:rPr/>
      </w:pPr>
      <w:r w:rsidDel="00000000" w:rsidR="00000000" w:rsidRPr="00000000">
        <w:rPr>
          <w:rtl w:val="0"/>
        </w:rPr>
        <w:t xml:space="preserve">AUSTIN: Those are all on the floor, let me be clear.</w:t>
      </w:r>
    </w:p>
    <w:p w:rsidR="00000000" w:rsidDel="00000000" w:rsidP="00000000" w:rsidRDefault="00000000" w:rsidRPr="00000000" w14:paraId="00000385">
      <w:pPr>
        <w:ind w:left="0" w:firstLine="0"/>
        <w:rPr/>
      </w:pPr>
      <w:r w:rsidDel="00000000" w:rsidR="00000000" w:rsidRPr="00000000">
        <w:rPr>
          <w:rtl w:val="0"/>
        </w:rPr>
      </w:r>
    </w:p>
    <w:p w:rsidR="00000000" w:rsidDel="00000000" w:rsidP="00000000" w:rsidRDefault="00000000" w:rsidRPr="00000000" w14:paraId="00000386">
      <w:pPr>
        <w:ind w:left="0" w:firstLine="0"/>
        <w:rPr/>
      </w:pPr>
      <w:r w:rsidDel="00000000" w:rsidR="00000000" w:rsidRPr="00000000">
        <w:rPr>
          <w:rtl w:val="0"/>
        </w:rPr>
        <w:t xml:space="preserve">KEITH: Yeah yeah yeah.</w:t>
      </w:r>
    </w:p>
    <w:p w:rsidR="00000000" w:rsidDel="00000000" w:rsidP="00000000" w:rsidRDefault="00000000" w:rsidRPr="00000000" w14:paraId="00000387">
      <w:pPr>
        <w:ind w:left="0" w:firstLine="0"/>
        <w:rPr/>
      </w:pPr>
      <w:r w:rsidDel="00000000" w:rsidR="00000000" w:rsidRPr="00000000">
        <w:rPr>
          <w:rtl w:val="0"/>
        </w:rPr>
      </w:r>
    </w:p>
    <w:p w:rsidR="00000000" w:rsidDel="00000000" w:rsidP="00000000" w:rsidRDefault="00000000" w:rsidRPr="00000000" w14:paraId="00000388">
      <w:pPr>
        <w:ind w:left="0" w:firstLine="0"/>
        <w:rPr/>
      </w:pPr>
      <w:r w:rsidDel="00000000" w:rsidR="00000000" w:rsidRPr="00000000">
        <w:rPr>
          <w:rtl w:val="0"/>
        </w:rPr>
        <w:t xml:space="preserve">AUSTIN: Okay.</w:t>
      </w:r>
    </w:p>
    <w:p w:rsidR="00000000" w:rsidDel="00000000" w:rsidP="00000000" w:rsidRDefault="00000000" w:rsidRPr="00000000" w14:paraId="00000389">
      <w:pPr>
        <w:ind w:left="0" w:firstLine="0"/>
        <w:rPr/>
      </w:pPr>
      <w:r w:rsidDel="00000000" w:rsidR="00000000" w:rsidRPr="00000000">
        <w:rPr>
          <w:rtl w:val="0"/>
        </w:rPr>
      </w:r>
    </w:p>
    <w:p w:rsidR="00000000" w:rsidDel="00000000" w:rsidP="00000000" w:rsidRDefault="00000000" w:rsidRPr="00000000" w14:paraId="0000038A">
      <w:pPr>
        <w:ind w:left="0" w:firstLine="0"/>
        <w:rPr/>
      </w:pPr>
      <w:r w:rsidDel="00000000" w:rsidR="00000000" w:rsidRPr="00000000">
        <w:rPr>
          <w:rtl w:val="0"/>
        </w:rPr>
        <w:t xml:space="preserve">KEITH: They’re on the floor. Does the, does the clanking sound like it’s coming from this room?</w:t>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ind w:left="0" w:firstLine="0"/>
        <w:rPr/>
      </w:pPr>
      <w:r w:rsidDel="00000000" w:rsidR="00000000" w:rsidRPr="00000000">
        <w:rPr>
          <w:rtl w:val="0"/>
        </w:rPr>
        <w:t xml:space="preserve">AUSTIN: Not from </w:t>
      </w:r>
      <w:r w:rsidDel="00000000" w:rsidR="00000000" w:rsidRPr="00000000">
        <w:rPr>
          <w:i w:val="1"/>
          <w:rtl w:val="0"/>
        </w:rPr>
        <w:t xml:space="preserve">this </w:t>
      </w:r>
      <w:r w:rsidDel="00000000" w:rsidR="00000000" w:rsidRPr="00000000">
        <w:rPr>
          <w:rtl w:val="0"/>
        </w:rPr>
        <w:t xml:space="preserve">room, from an adja-, from an adjoining room, which you can see there are a number of hall-, there are a number of doors that lead into a room on the side, on the right side. So what I’m saying is like, you come up and then straight ahead is the huge open windows and this huge banquet hall and on the, and on the left side a painting that’s been fading. And then on the right side are doors into where that sound is coming from.</w:t>
      </w:r>
    </w:p>
    <w:p w:rsidR="00000000" w:rsidDel="00000000" w:rsidP="00000000" w:rsidRDefault="00000000" w:rsidRPr="00000000" w14:paraId="0000038D">
      <w:pPr>
        <w:ind w:left="0" w:firstLine="0"/>
        <w:rPr/>
      </w:pPr>
      <w:r w:rsidDel="00000000" w:rsidR="00000000" w:rsidRPr="00000000">
        <w:rPr>
          <w:rtl w:val="0"/>
        </w:rPr>
      </w:r>
    </w:p>
    <w:p w:rsidR="00000000" w:rsidDel="00000000" w:rsidP="00000000" w:rsidRDefault="00000000" w:rsidRPr="00000000" w14:paraId="0000038E">
      <w:pPr>
        <w:ind w:left="0" w:firstLine="0"/>
        <w:rPr/>
      </w:pPr>
      <w:r w:rsidDel="00000000" w:rsidR="00000000" w:rsidRPr="00000000">
        <w:rPr>
          <w:rtl w:val="0"/>
        </w:rPr>
        <w:t xml:space="preserve">KEITH: Okay, and you said there were like big windows?</w:t>
      </w:r>
    </w:p>
    <w:p w:rsidR="00000000" w:rsidDel="00000000" w:rsidP="00000000" w:rsidRDefault="00000000" w:rsidRPr="00000000" w14:paraId="0000038F">
      <w:pPr>
        <w:ind w:left="0" w:firstLine="0"/>
        <w:rPr/>
      </w:pPr>
      <w:r w:rsidDel="00000000" w:rsidR="00000000" w:rsidRPr="00000000">
        <w:rPr>
          <w:rtl w:val="0"/>
        </w:rPr>
      </w:r>
    </w:p>
    <w:p w:rsidR="00000000" w:rsidDel="00000000" w:rsidP="00000000" w:rsidRDefault="00000000" w:rsidRPr="00000000" w14:paraId="00000390">
      <w:pPr>
        <w:ind w:left="0" w:firstLine="0"/>
        <w:rPr/>
      </w:pPr>
      <w:r w:rsidDel="00000000" w:rsidR="00000000" w:rsidRPr="00000000">
        <w:rPr>
          <w:rtl w:val="0"/>
        </w:rPr>
        <w:t xml:space="preserve">ALI: But like-</w:t>
      </w:r>
    </w:p>
    <w:p w:rsidR="00000000" w:rsidDel="00000000" w:rsidP="00000000" w:rsidRDefault="00000000" w:rsidRPr="00000000" w14:paraId="00000391">
      <w:pPr>
        <w:ind w:left="0" w:firstLine="0"/>
        <w:rPr/>
      </w:pPr>
      <w:r w:rsidDel="00000000" w:rsidR="00000000" w:rsidRPr="00000000">
        <w:rPr>
          <w:rtl w:val="0"/>
        </w:rPr>
      </w:r>
    </w:p>
    <w:p w:rsidR="00000000" w:rsidDel="00000000" w:rsidP="00000000" w:rsidRDefault="00000000" w:rsidRPr="00000000" w14:paraId="00000392">
      <w:pPr>
        <w:ind w:left="0" w:firstLine="0"/>
        <w:rPr/>
      </w:pPr>
      <w:r w:rsidDel="00000000" w:rsidR="00000000" w:rsidRPr="00000000">
        <w:rPr>
          <w:rtl w:val="0"/>
        </w:rPr>
        <w:t xml:space="preserve">AUSTIN: </w:t>
      </w:r>
      <w:r w:rsidDel="00000000" w:rsidR="00000000" w:rsidRPr="00000000">
        <w:rPr>
          <w:i w:val="1"/>
          <w:rtl w:val="0"/>
        </w:rPr>
        <w:t xml:space="preserve">Huge</w:t>
      </w:r>
      <w:r w:rsidDel="00000000" w:rsidR="00000000" w:rsidRPr="00000000">
        <w:rPr>
          <w:rtl w:val="0"/>
        </w:rPr>
        <w:t xml:space="preserve"> windows.</w:t>
      </w:r>
    </w:p>
    <w:p w:rsidR="00000000" w:rsidDel="00000000" w:rsidP="00000000" w:rsidRDefault="00000000" w:rsidRPr="00000000" w14:paraId="00000393">
      <w:pPr>
        <w:ind w:left="0" w:firstLine="0"/>
        <w:rPr/>
      </w:pPr>
      <w:r w:rsidDel="00000000" w:rsidR="00000000" w:rsidRPr="00000000">
        <w:rPr>
          <w:rtl w:val="0"/>
        </w:rPr>
      </w:r>
    </w:p>
    <w:p w:rsidR="00000000" w:rsidDel="00000000" w:rsidP="00000000" w:rsidRDefault="00000000" w:rsidRPr="00000000" w14:paraId="00000394">
      <w:pPr>
        <w:ind w:left="0" w:firstLine="0"/>
        <w:rPr/>
      </w:pPr>
      <w:r w:rsidDel="00000000" w:rsidR="00000000" w:rsidRPr="00000000">
        <w:rPr>
          <w:rtl w:val="0"/>
        </w:rPr>
        <w:t xml:space="preserve">KEITH: The lights --Yeah.</w:t>
      </w:r>
    </w:p>
    <w:p w:rsidR="00000000" w:rsidDel="00000000" w:rsidP="00000000" w:rsidRDefault="00000000" w:rsidRPr="00000000" w14:paraId="00000395">
      <w:pPr>
        <w:ind w:left="0" w:firstLine="0"/>
        <w:rPr/>
      </w:pPr>
      <w:r w:rsidDel="00000000" w:rsidR="00000000" w:rsidRPr="00000000">
        <w:rPr>
          <w:rtl w:val="0"/>
        </w:rPr>
      </w:r>
    </w:p>
    <w:p w:rsidR="00000000" w:rsidDel="00000000" w:rsidP="00000000" w:rsidRDefault="00000000" w:rsidRPr="00000000" w14:paraId="00000396">
      <w:pPr>
        <w:ind w:left="0" w:firstLine="0"/>
        <w:rPr/>
      </w:pPr>
      <w:r w:rsidDel="00000000" w:rsidR="00000000" w:rsidRPr="00000000">
        <w:rPr>
          <w:rtl w:val="0"/>
        </w:rPr>
        <w:t xml:space="preserve">AUSTIN: Light is streaming in.</w:t>
      </w:r>
    </w:p>
    <w:p w:rsidR="00000000" w:rsidDel="00000000" w:rsidP="00000000" w:rsidRDefault="00000000" w:rsidRPr="00000000" w14:paraId="00000397">
      <w:pPr>
        <w:ind w:left="0" w:firstLine="0"/>
        <w:rPr/>
      </w:pPr>
      <w:r w:rsidDel="00000000" w:rsidR="00000000" w:rsidRPr="00000000">
        <w:rPr>
          <w:rtl w:val="0"/>
        </w:rPr>
      </w:r>
    </w:p>
    <w:p w:rsidR="00000000" w:rsidDel="00000000" w:rsidP="00000000" w:rsidRDefault="00000000" w:rsidRPr="00000000" w14:paraId="00000398">
      <w:pPr>
        <w:ind w:left="0" w:firstLine="0"/>
        <w:rPr/>
      </w:pPr>
      <w:r w:rsidDel="00000000" w:rsidR="00000000" w:rsidRPr="00000000">
        <w:rPr>
          <w:rtl w:val="0"/>
        </w:rPr>
        <w:t xml:space="preserve">ALI: So, but Lem and the other two know, or can put together, that this is where...</w:t>
      </w:r>
    </w:p>
    <w:p w:rsidR="00000000" w:rsidDel="00000000" w:rsidP="00000000" w:rsidRDefault="00000000" w:rsidRPr="00000000" w14:paraId="00000399">
      <w:pPr>
        <w:ind w:left="0" w:firstLine="0"/>
        <w:rPr/>
      </w:pPr>
      <w:r w:rsidDel="00000000" w:rsidR="00000000" w:rsidRPr="00000000">
        <w:rPr>
          <w:rtl w:val="0"/>
        </w:rPr>
      </w:r>
    </w:p>
    <w:p w:rsidR="00000000" w:rsidDel="00000000" w:rsidP="00000000" w:rsidRDefault="00000000" w:rsidRPr="00000000" w14:paraId="0000039A">
      <w:pPr>
        <w:ind w:left="0" w:firstLine="0"/>
        <w:rPr/>
      </w:pPr>
      <w:r w:rsidDel="00000000" w:rsidR="00000000" w:rsidRPr="00000000">
        <w:rPr>
          <w:rtl w:val="0"/>
        </w:rPr>
        <w:t xml:space="preserve">AUSTIN: [overlapping Ali] No-one else-</w:t>
      </w:r>
    </w:p>
    <w:p w:rsidR="00000000" w:rsidDel="00000000" w:rsidP="00000000" w:rsidRDefault="00000000" w:rsidRPr="00000000" w14:paraId="0000039B">
      <w:pPr>
        <w:ind w:left="0" w:firstLine="0"/>
        <w:rPr/>
      </w:pPr>
      <w:r w:rsidDel="00000000" w:rsidR="00000000" w:rsidRPr="00000000">
        <w:rPr>
          <w:rtl w:val="0"/>
        </w:rPr>
      </w:r>
    </w:p>
    <w:p w:rsidR="00000000" w:rsidDel="00000000" w:rsidP="00000000" w:rsidRDefault="00000000" w:rsidRPr="00000000" w14:paraId="0000039C">
      <w:pPr>
        <w:ind w:left="0" w:firstLine="0"/>
        <w:rPr/>
      </w:pPr>
      <w:r w:rsidDel="00000000" w:rsidR="00000000" w:rsidRPr="00000000">
        <w:rPr>
          <w:rtl w:val="0"/>
        </w:rPr>
        <w:t xml:space="preserve">KEITH: Yeah.</w:t>
      </w:r>
    </w:p>
    <w:p w:rsidR="00000000" w:rsidDel="00000000" w:rsidP="00000000" w:rsidRDefault="00000000" w:rsidRPr="00000000" w14:paraId="0000039D">
      <w:pPr>
        <w:ind w:left="0" w:firstLine="0"/>
        <w:rPr/>
      </w:pPr>
      <w:r w:rsidDel="00000000" w:rsidR="00000000" w:rsidRPr="00000000">
        <w:rPr>
          <w:rtl w:val="0"/>
        </w:rPr>
      </w:r>
    </w:p>
    <w:p w:rsidR="00000000" w:rsidDel="00000000" w:rsidP="00000000" w:rsidRDefault="00000000" w:rsidRPr="00000000" w14:paraId="0000039E">
      <w:pPr>
        <w:ind w:left="0" w:firstLine="0"/>
        <w:rPr/>
      </w:pPr>
      <w:r w:rsidDel="00000000" w:rsidR="00000000" w:rsidRPr="00000000">
        <w:rPr>
          <w:rtl w:val="0"/>
        </w:rPr>
        <w:t xml:space="preserve">AUSTIN: The only person who</w:t>
      </w:r>
      <w:ins w:author="Glen Campey" w:id="6" w:date="2019-11-21T17:16:48Z">
        <w:r w:rsidDel="00000000" w:rsidR="00000000" w:rsidRPr="00000000">
          <w:rPr>
            <w:rtl w:val="0"/>
          </w:rPr>
          <w:t xml:space="preserve">’</w:t>
        </w:r>
      </w:ins>
      <w:r w:rsidDel="00000000" w:rsidR="00000000" w:rsidRPr="00000000">
        <w:rPr>
          <w:rtl w:val="0"/>
        </w:rPr>
        <w:t xml:space="preserve">s</w:t>
      </w:r>
      <w:del w:author="Glen Campey" w:id="7" w:date="2019-11-21T17:16:48Z">
        <w:r w:rsidDel="00000000" w:rsidR="00000000" w:rsidRPr="00000000">
          <w:rPr>
            <w:rtl w:val="0"/>
          </w:rPr>
          <w:delText xml:space="preserve">e</w:delText>
        </w:r>
      </w:del>
      <w:r w:rsidDel="00000000" w:rsidR="00000000" w:rsidRPr="00000000">
        <w:rPr>
          <w:rtl w:val="0"/>
        </w:rPr>
        <w:t xml:space="preserve"> there is Fero.</w:t>
      </w:r>
    </w:p>
    <w:p w:rsidR="00000000" w:rsidDel="00000000" w:rsidP="00000000" w:rsidRDefault="00000000" w:rsidRPr="00000000" w14:paraId="0000039F">
      <w:pPr>
        <w:ind w:left="0" w:firstLine="0"/>
        <w:rPr/>
      </w:pPr>
      <w:r w:rsidDel="00000000" w:rsidR="00000000" w:rsidRPr="00000000">
        <w:rPr>
          <w:rtl w:val="0"/>
        </w:rPr>
      </w:r>
    </w:p>
    <w:p w:rsidR="00000000" w:rsidDel="00000000" w:rsidP="00000000" w:rsidRDefault="00000000" w:rsidRPr="00000000" w14:paraId="000003A0">
      <w:pPr>
        <w:ind w:left="0" w:firstLine="0"/>
        <w:rPr/>
      </w:pPr>
      <w:r w:rsidDel="00000000" w:rsidR="00000000" w:rsidRPr="00000000">
        <w:rPr>
          <w:rtl w:val="0"/>
        </w:rPr>
        <w:t xml:space="preserve">ALI: Oh okay.</w:t>
      </w:r>
    </w:p>
    <w:p w:rsidR="00000000" w:rsidDel="00000000" w:rsidP="00000000" w:rsidRDefault="00000000" w:rsidRPr="00000000" w14:paraId="000003A1">
      <w:pPr>
        <w:ind w:left="0" w:firstLine="0"/>
        <w:rPr/>
      </w:pPr>
      <w:r w:rsidDel="00000000" w:rsidR="00000000" w:rsidRPr="00000000">
        <w:rPr>
          <w:rtl w:val="0"/>
        </w:rPr>
      </w:r>
    </w:p>
    <w:p w:rsidR="00000000" w:rsidDel="00000000" w:rsidP="00000000" w:rsidRDefault="00000000" w:rsidRPr="00000000" w14:paraId="000003A2">
      <w:pPr>
        <w:ind w:left="0" w:firstLine="0"/>
        <w:rPr/>
      </w:pPr>
      <w:r w:rsidDel="00000000" w:rsidR="00000000" w:rsidRPr="00000000">
        <w:rPr>
          <w:rtl w:val="0"/>
        </w:rPr>
        <w:t xml:space="preserve">[Keith and Austin at the same time]</w:t>
      </w:r>
    </w:p>
    <w:p w:rsidR="00000000" w:rsidDel="00000000" w:rsidP="00000000" w:rsidRDefault="00000000" w:rsidRPr="00000000" w14:paraId="000003A3">
      <w:pPr>
        <w:ind w:left="0" w:firstLine="0"/>
        <w:rPr/>
      </w:pPr>
      <w:r w:rsidDel="00000000" w:rsidR="00000000" w:rsidRPr="00000000">
        <w:rPr>
          <w:rtl w:val="0"/>
        </w:rPr>
      </w:r>
    </w:p>
    <w:p w:rsidR="00000000" w:rsidDel="00000000" w:rsidP="00000000" w:rsidRDefault="00000000" w:rsidRPr="00000000" w14:paraId="000003A4">
      <w:pPr>
        <w:ind w:left="0" w:firstLine="0"/>
        <w:rPr/>
      </w:pPr>
      <w:r w:rsidDel="00000000" w:rsidR="00000000" w:rsidRPr="00000000">
        <w:rPr>
          <w:rtl w:val="0"/>
        </w:rPr>
        <w:t xml:space="preserve">KEITH: Yeah, you guys are at the bottom of the stairs still.</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ind w:left="0" w:firstLine="0"/>
        <w:rPr/>
      </w:pPr>
      <w:r w:rsidDel="00000000" w:rsidR="00000000" w:rsidRPr="00000000">
        <w:rPr>
          <w:rtl w:val="0"/>
        </w:rPr>
        <w:t xml:space="preserve">AUSTIN: Everyone else is at the bottom of the stairs still.</w:t>
      </w:r>
    </w:p>
    <w:p w:rsidR="00000000" w:rsidDel="00000000" w:rsidP="00000000" w:rsidRDefault="00000000" w:rsidRPr="00000000" w14:paraId="000003A7">
      <w:pPr>
        <w:ind w:left="0" w:firstLine="0"/>
        <w:rPr/>
      </w:pPr>
      <w:r w:rsidDel="00000000" w:rsidR="00000000" w:rsidRPr="00000000">
        <w:rPr>
          <w:rtl w:val="0"/>
        </w:rPr>
      </w:r>
    </w:p>
    <w:p w:rsidR="00000000" w:rsidDel="00000000" w:rsidP="00000000" w:rsidRDefault="00000000" w:rsidRPr="00000000" w14:paraId="000003A8">
      <w:pPr>
        <w:ind w:left="0" w:firstLine="0"/>
        <w:rPr/>
      </w:pPr>
      <w:r w:rsidDel="00000000" w:rsidR="00000000" w:rsidRPr="00000000">
        <w:rPr>
          <w:rtl w:val="0"/>
        </w:rPr>
        <w:t xml:space="preserve">ALI: Okay.</w:t>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ind w:left="0" w:firstLine="0"/>
        <w:rPr/>
      </w:pPr>
      <w:r w:rsidDel="00000000" w:rsidR="00000000" w:rsidRPr="00000000">
        <w:rPr>
          <w:rtl w:val="0"/>
        </w:rPr>
        <w:t xml:space="preserve">KEITH: Yeah.</w:t>
      </w:r>
    </w:p>
    <w:p w:rsidR="00000000" w:rsidDel="00000000" w:rsidP="00000000" w:rsidRDefault="00000000" w:rsidRPr="00000000" w14:paraId="000003AB">
      <w:pPr>
        <w:ind w:left="0" w:firstLine="0"/>
        <w:rPr/>
      </w:pPr>
      <w:r w:rsidDel="00000000" w:rsidR="00000000" w:rsidRPr="00000000">
        <w:rPr>
          <w:rtl w:val="0"/>
        </w:rPr>
      </w:r>
    </w:p>
    <w:p w:rsidR="00000000" w:rsidDel="00000000" w:rsidP="00000000" w:rsidRDefault="00000000" w:rsidRPr="00000000" w14:paraId="000003AC">
      <w:pPr>
        <w:ind w:left="0" w:firstLine="0"/>
        <w:rPr/>
      </w:pPr>
      <w:r w:rsidDel="00000000" w:rsidR="00000000" w:rsidRPr="00000000">
        <w:rPr>
          <w:rtl w:val="0"/>
        </w:rPr>
        <w:t xml:space="preserve">AUSTIN: Yeah, Fero flew up ahead to peek as a hummingbird.</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ind w:left="0" w:firstLine="0"/>
        <w:rPr/>
      </w:pPr>
      <w:r w:rsidDel="00000000" w:rsidR="00000000" w:rsidRPr="00000000">
        <w:rPr>
          <w:rtl w:val="0"/>
        </w:rPr>
        <w:t xml:space="preserve">KEITH: I’m gonna t-, I’m gonna motion for them to-</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ind w:left="0" w:firstLine="0"/>
        <w:rPr/>
      </w:pPr>
      <w:r w:rsidDel="00000000" w:rsidR="00000000" w:rsidRPr="00000000">
        <w:rPr>
          <w:rtl w:val="0"/>
        </w:rPr>
        <w:t xml:space="preserve">[Austin laughs]</w:t>
      </w:r>
    </w:p>
    <w:p w:rsidR="00000000" w:rsidDel="00000000" w:rsidP="00000000" w:rsidRDefault="00000000" w:rsidRPr="00000000" w14:paraId="000003B1">
      <w:pPr>
        <w:ind w:left="0" w:firstLine="0"/>
        <w:rPr/>
      </w:pPr>
      <w:r w:rsidDel="00000000" w:rsidR="00000000" w:rsidRPr="00000000">
        <w:rPr>
          <w:rtl w:val="0"/>
        </w:rPr>
      </w:r>
    </w:p>
    <w:p w:rsidR="00000000" w:rsidDel="00000000" w:rsidP="00000000" w:rsidRDefault="00000000" w:rsidRPr="00000000" w14:paraId="000003B2">
      <w:pPr>
        <w:ind w:left="0" w:firstLine="0"/>
        <w:rPr/>
      </w:pPr>
      <w:r w:rsidDel="00000000" w:rsidR="00000000" w:rsidRPr="00000000">
        <w:rPr>
          <w:rtl w:val="0"/>
        </w:rPr>
        <w:t xml:space="preserve">KEITH: Can I communicate with them as a hummingbird?</w:t>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t xml:space="preserve">[silent pause]</w:t>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t xml:space="preserve">ALI: No.</w:t>
      </w:r>
    </w:p>
    <w:p w:rsidR="00000000" w:rsidDel="00000000" w:rsidP="00000000" w:rsidRDefault="00000000" w:rsidRPr="00000000" w14:paraId="000003B7">
      <w:pPr>
        <w:ind w:left="0" w:firstLine="0"/>
        <w:rPr/>
      </w:pPr>
      <w:r w:rsidDel="00000000" w:rsidR="00000000" w:rsidRPr="00000000">
        <w:rPr>
          <w:rtl w:val="0"/>
        </w:rPr>
      </w:r>
    </w:p>
    <w:p w:rsidR="00000000" w:rsidDel="00000000" w:rsidP="00000000" w:rsidRDefault="00000000" w:rsidRPr="00000000" w14:paraId="000003B8">
      <w:pPr>
        <w:ind w:left="0" w:firstLine="0"/>
        <w:rPr/>
      </w:pPr>
      <w:r w:rsidDel="00000000" w:rsidR="00000000" w:rsidRPr="00000000">
        <w:rPr>
          <w:rtl w:val="0"/>
        </w:rPr>
        <w:t xml:space="preserve">AUSTIN: </w:t>
      </w:r>
      <w:r w:rsidDel="00000000" w:rsidR="00000000" w:rsidRPr="00000000">
        <w:rPr>
          <w:i w:val="1"/>
          <w:rtl w:val="0"/>
        </w:rPr>
        <w:t xml:space="preserve">How</w:t>
      </w:r>
      <w:r w:rsidDel="00000000" w:rsidR="00000000" w:rsidRPr="00000000">
        <w:rPr>
          <w:rtl w:val="0"/>
        </w:rPr>
        <w:t xml:space="preserve">? I don’t, I don’t </w:t>
      </w:r>
      <w:r w:rsidDel="00000000" w:rsidR="00000000" w:rsidRPr="00000000">
        <w:rPr>
          <w:i w:val="1"/>
          <w:rtl w:val="0"/>
        </w:rPr>
        <w:t xml:space="preserve">think</w:t>
      </w:r>
      <w:r w:rsidDel="00000000" w:rsidR="00000000" w:rsidRPr="00000000">
        <w:rPr>
          <w:rtl w:val="0"/>
        </w:rPr>
        <w:t xml:space="preserve"> so.</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ind w:left="0" w:firstLine="0"/>
        <w:rPr/>
      </w:pPr>
      <w:r w:rsidDel="00000000" w:rsidR="00000000" w:rsidRPr="00000000">
        <w:rPr>
          <w:rtl w:val="0"/>
        </w:rPr>
        <w:t xml:space="preserve">ALI: You can’t, you can’t like do a..</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ind w:left="0" w:firstLine="0"/>
        <w:rPr/>
      </w:pPr>
      <w:r w:rsidDel="00000000" w:rsidR="00000000" w:rsidRPr="00000000">
        <w:rPr>
          <w:rtl w:val="0"/>
        </w:rPr>
        <w:t xml:space="preserve">KEITH: I dunno I’m a druid and I have fuckin’ weird magic!</w:t>
      </w:r>
    </w:p>
    <w:p w:rsidR="00000000" w:rsidDel="00000000" w:rsidP="00000000" w:rsidRDefault="00000000" w:rsidRPr="00000000" w14:paraId="000003BD">
      <w:pPr>
        <w:ind w:left="0" w:firstLine="0"/>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[Art laughing]</w:t>
      </w:r>
    </w:p>
    <w:p w:rsidR="00000000" w:rsidDel="00000000" w:rsidP="00000000" w:rsidRDefault="00000000" w:rsidRPr="00000000" w14:paraId="000003BF">
      <w:pPr>
        <w:ind w:left="0" w:firstLine="0"/>
        <w:rPr/>
      </w:pPr>
      <w:r w:rsidDel="00000000" w:rsidR="00000000" w:rsidRPr="00000000">
        <w:rPr>
          <w:rtl w:val="0"/>
        </w:rPr>
        <w:br w:type="textWrapping"/>
        <w:t xml:space="preserve">AUSTIN: No, I don’t think you can. If you were a bear or something, you could be like [bear grunting noises]. But as a hummingbird I don’t-</w:t>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ind w:left="0" w:firstLine="0"/>
        <w:rPr/>
      </w:pPr>
      <w:r w:rsidDel="00000000" w:rsidR="00000000" w:rsidRPr="00000000">
        <w:rPr>
          <w:rtl w:val="0"/>
        </w:rPr>
        <w:t xml:space="preserve">ALI: Yeah.</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ind w:left="0" w:firstLine="0"/>
        <w:rPr/>
      </w:pPr>
      <w:r w:rsidDel="00000000" w:rsidR="00000000" w:rsidRPr="00000000">
        <w:rPr>
          <w:rtl w:val="0"/>
        </w:rPr>
        <w:t xml:space="preserve">AUSTIN: I think you have the limit of a hummingbird. You can’t communicate past-</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rtl w:val="0"/>
        </w:rPr>
        <w:t xml:space="preserve">[Nick humming (imitating a hummingbird trying to communicate)]</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t xml:space="preserve">ALI: Yeah, wings can’t move like arms.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AUSTIN: Yeah.</w:t>
      </w:r>
    </w:p>
    <w:p w:rsidR="00000000" w:rsidDel="00000000" w:rsidP="00000000" w:rsidRDefault="00000000" w:rsidRPr="00000000" w14:paraId="000003CA">
      <w:pPr>
        <w:ind w:left="0" w:firstLine="0"/>
        <w:rPr/>
      </w:pPr>
      <w:r w:rsidDel="00000000" w:rsidR="00000000" w:rsidRPr="00000000">
        <w:rPr>
          <w:rtl w:val="0"/>
        </w:rPr>
      </w:r>
    </w:p>
    <w:p w:rsidR="00000000" w:rsidDel="00000000" w:rsidP="00000000" w:rsidRDefault="00000000" w:rsidRPr="00000000" w14:paraId="000003CB">
      <w:pPr>
        <w:ind w:left="0" w:firstLine="0"/>
        <w:rPr/>
      </w:pPr>
      <w:r w:rsidDel="00000000" w:rsidR="00000000" w:rsidRPr="00000000">
        <w:rPr>
          <w:rtl w:val="0"/>
        </w:rPr>
        <w:t xml:space="preserve">KEITH: Oh! Oh, wait no! Art has, Art has his language thing.</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ind w:left="0" w:firstLine="0"/>
        <w:rPr/>
      </w:pPr>
      <w:r w:rsidDel="00000000" w:rsidR="00000000" w:rsidRPr="00000000">
        <w:rPr>
          <w:rtl w:val="0"/>
        </w:rPr>
        <w:t xml:space="preserve">AUSTIN: [laughing] He does!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KEITH: So I’m gonna talk to him, yeah.</w:t>
      </w:r>
    </w:p>
    <w:p w:rsidR="00000000" w:rsidDel="00000000" w:rsidP="00000000" w:rsidRDefault="00000000" w:rsidRPr="00000000" w14:paraId="000003D0">
      <w:pPr>
        <w:ind w:left="0" w:firstLine="0"/>
        <w:rPr/>
      </w:pPr>
      <w:r w:rsidDel="00000000" w:rsidR="00000000" w:rsidRPr="00000000">
        <w:rPr>
          <w:rtl w:val="0"/>
        </w:rPr>
      </w:r>
    </w:p>
    <w:p w:rsidR="00000000" w:rsidDel="00000000" w:rsidP="00000000" w:rsidRDefault="00000000" w:rsidRPr="00000000" w14:paraId="000003D1">
      <w:pPr>
        <w:ind w:left="0" w:firstLine="0"/>
        <w:rPr/>
      </w:pPr>
      <w:r w:rsidDel="00000000" w:rsidR="00000000" w:rsidRPr="00000000">
        <w:rPr>
          <w:rtl w:val="0"/>
        </w:rPr>
        <w:t xml:space="preserve">ALI: Do hummingbirds have language?</w:t>
        <w:br w:type="textWrapping"/>
        <w:br w:type="textWrapping"/>
        <w:t xml:space="preserve">KEITH: Art has his language thing, I’m gonna hummingbird at him:</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850.3937007874017" w:firstLine="0"/>
        <w:rPr/>
      </w:pPr>
      <w:r w:rsidDel="00000000" w:rsidR="00000000" w:rsidRPr="00000000">
        <w:rPr>
          <w:rtl w:val="0"/>
        </w:rPr>
        <w:t xml:space="preserve">KEITH (as hummingbird Fero): Hey, come up and be careful. Kind of stay, stay down.</w:t>
      </w:r>
    </w:p>
    <w:p w:rsidR="00000000" w:rsidDel="00000000" w:rsidP="00000000" w:rsidRDefault="00000000" w:rsidRPr="00000000" w14:paraId="000003D4">
      <w:pPr>
        <w:ind w:left="850.3937007874017"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t xml:space="preserve">AUSTIN: Okay.</w:t>
      </w:r>
    </w:p>
    <w:p w:rsidR="00000000" w:rsidDel="00000000" w:rsidP="00000000" w:rsidRDefault="00000000" w:rsidRPr="00000000" w14:paraId="000003D6">
      <w:pPr>
        <w:ind w:left="0" w:firstLine="0"/>
        <w:rPr/>
      </w:pPr>
      <w:r w:rsidDel="00000000" w:rsidR="00000000" w:rsidRPr="00000000">
        <w:rPr>
          <w:rtl w:val="0"/>
        </w:rPr>
      </w:r>
    </w:p>
    <w:p w:rsidR="00000000" w:rsidDel="00000000" w:rsidP="00000000" w:rsidRDefault="00000000" w:rsidRPr="00000000" w14:paraId="000003D7">
      <w:pPr>
        <w:ind w:left="850.3937007874017" w:firstLine="0"/>
        <w:rPr/>
      </w:pPr>
      <w:r w:rsidDel="00000000" w:rsidR="00000000" w:rsidRPr="00000000">
        <w:rPr>
          <w:rtl w:val="0"/>
        </w:rPr>
        <w:t xml:space="preserve">KEITH (as hummingbird Fero): But come on up.</w:t>
      </w:r>
    </w:p>
    <w:p w:rsidR="00000000" w:rsidDel="00000000" w:rsidP="00000000" w:rsidRDefault="00000000" w:rsidRPr="00000000" w14:paraId="000003D8">
      <w:pPr>
        <w:ind w:left="850.3937007874017"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tl w:val="0"/>
        </w:rPr>
        <w:t xml:space="preserve">KEITH: And then I’m going to fly up to the ceiling. Above everything.</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t xml:space="preserve">AUSTIN: Okay. It’s a </w:t>
      </w:r>
      <w:r w:rsidDel="00000000" w:rsidR="00000000" w:rsidRPr="00000000">
        <w:rPr>
          <w:i w:val="1"/>
          <w:rtl w:val="0"/>
        </w:rPr>
        <w:t xml:space="preserve">very</w:t>
      </w:r>
      <w:r w:rsidDel="00000000" w:rsidR="00000000" w:rsidRPr="00000000">
        <w:rPr>
          <w:rtl w:val="0"/>
        </w:rPr>
        <w:t xml:space="preserve"> high ceiling, there are chandeliers, crystal chandeliers, up there</w:t>
      </w:r>
      <w:ins w:author="Glen Campey" w:id="8" w:date="2019-11-21T17:17:36Z">
        <w:r w:rsidDel="00000000" w:rsidR="00000000" w:rsidRPr="00000000">
          <w:rPr>
            <w:rtl w:val="0"/>
          </w:rPr>
          <w:t xml:space="preserve">.</w:t>
        </w:r>
      </w:ins>
      <w:del w:author="Glen Campey" w:id="8" w:date="2019-11-21T17:17:36Z">
        <w:r w:rsidDel="00000000" w:rsidR="00000000" w:rsidRPr="00000000">
          <w:rPr>
            <w:rtl w:val="0"/>
          </w:rPr>
          <w:delText xml:space="preserve">/</w:delText>
        </w:r>
      </w:del>
      <w:r w:rsidDel="00000000" w:rsidR="00000000" w:rsidRPr="00000000">
        <w:rPr>
          <w:rtl w:val="0"/>
        </w:rPr>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t xml:space="preserve">KEITH: I’m gonna like perch on one of the chandeliers.</w:t>
      </w:r>
    </w:p>
    <w:p w:rsidR="00000000" w:rsidDel="00000000" w:rsidP="00000000" w:rsidRDefault="00000000" w:rsidRPr="00000000" w14:paraId="000003DE">
      <w:pPr>
        <w:ind w:left="0" w:firstLine="0"/>
        <w:rPr/>
      </w:pPr>
      <w:r w:rsidDel="00000000" w:rsidR="00000000" w:rsidRPr="00000000">
        <w:rPr>
          <w:rtl w:val="0"/>
        </w:rPr>
      </w:r>
    </w:p>
    <w:p w:rsidR="00000000" w:rsidDel="00000000" w:rsidP="00000000" w:rsidRDefault="00000000" w:rsidRPr="00000000" w14:paraId="000003DF">
      <w:pPr>
        <w:ind w:left="0" w:firstLine="0"/>
        <w:rPr/>
      </w:pPr>
      <w:r w:rsidDel="00000000" w:rsidR="00000000" w:rsidRPr="00000000">
        <w:rPr>
          <w:rtl w:val="0"/>
        </w:rPr>
        <w:t xml:space="preserve">AUSTIN: Okay. You do.</w:t>
      </w:r>
    </w:p>
    <w:p w:rsidR="00000000" w:rsidDel="00000000" w:rsidP="00000000" w:rsidRDefault="00000000" w:rsidRPr="00000000" w14:paraId="000003E0">
      <w:pPr>
        <w:ind w:left="0" w:firstLine="0"/>
        <w:rPr/>
      </w:pPr>
      <w:r w:rsidDel="00000000" w:rsidR="00000000" w:rsidRPr="00000000">
        <w:rPr>
          <w:rtl w:val="0"/>
        </w:rPr>
      </w:r>
    </w:p>
    <w:p w:rsidR="00000000" w:rsidDel="00000000" w:rsidP="00000000" w:rsidRDefault="00000000" w:rsidRPr="00000000" w14:paraId="000003E1">
      <w:pPr>
        <w:ind w:left="0" w:firstLine="0"/>
        <w:rPr/>
      </w:pPr>
      <w:r w:rsidDel="00000000" w:rsidR="00000000" w:rsidRPr="00000000">
        <w:rPr>
          <w:rtl w:val="0"/>
        </w:rPr>
        <w:t xml:space="preserve">KEITH: Yeah, yeah.</w:t>
      </w:r>
    </w:p>
    <w:p w:rsidR="00000000" w:rsidDel="00000000" w:rsidP="00000000" w:rsidRDefault="00000000" w:rsidRPr="00000000" w14:paraId="000003E2">
      <w:pPr>
        <w:ind w:left="0" w:firstLine="0"/>
        <w:rPr/>
      </w:pPr>
      <w:r w:rsidDel="00000000" w:rsidR="00000000" w:rsidRPr="00000000">
        <w:rPr>
          <w:rtl w:val="0"/>
        </w:rPr>
      </w:r>
    </w:p>
    <w:p w:rsidR="00000000" w:rsidDel="00000000" w:rsidP="00000000" w:rsidRDefault="00000000" w:rsidRPr="00000000" w14:paraId="000003E3">
      <w:pPr>
        <w:ind w:left="0" w:firstLine="0"/>
        <w:rPr/>
      </w:pPr>
      <w:r w:rsidDel="00000000" w:rsidR="00000000" w:rsidRPr="00000000">
        <w:rPr>
          <w:rtl w:val="0"/>
        </w:rPr>
        <w:t xml:space="preserve">AUSTIN: Everyone else makes it up-</w:t>
      </w:r>
    </w:p>
    <w:p w:rsidR="00000000" w:rsidDel="00000000" w:rsidP="00000000" w:rsidRDefault="00000000" w:rsidRPr="00000000" w14:paraId="000003E4">
      <w:pPr>
        <w:ind w:left="0" w:firstLine="0"/>
        <w:rPr/>
      </w:pPr>
      <w:r w:rsidDel="00000000" w:rsidR="00000000" w:rsidRPr="00000000">
        <w:rPr>
          <w:rtl w:val="0"/>
        </w:rPr>
      </w:r>
    </w:p>
    <w:p w:rsidR="00000000" w:rsidDel="00000000" w:rsidP="00000000" w:rsidRDefault="00000000" w:rsidRPr="00000000" w14:paraId="000003E5">
      <w:pPr>
        <w:ind w:left="0" w:firstLine="0"/>
        <w:rPr/>
      </w:pPr>
      <w:r w:rsidDel="00000000" w:rsidR="00000000" w:rsidRPr="00000000">
        <w:rPr>
          <w:rtl w:val="0"/>
        </w:rPr>
        <w:t xml:space="preserve">KEITH: How high up am I? Am I like twenty feet up?</w:t>
      </w:r>
    </w:p>
    <w:p w:rsidR="00000000" w:rsidDel="00000000" w:rsidP="00000000" w:rsidRDefault="00000000" w:rsidRPr="00000000" w14:paraId="000003E6">
      <w:pPr>
        <w:ind w:left="0" w:firstLine="0"/>
        <w:rPr/>
      </w:pPr>
      <w:r w:rsidDel="00000000" w:rsidR="00000000" w:rsidRPr="00000000">
        <w:rPr>
          <w:rtl w:val="0"/>
        </w:rPr>
      </w:r>
    </w:p>
    <w:p w:rsidR="00000000" w:rsidDel="00000000" w:rsidP="00000000" w:rsidRDefault="00000000" w:rsidRPr="00000000" w14:paraId="000003E7">
      <w:pPr>
        <w:ind w:left="0" w:firstLine="0"/>
        <w:rPr/>
      </w:pPr>
      <w:r w:rsidDel="00000000" w:rsidR="00000000" w:rsidRPr="00000000">
        <w:rPr>
          <w:rtl w:val="0"/>
        </w:rPr>
        <w:t xml:space="preserve">AUSTIN: Fo</w:t>
      </w:r>
      <w:del w:author="Glen Campey" w:id="9" w:date="2019-11-21T17:17:45Z">
        <w:r w:rsidDel="00000000" w:rsidR="00000000" w:rsidRPr="00000000">
          <w:rPr>
            <w:rtl w:val="0"/>
          </w:rPr>
          <w:delText xml:space="preserve">u</w:delText>
        </w:r>
      </w:del>
      <w:r w:rsidDel="00000000" w:rsidR="00000000" w:rsidRPr="00000000">
        <w:rPr>
          <w:rtl w:val="0"/>
        </w:rPr>
        <w:t xml:space="preserve">rty feet up.</w:t>
      </w:r>
    </w:p>
    <w:p w:rsidR="00000000" w:rsidDel="00000000" w:rsidP="00000000" w:rsidRDefault="00000000" w:rsidRPr="00000000" w14:paraId="000003E8">
      <w:pPr>
        <w:ind w:left="0" w:firstLine="0"/>
        <w:rPr/>
      </w:pPr>
      <w:r w:rsidDel="00000000" w:rsidR="00000000" w:rsidRPr="00000000">
        <w:rPr>
          <w:rtl w:val="0"/>
        </w:rPr>
      </w:r>
    </w:p>
    <w:p w:rsidR="00000000" w:rsidDel="00000000" w:rsidP="00000000" w:rsidRDefault="00000000" w:rsidRPr="00000000" w14:paraId="000003E9">
      <w:pPr>
        <w:ind w:left="0" w:firstLine="0"/>
        <w:rPr/>
      </w:pPr>
      <w:r w:rsidDel="00000000" w:rsidR="00000000" w:rsidRPr="00000000">
        <w:rPr>
          <w:rtl w:val="0"/>
        </w:rPr>
        <w:t xml:space="preserve">KEITH: Fo</w:t>
      </w:r>
      <w:del w:author="Glen Campey" w:id="10" w:date="2019-11-21T17:17:49Z">
        <w:r w:rsidDel="00000000" w:rsidR="00000000" w:rsidRPr="00000000">
          <w:rPr>
            <w:rtl w:val="0"/>
          </w:rPr>
          <w:delText xml:space="preserve">u</w:delText>
        </w:r>
      </w:del>
      <w:r w:rsidDel="00000000" w:rsidR="00000000" w:rsidRPr="00000000">
        <w:rPr>
          <w:rtl w:val="0"/>
        </w:rPr>
        <w:t xml:space="preserve">rty feet up?</w:t>
        <w:br w:type="textWrapping"/>
        <w:br w:type="textWrapping"/>
        <w:t xml:space="preserve">AUSTIN: It’s a </w:t>
      </w:r>
      <w:r w:rsidDel="00000000" w:rsidR="00000000" w:rsidRPr="00000000">
        <w:rPr>
          <w:i w:val="1"/>
          <w:rtl w:val="0"/>
        </w:rPr>
        <w:t xml:space="preserve">huge</w:t>
      </w:r>
      <w:r w:rsidDel="00000000" w:rsidR="00000000" w:rsidRPr="00000000">
        <w:rPr>
          <w:rtl w:val="0"/>
        </w:rPr>
        <w:t xml:space="preserve"> level, yeah.</w:t>
      </w:r>
    </w:p>
    <w:p w:rsidR="00000000" w:rsidDel="00000000" w:rsidP="00000000" w:rsidRDefault="00000000" w:rsidRPr="00000000" w14:paraId="000003EA">
      <w:pPr>
        <w:ind w:left="0" w:firstLine="0"/>
        <w:rPr/>
      </w:pPr>
      <w:r w:rsidDel="00000000" w:rsidR="00000000" w:rsidRPr="00000000">
        <w:rPr>
          <w:rtl w:val="0"/>
        </w:rPr>
      </w:r>
    </w:p>
    <w:p w:rsidR="00000000" w:rsidDel="00000000" w:rsidP="00000000" w:rsidRDefault="00000000" w:rsidRPr="00000000" w14:paraId="000003EB">
      <w:pPr>
        <w:ind w:left="0" w:firstLine="0"/>
        <w:rPr/>
      </w:pPr>
      <w:r w:rsidDel="00000000" w:rsidR="00000000" w:rsidRPr="00000000">
        <w:rPr>
          <w:rtl w:val="0"/>
        </w:rPr>
        <w:t xml:space="preserve">KEITH: Okay, I’m gonna, I’m gonna go on the closest, the chandelier closest to the wall that the stairs are on.</w:t>
      </w:r>
    </w:p>
    <w:p w:rsidR="00000000" w:rsidDel="00000000" w:rsidP="00000000" w:rsidRDefault="00000000" w:rsidRPr="00000000" w14:paraId="000003EC">
      <w:pPr>
        <w:ind w:left="0" w:firstLine="0"/>
        <w:rPr/>
      </w:pPr>
      <w:r w:rsidDel="00000000" w:rsidR="00000000" w:rsidRPr="00000000">
        <w:rPr>
          <w:rtl w:val="0"/>
        </w:rPr>
      </w:r>
    </w:p>
    <w:p w:rsidR="00000000" w:rsidDel="00000000" w:rsidP="00000000" w:rsidRDefault="00000000" w:rsidRPr="00000000" w14:paraId="000003ED">
      <w:pPr>
        <w:ind w:left="0" w:firstLine="0"/>
        <w:rPr/>
      </w:pPr>
      <w:r w:rsidDel="00000000" w:rsidR="00000000" w:rsidRPr="00000000">
        <w:rPr>
          <w:rtl w:val="0"/>
        </w:rPr>
        <w:t xml:space="preserve">AUSTIN: Okay.</w:t>
      </w:r>
    </w:p>
    <w:p w:rsidR="00000000" w:rsidDel="00000000" w:rsidP="00000000" w:rsidRDefault="00000000" w:rsidRPr="00000000" w14:paraId="000003EE">
      <w:pPr>
        <w:ind w:left="0" w:firstLine="0"/>
        <w:rPr/>
      </w:pPr>
      <w:r w:rsidDel="00000000" w:rsidR="00000000" w:rsidRPr="00000000">
        <w:rPr>
          <w:rtl w:val="0"/>
        </w:rPr>
      </w:r>
    </w:p>
    <w:p w:rsidR="00000000" w:rsidDel="00000000" w:rsidP="00000000" w:rsidRDefault="00000000" w:rsidRPr="00000000" w14:paraId="000003EF">
      <w:pPr>
        <w:ind w:left="0" w:firstLine="0"/>
        <w:rPr/>
      </w:pPr>
      <w:r w:rsidDel="00000000" w:rsidR="00000000" w:rsidRPr="00000000">
        <w:rPr>
          <w:rtl w:val="0"/>
        </w:rPr>
        <w:t xml:space="preserve">KEITH: Yeah.</w:t>
      </w:r>
    </w:p>
    <w:p w:rsidR="00000000" w:rsidDel="00000000" w:rsidP="00000000" w:rsidRDefault="00000000" w:rsidRPr="00000000" w14:paraId="000003F0">
      <w:pPr>
        <w:ind w:left="0" w:firstLine="0"/>
        <w:rPr/>
      </w:pPr>
      <w:r w:rsidDel="00000000" w:rsidR="00000000" w:rsidRPr="00000000">
        <w:rPr>
          <w:rtl w:val="0"/>
        </w:rPr>
      </w:r>
    </w:p>
    <w:p w:rsidR="00000000" w:rsidDel="00000000" w:rsidP="00000000" w:rsidRDefault="00000000" w:rsidRPr="00000000" w14:paraId="000003F1">
      <w:pPr>
        <w:ind w:left="0" w:firstLine="0"/>
        <w:rPr/>
      </w:pPr>
      <w:r w:rsidDel="00000000" w:rsidR="00000000" w:rsidRPr="00000000">
        <w:rPr>
          <w:rtl w:val="0"/>
        </w:rPr>
        <w:t xml:space="preserve">AUSTIN: You’re yeah, you’re there.</w:t>
      </w:r>
    </w:p>
    <w:p w:rsidR="00000000" w:rsidDel="00000000" w:rsidP="00000000" w:rsidRDefault="00000000" w:rsidRPr="00000000" w14:paraId="000003F2">
      <w:pPr>
        <w:ind w:left="0" w:firstLine="0"/>
        <w:rPr/>
      </w:pPr>
      <w:r w:rsidDel="00000000" w:rsidR="00000000" w:rsidRPr="00000000">
        <w:rPr>
          <w:rtl w:val="0"/>
        </w:rPr>
      </w:r>
    </w:p>
    <w:p w:rsidR="00000000" w:rsidDel="00000000" w:rsidP="00000000" w:rsidRDefault="00000000" w:rsidRPr="00000000" w14:paraId="000003F3">
      <w:pPr>
        <w:ind w:left="0" w:firstLine="0"/>
        <w:rPr/>
      </w:pPr>
      <w:r w:rsidDel="00000000" w:rsidR="00000000" w:rsidRPr="00000000">
        <w:rPr>
          <w:rtl w:val="0"/>
        </w:rPr>
        <w:t xml:space="preserve">KEITH: Okay.</w:t>
      </w:r>
    </w:p>
    <w:p w:rsidR="00000000" w:rsidDel="00000000" w:rsidP="00000000" w:rsidRDefault="00000000" w:rsidRPr="00000000" w14:paraId="000003F4">
      <w:pPr>
        <w:ind w:left="0" w:firstLine="0"/>
        <w:rPr/>
      </w:pPr>
      <w:r w:rsidDel="00000000" w:rsidR="00000000" w:rsidRPr="00000000">
        <w:rPr>
          <w:rtl w:val="0"/>
        </w:rPr>
      </w:r>
    </w:p>
    <w:p w:rsidR="00000000" w:rsidDel="00000000" w:rsidP="00000000" w:rsidRDefault="00000000" w:rsidRPr="00000000" w14:paraId="000003F5">
      <w:pPr>
        <w:ind w:left="0" w:firstLine="0"/>
        <w:rPr/>
      </w:pPr>
      <w:r w:rsidDel="00000000" w:rsidR="00000000" w:rsidRPr="00000000">
        <w:rPr>
          <w:rtl w:val="0"/>
        </w:rPr>
        <w:t xml:space="preserve">AUSTIN: Everyone else can make it up fine, there’s no --You all walk into what I just described. Big empty banquet hall,-</w:t>
      </w:r>
    </w:p>
    <w:p w:rsidR="00000000" w:rsidDel="00000000" w:rsidP="00000000" w:rsidRDefault="00000000" w:rsidRPr="00000000" w14:paraId="000003F6">
      <w:pPr>
        <w:ind w:left="0" w:firstLine="0"/>
        <w:rPr/>
      </w:pPr>
      <w:r w:rsidDel="00000000" w:rsidR="00000000" w:rsidRPr="00000000">
        <w:rPr>
          <w:rtl w:val="0"/>
        </w:rPr>
      </w:r>
    </w:p>
    <w:p w:rsidR="00000000" w:rsidDel="00000000" w:rsidP="00000000" w:rsidRDefault="00000000" w:rsidRPr="00000000" w14:paraId="000003F7">
      <w:pPr>
        <w:ind w:left="0" w:firstLine="0"/>
        <w:rPr/>
      </w:pPr>
      <w:r w:rsidDel="00000000" w:rsidR="00000000" w:rsidRPr="00000000">
        <w:rPr>
          <w:rtl w:val="0"/>
        </w:rPr>
        <w:t xml:space="preserve">ART: Sure.</w:t>
      </w:r>
    </w:p>
    <w:p w:rsidR="00000000" w:rsidDel="00000000" w:rsidP="00000000" w:rsidRDefault="00000000" w:rsidRPr="00000000" w14:paraId="000003F8">
      <w:pPr>
        <w:ind w:left="0" w:firstLine="0"/>
        <w:rPr/>
      </w:pPr>
      <w:r w:rsidDel="00000000" w:rsidR="00000000" w:rsidRPr="00000000">
        <w:rPr>
          <w:rtl w:val="0"/>
        </w:rPr>
      </w:r>
    </w:p>
    <w:p w:rsidR="00000000" w:rsidDel="00000000" w:rsidP="00000000" w:rsidRDefault="00000000" w:rsidRPr="00000000" w14:paraId="000003F9">
      <w:pPr>
        <w:ind w:left="0" w:firstLine="0"/>
        <w:rPr/>
      </w:pPr>
      <w:r w:rsidDel="00000000" w:rsidR="00000000" w:rsidRPr="00000000">
        <w:rPr>
          <w:rtl w:val="0"/>
        </w:rPr>
        <w:t xml:space="preserve">AUSTIN: ...huge bright windows, your eyes hurt for a second. Slowly they adjust to this new amount of light and on the, on the ground are, are plates with stuff on them.</w:t>
      </w:r>
      <w:ins w:author="BacchusDiem" w:id="11" w:date="2020-07-17T15:31:56Z">
        <w:r w:rsidDel="00000000" w:rsidR="00000000" w:rsidRPr="00000000">
          <w:rPr>
            <w:rtl w:val="0"/>
          </w:rPr>
          <w:t xml:space="preserve"> No</w:t>
        </w:r>
      </w:ins>
      <w:r w:rsidDel="00000000" w:rsidR="00000000" w:rsidRPr="00000000">
        <w:rPr>
          <w:rtl w:val="0"/>
        </w:rPr>
      </w:r>
    </w:p>
    <w:p w:rsidR="00000000" w:rsidDel="00000000" w:rsidP="00000000" w:rsidRDefault="00000000" w:rsidRPr="00000000" w14:paraId="000003FA">
      <w:pPr>
        <w:ind w:left="0" w:firstLine="0"/>
        <w:rPr/>
      </w:pPr>
      <w:r w:rsidDel="00000000" w:rsidR="00000000" w:rsidRPr="00000000">
        <w:rPr>
          <w:rtl w:val="0"/>
        </w:rPr>
      </w:r>
    </w:p>
    <w:p w:rsidR="00000000" w:rsidDel="00000000" w:rsidP="00000000" w:rsidRDefault="00000000" w:rsidRPr="00000000" w14:paraId="000003FB">
      <w:pPr>
        <w:ind w:left="0" w:firstLine="0"/>
        <w:rPr/>
      </w:pPr>
      <w:r w:rsidDel="00000000" w:rsidR="00000000" w:rsidRPr="00000000">
        <w:rPr>
          <w:rtl w:val="0"/>
        </w:rPr>
        <w:t xml:space="preserve">NICK: I wanna do a detect magic.</w:t>
      </w:r>
    </w:p>
    <w:p w:rsidR="00000000" w:rsidDel="00000000" w:rsidP="00000000" w:rsidRDefault="00000000" w:rsidRPr="00000000" w14:paraId="000003FC">
      <w:pPr>
        <w:ind w:left="0" w:firstLine="0"/>
        <w:rPr/>
      </w:pPr>
      <w:r w:rsidDel="00000000" w:rsidR="00000000" w:rsidRPr="00000000">
        <w:rPr>
          <w:rtl w:val="0"/>
        </w:rPr>
      </w:r>
    </w:p>
    <w:p w:rsidR="00000000" w:rsidDel="00000000" w:rsidP="00000000" w:rsidRDefault="00000000" w:rsidRPr="00000000" w14:paraId="000003FD">
      <w:pPr>
        <w:ind w:left="0" w:firstLine="0"/>
        <w:rPr/>
      </w:pPr>
      <w:r w:rsidDel="00000000" w:rsidR="00000000" w:rsidRPr="00000000">
        <w:rPr>
          <w:rtl w:val="0"/>
        </w:rPr>
        <w:t xml:space="preserve">ART: Wait, I wanna look at the plates.</w:t>
      </w:r>
    </w:p>
    <w:p w:rsidR="00000000" w:rsidDel="00000000" w:rsidP="00000000" w:rsidRDefault="00000000" w:rsidRPr="00000000" w14:paraId="000003FE">
      <w:pPr>
        <w:ind w:left="0" w:firstLine="0"/>
        <w:rPr/>
      </w:pPr>
      <w:r w:rsidDel="00000000" w:rsidR="00000000" w:rsidRPr="00000000">
        <w:rPr>
          <w:rtl w:val="0"/>
        </w:rPr>
      </w:r>
    </w:p>
    <w:p w:rsidR="00000000" w:rsidDel="00000000" w:rsidP="00000000" w:rsidRDefault="00000000" w:rsidRPr="00000000" w14:paraId="000003FF">
      <w:pPr>
        <w:ind w:left="0" w:firstLine="0"/>
        <w:rPr/>
      </w:pPr>
      <w:r w:rsidDel="00000000" w:rsidR="00000000" w:rsidRPr="00000000">
        <w:rPr>
          <w:rtl w:val="0"/>
        </w:rPr>
        <w:t xml:space="preserve">AUSTIN: Fantasmo go ahead and roll detect magic.</w:t>
      </w:r>
    </w:p>
    <w:p w:rsidR="00000000" w:rsidDel="00000000" w:rsidP="00000000" w:rsidRDefault="00000000" w:rsidRPr="00000000" w14:paraId="00000400">
      <w:pPr>
        <w:ind w:left="0" w:firstLine="0"/>
        <w:rPr/>
      </w:pPr>
      <w:r w:rsidDel="00000000" w:rsidR="00000000" w:rsidRPr="00000000">
        <w:rPr>
          <w:rtl w:val="0"/>
        </w:rPr>
      </w:r>
    </w:p>
    <w:p w:rsidR="00000000" w:rsidDel="00000000" w:rsidP="00000000" w:rsidRDefault="00000000" w:rsidRPr="00000000" w14:paraId="00000401">
      <w:pPr>
        <w:ind w:left="0" w:firstLine="0"/>
        <w:rPr/>
      </w:pPr>
      <w:r w:rsidDel="00000000" w:rsidR="00000000" w:rsidRPr="00000000">
        <w:rPr>
          <w:rtl w:val="0"/>
        </w:rPr>
        <w:t xml:space="preserve">[silent pause]</w:t>
      </w:r>
    </w:p>
    <w:p w:rsidR="00000000" w:rsidDel="00000000" w:rsidP="00000000" w:rsidRDefault="00000000" w:rsidRPr="00000000" w14:paraId="00000402">
      <w:pPr>
        <w:ind w:left="0" w:firstLine="0"/>
        <w:rPr/>
      </w:pPr>
      <w:r w:rsidDel="00000000" w:rsidR="00000000" w:rsidRPr="00000000">
        <w:rPr>
          <w:rtl w:val="0"/>
        </w:rPr>
      </w:r>
    </w:p>
    <w:p w:rsidR="00000000" w:rsidDel="00000000" w:rsidP="00000000" w:rsidRDefault="00000000" w:rsidRPr="00000000" w14:paraId="00000403">
      <w:pPr>
        <w:ind w:left="0" w:firstLine="0"/>
        <w:rPr/>
      </w:pPr>
      <w:r w:rsidDel="00000000" w:rsidR="00000000" w:rsidRPr="00000000">
        <w:rPr>
          <w:rtl w:val="0"/>
        </w:rPr>
        <w:t xml:space="preserve">NICK: Ooh, twelve.</w:t>
      </w:r>
    </w:p>
    <w:p w:rsidR="00000000" w:rsidDel="00000000" w:rsidP="00000000" w:rsidRDefault="00000000" w:rsidRPr="00000000" w14:paraId="00000404">
      <w:pPr>
        <w:ind w:left="0" w:firstLine="0"/>
        <w:rPr/>
      </w:pPr>
      <w:r w:rsidDel="00000000" w:rsidR="00000000" w:rsidRPr="00000000">
        <w:rPr>
          <w:rtl w:val="0"/>
        </w:rPr>
      </w:r>
    </w:p>
    <w:p w:rsidR="00000000" w:rsidDel="00000000" w:rsidP="00000000" w:rsidRDefault="00000000" w:rsidRPr="00000000" w14:paraId="00000405">
      <w:pPr>
        <w:ind w:left="0" w:firstLine="0"/>
        <w:rPr/>
      </w:pPr>
      <w:r w:rsidDel="00000000" w:rsidR="00000000" w:rsidRPr="00000000">
        <w:rPr>
          <w:rtl w:val="0"/>
        </w:rPr>
        <w:t xml:space="preserve">AUSTIN: What do you --Tell me how detect magic works as a spell?</w:t>
      </w:r>
    </w:p>
    <w:p w:rsidR="00000000" w:rsidDel="00000000" w:rsidP="00000000" w:rsidRDefault="00000000" w:rsidRPr="00000000" w14:paraId="00000406">
      <w:pPr>
        <w:ind w:left="0" w:firstLine="0"/>
        <w:rPr/>
      </w:pPr>
      <w:r w:rsidDel="00000000" w:rsidR="00000000" w:rsidRPr="00000000">
        <w:rPr>
          <w:rtl w:val="0"/>
        </w:rPr>
      </w:r>
    </w:p>
    <w:p w:rsidR="00000000" w:rsidDel="00000000" w:rsidP="00000000" w:rsidRDefault="00000000" w:rsidRPr="00000000" w14:paraId="00000407">
      <w:pPr>
        <w:ind w:left="0" w:firstLine="0"/>
        <w:rPr/>
      </w:pPr>
      <w:r w:rsidDel="00000000" w:rsidR="00000000" w:rsidRPr="00000000">
        <w:rPr>
          <w:rtl w:val="0"/>
        </w:rPr>
        <w:t xml:space="preserve">NICK: [musical thinking noise, sound of pages turning] It is, one of your senses is briefly attuned to magic.</w:t>
      </w:r>
    </w:p>
    <w:p w:rsidR="00000000" w:rsidDel="00000000" w:rsidP="00000000" w:rsidRDefault="00000000" w:rsidRPr="00000000" w14:paraId="00000408">
      <w:pPr>
        <w:ind w:left="0" w:firstLine="0"/>
        <w:rPr/>
      </w:pPr>
      <w:r w:rsidDel="00000000" w:rsidR="00000000" w:rsidRPr="00000000">
        <w:rPr>
          <w:rtl w:val="0"/>
        </w:rPr>
      </w:r>
    </w:p>
    <w:p w:rsidR="00000000" w:rsidDel="00000000" w:rsidP="00000000" w:rsidRDefault="00000000" w:rsidRPr="00000000" w14:paraId="00000409">
      <w:pPr>
        <w:ind w:left="0" w:firstLine="0"/>
        <w:rPr/>
      </w:pPr>
      <w:r w:rsidDel="00000000" w:rsidR="00000000" w:rsidRPr="00000000">
        <w:rPr>
          <w:rtl w:val="0"/>
        </w:rPr>
        <w:t xml:space="preserve">AUSTIN: Hm.</w:t>
      </w:r>
    </w:p>
    <w:p w:rsidR="00000000" w:rsidDel="00000000" w:rsidP="00000000" w:rsidRDefault="00000000" w:rsidRPr="00000000" w14:paraId="0000040A">
      <w:pPr>
        <w:ind w:left="0" w:firstLine="0"/>
        <w:rPr/>
      </w:pPr>
      <w:r w:rsidDel="00000000" w:rsidR="00000000" w:rsidRPr="00000000">
        <w:rPr>
          <w:rtl w:val="0"/>
        </w:rPr>
      </w:r>
    </w:p>
    <w:p w:rsidR="00000000" w:rsidDel="00000000" w:rsidP="00000000" w:rsidRDefault="00000000" w:rsidRPr="00000000" w14:paraId="0000040B">
      <w:pPr>
        <w:ind w:left="0" w:firstLine="0"/>
        <w:rPr/>
      </w:pPr>
      <w:r w:rsidDel="00000000" w:rsidR="00000000" w:rsidRPr="00000000">
        <w:rPr>
          <w:rtl w:val="0"/>
        </w:rPr>
        <w:t xml:space="preserve">NICK: The GM will tell you what here is magical.</w:t>
      </w:r>
    </w:p>
    <w:p w:rsidR="00000000" w:rsidDel="00000000" w:rsidP="00000000" w:rsidRDefault="00000000" w:rsidRPr="00000000" w14:paraId="0000040C">
      <w:pPr>
        <w:ind w:left="0" w:firstLine="0"/>
        <w:rPr/>
      </w:pPr>
      <w:r w:rsidDel="00000000" w:rsidR="00000000" w:rsidRPr="00000000">
        <w:rPr>
          <w:rtl w:val="0"/>
        </w:rPr>
      </w:r>
    </w:p>
    <w:p w:rsidR="00000000" w:rsidDel="00000000" w:rsidP="00000000" w:rsidRDefault="00000000" w:rsidRPr="00000000" w14:paraId="0000040D">
      <w:pPr>
        <w:ind w:left="0" w:firstLine="0"/>
        <w:rPr/>
      </w:pPr>
      <w:r w:rsidDel="00000000" w:rsidR="00000000" w:rsidRPr="00000000">
        <w:rPr>
          <w:rtl w:val="0"/>
        </w:rPr>
        <w:t xml:space="preserve">AUSTIN: What, what sense is attuned to magic? [pause] For you, right now.</w:t>
      </w:r>
    </w:p>
    <w:p w:rsidR="00000000" w:rsidDel="00000000" w:rsidP="00000000" w:rsidRDefault="00000000" w:rsidRPr="00000000" w14:paraId="0000040E">
      <w:pPr>
        <w:ind w:left="0" w:firstLine="0"/>
        <w:rPr/>
      </w:pPr>
      <w:r w:rsidDel="00000000" w:rsidR="00000000" w:rsidRPr="00000000">
        <w:rPr>
          <w:rtl w:val="0"/>
        </w:rPr>
      </w:r>
    </w:p>
    <w:p w:rsidR="00000000" w:rsidDel="00000000" w:rsidP="00000000" w:rsidRDefault="00000000" w:rsidRPr="00000000" w14:paraId="0000040F">
      <w:pPr>
        <w:ind w:left="0" w:firstLine="0"/>
        <w:rPr/>
      </w:pPr>
      <w:r w:rsidDel="00000000" w:rsidR="00000000" w:rsidRPr="00000000">
        <w:rPr>
          <w:rtl w:val="0"/>
        </w:rPr>
        <w:t xml:space="preserve">NICK: [pause, thinking noise] I’m gonna go hearing because of the dinner bell before.</w:t>
      </w:r>
    </w:p>
    <w:p w:rsidR="00000000" w:rsidDel="00000000" w:rsidP="00000000" w:rsidRDefault="00000000" w:rsidRPr="00000000" w14:paraId="00000410">
      <w:pPr>
        <w:ind w:left="0" w:firstLine="0"/>
        <w:rPr/>
      </w:pPr>
      <w:r w:rsidDel="00000000" w:rsidR="00000000" w:rsidRPr="00000000">
        <w:rPr>
          <w:rtl w:val="0"/>
        </w:rPr>
      </w:r>
    </w:p>
    <w:p w:rsidR="00000000" w:rsidDel="00000000" w:rsidP="00000000" w:rsidRDefault="00000000" w:rsidRPr="00000000" w14:paraId="00000411">
      <w:pPr>
        <w:ind w:left="0" w:firstLine="0"/>
        <w:rPr/>
      </w:pPr>
      <w:r w:rsidDel="00000000" w:rsidR="00000000" w:rsidRPr="00000000">
        <w:rPr>
          <w:rtl w:val="0"/>
        </w:rPr>
        <w:t xml:space="preserve">AUSTIN: [overlapping Nick] Okay, yeah.</w:t>
      </w:r>
    </w:p>
    <w:p w:rsidR="00000000" w:rsidDel="00000000" w:rsidP="00000000" w:rsidRDefault="00000000" w:rsidRPr="00000000" w14:paraId="00000412">
      <w:pPr>
        <w:ind w:left="0" w:firstLine="0"/>
        <w:rPr/>
      </w:pPr>
      <w:r w:rsidDel="00000000" w:rsidR="00000000" w:rsidRPr="00000000">
        <w:rPr>
          <w:rtl w:val="0"/>
        </w:rPr>
      </w:r>
    </w:p>
    <w:p w:rsidR="00000000" w:rsidDel="00000000" w:rsidP="00000000" w:rsidRDefault="00000000" w:rsidRPr="00000000" w14:paraId="00000413">
      <w:pPr>
        <w:ind w:left="0" w:firstLine="0"/>
        <w:rPr/>
      </w:pPr>
      <w:r w:rsidDel="00000000" w:rsidR="00000000" w:rsidRPr="00000000">
        <w:rPr>
          <w:rtl w:val="0"/>
        </w:rPr>
        <w:t xml:space="preserve">NICK: And because of the clanks and stuff that we heard from the next room.</w:t>
      </w:r>
    </w:p>
    <w:p w:rsidR="00000000" w:rsidDel="00000000" w:rsidP="00000000" w:rsidRDefault="00000000" w:rsidRPr="00000000" w14:paraId="00000414">
      <w:pPr>
        <w:ind w:left="0" w:firstLine="0"/>
        <w:rPr/>
      </w:pPr>
      <w:r w:rsidDel="00000000" w:rsidR="00000000" w:rsidRPr="00000000">
        <w:rPr>
          <w:rtl w:val="0"/>
        </w:rPr>
      </w:r>
    </w:p>
    <w:p w:rsidR="00000000" w:rsidDel="00000000" w:rsidP="00000000" w:rsidRDefault="00000000" w:rsidRPr="00000000" w14:paraId="00000415">
      <w:pPr>
        <w:ind w:left="0" w:firstLine="0"/>
        <w:rPr/>
      </w:pPr>
      <w:r w:rsidDel="00000000" w:rsidR="00000000" w:rsidRPr="00000000">
        <w:rPr>
          <w:rtl w:val="0"/>
        </w:rPr>
        <w:t xml:space="preserve">AUSTIN: [overlapping Nick] Yeah. You can in fact, you can still hear like the last echoes of that dinner bell bouncing around inside of here. Do you know what I mean? Like, you can still hear like the [very faint humming sound].</w:t>
      </w:r>
    </w:p>
    <w:p w:rsidR="00000000" w:rsidDel="00000000" w:rsidP="00000000" w:rsidRDefault="00000000" w:rsidRPr="00000000" w14:paraId="00000416">
      <w:pPr>
        <w:ind w:left="0" w:firstLine="0"/>
        <w:rPr/>
      </w:pPr>
      <w:r w:rsidDel="00000000" w:rsidR="00000000" w:rsidRPr="00000000">
        <w:rPr>
          <w:rtl w:val="0"/>
        </w:rPr>
      </w:r>
    </w:p>
    <w:p w:rsidR="00000000" w:rsidDel="00000000" w:rsidP="00000000" w:rsidRDefault="00000000" w:rsidRPr="00000000" w14:paraId="00000417">
      <w:pPr>
        <w:ind w:left="0" w:firstLine="0"/>
        <w:rPr/>
      </w:pPr>
      <w:r w:rsidDel="00000000" w:rsidR="00000000" w:rsidRPr="00000000">
        <w:rPr>
          <w:rtl w:val="0"/>
        </w:rPr>
        <w:t xml:space="preserve">NICK: Sure.</w:t>
      </w:r>
    </w:p>
    <w:p w:rsidR="00000000" w:rsidDel="00000000" w:rsidP="00000000" w:rsidRDefault="00000000" w:rsidRPr="00000000" w14:paraId="00000418">
      <w:pPr>
        <w:ind w:left="0" w:firstLine="0"/>
        <w:rPr/>
      </w:pPr>
      <w:r w:rsidDel="00000000" w:rsidR="00000000" w:rsidRPr="00000000">
        <w:rPr>
          <w:rtl w:val="0"/>
        </w:rPr>
      </w:r>
    </w:p>
    <w:p w:rsidR="00000000" w:rsidDel="00000000" w:rsidP="00000000" w:rsidRDefault="00000000" w:rsidRPr="00000000" w14:paraId="00000419">
      <w:pPr>
        <w:ind w:left="0" w:firstLine="0"/>
        <w:rPr/>
      </w:pPr>
      <w:r w:rsidDel="00000000" w:rsidR="00000000" w:rsidRPr="00000000">
        <w:rPr>
          <w:rtl w:val="0"/>
        </w:rPr>
        <w:t xml:space="preserve">KEITH: So a magic bell?</w:t>
      </w:r>
    </w:p>
    <w:p w:rsidR="00000000" w:rsidDel="00000000" w:rsidP="00000000" w:rsidRDefault="00000000" w:rsidRPr="00000000" w14:paraId="0000041A">
      <w:pPr>
        <w:ind w:left="0" w:firstLine="0"/>
        <w:rPr/>
      </w:pPr>
      <w:r w:rsidDel="00000000" w:rsidR="00000000" w:rsidRPr="00000000">
        <w:rPr>
          <w:rtl w:val="0"/>
        </w:rPr>
      </w:r>
    </w:p>
    <w:p w:rsidR="00000000" w:rsidDel="00000000" w:rsidP="00000000" w:rsidRDefault="00000000" w:rsidRPr="00000000" w14:paraId="0000041B">
      <w:pPr>
        <w:ind w:left="0" w:firstLine="0"/>
        <w:rPr/>
      </w:pPr>
      <w:r w:rsidDel="00000000" w:rsidR="00000000" w:rsidRPr="00000000">
        <w:rPr>
          <w:rtl w:val="0"/>
        </w:rPr>
        <w:t xml:space="preserve">AUSTIN: So that’s, that’s magic. The clanking is magic, for sure, absolutely. And then you hear just the </w:t>
      </w:r>
      <w:r w:rsidDel="00000000" w:rsidR="00000000" w:rsidRPr="00000000">
        <w:rPr>
          <w:i w:val="1"/>
          <w:rtl w:val="0"/>
        </w:rPr>
        <w:t xml:space="preserve">faintest</w:t>
      </w:r>
      <w:r w:rsidDel="00000000" w:rsidR="00000000" w:rsidRPr="00000000">
        <w:rPr>
          <w:rtl w:val="0"/>
        </w:rPr>
        <w:t xml:space="preserve">, and this is --You can, you can hear it from above you [Austin makes a ‘duh, duh, duh, duh, duh’ musical tune noise] Like a kind of percussive-</w:t>
      </w:r>
    </w:p>
    <w:p w:rsidR="00000000" w:rsidDel="00000000" w:rsidP="00000000" w:rsidRDefault="00000000" w:rsidRPr="00000000" w14:paraId="0000041C">
      <w:pPr>
        <w:ind w:left="0" w:firstLine="0"/>
        <w:rPr/>
      </w:pPr>
      <w:r w:rsidDel="00000000" w:rsidR="00000000" w:rsidRPr="00000000">
        <w:rPr>
          <w:rtl w:val="0"/>
        </w:rPr>
      </w:r>
    </w:p>
    <w:p w:rsidR="00000000" w:rsidDel="00000000" w:rsidP="00000000" w:rsidRDefault="00000000" w:rsidRPr="00000000" w14:paraId="0000041D">
      <w:pPr>
        <w:ind w:left="0" w:firstLine="0"/>
        <w:rPr/>
      </w:pPr>
      <w:r w:rsidDel="00000000" w:rsidR="00000000" w:rsidRPr="00000000">
        <w:rPr>
          <w:rtl w:val="0"/>
        </w:rPr>
        <w:t xml:space="preserve">KEITH: [excitedly] Oh my god is this a magical ghost dance?</w:t>
      </w:r>
    </w:p>
    <w:p w:rsidR="00000000" w:rsidDel="00000000" w:rsidP="00000000" w:rsidRDefault="00000000" w:rsidRPr="00000000" w14:paraId="0000041E">
      <w:pPr>
        <w:ind w:left="0" w:firstLine="0"/>
        <w:rPr/>
      </w:pPr>
      <w:r w:rsidDel="00000000" w:rsidR="00000000" w:rsidRPr="00000000">
        <w:rPr>
          <w:rtl w:val="0"/>
        </w:rPr>
      </w:r>
    </w:p>
    <w:p w:rsidR="00000000" w:rsidDel="00000000" w:rsidP="00000000" w:rsidRDefault="00000000" w:rsidRPr="00000000" w14:paraId="0000041F">
      <w:pPr>
        <w:ind w:left="0" w:firstLine="0"/>
        <w:rPr/>
      </w:pPr>
      <w:r w:rsidDel="00000000" w:rsidR="00000000" w:rsidRPr="00000000">
        <w:rPr>
          <w:rtl w:val="0"/>
        </w:rPr>
        <w:t xml:space="preserve">[Austin still going ‘duh, duh, duh, duh, duh, duh’]</w:t>
      </w:r>
    </w:p>
    <w:p w:rsidR="00000000" w:rsidDel="00000000" w:rsidP="00000000" w:rsidRDefault="00000000" w:rsidRPr="00000000" w14:paraId="00000420">
      <w:pPr>
        <w:ind w:left="0" w:firstLine="0"/>
        <w:rPr/>
      </w:pPr>
      <w:r w:rsidDel="00000000" w:rsidR="00000000" w:rsidRPr="00000000">
        <w:rPr>
          <w:rtl w:val="0"/>
        </w:rPr>
      </w:r>
    </w:p>
    <w:p w:rsidR="00000000" w:rsidDel="00000000" w:rsidP="00000000" w:rsidRDefault="00000000" w:rsidRPr="00000000" w14:paraId="00000421">
      <w:pPr>
        <w:ind w:left="0" w:firstLine="0"/>
        <w:rPr/>
      </w:pPr>
      <w:r w:rsidDel="00000000" w:rsidR="00000000" w:rsidRPr="00000000">
        <w:rPr>
          <w:rtl w:val="0"/>
        </w:rPr>
        <w:t xml:space="preserve">NICK: Is it, is it musical?</w:t>
      </w:r>
    </w:p>
    <w:p w:rsidR="00000000" w:rsidDel="00000000" w:rsidP="00000000" w:rsidRDefault="00000000" w:rsidRPr="00000000" w14:paraId="00000422">
      <w:pPr>
        <w:ind w:left="0" w:firstLine="0"/>
        <w:rPr/>
      </w:pPr>
      <w:r w:rsidDel="00000000" w:rsidR="00000000" w:rsidRPr="00000000">
        <w:rPr>
          <w:rtl w:val="0"/>
        </w:rPr>
      </w:r>
    </w:p>
    <w:p w:rsidR="00000000" w:rsidDel="00000000" w:rsidP="00000000" w:rsidRDefault="00000000" w:rsidRPr="00000000" w14:paraId="00000423">
      <w:pPr>
        <w:ind w:left="0" w:firstLine="0"/>
        <w:rPr/>
      </w:pPr>
      <w:r w:rsidDel="00000000" w:rsidR="00000000" w:rsidRPr="00000000">
        <w:rPr>
          <w:rtl w:val="0"/>
        </w:rPr>
        <w:t xml:space="preserve">AUSTIN: [non-committal mehh noise] Maybe.</w:t>
      </w:r>
    </w:p>
    <w:p w:rsidR="00000000" w:rsidDel="00000000" w:rsidP="00000000" w:rsidRDefault="00000000" w:rsidRPr="00000000" w14:paraId="00000424">
      <w:pPr>
        <w:ind w:left="0" w:firstLine="0"/>
        <w:rPr/>
      </w:pPr>
      <w:r w:rsidDel="00000000" w:rsidR="00000000" w:rsidRPr="00000000">
        <w:rPr>
          <w:rtl w:val="0"/>
        </w:rPr>
      </w:r>
    </w:p>
    <w:p w:rsidR="00000000" w:rsidDel="00000000" w:rsidP="00000000" w:rsidRDefault="00000000" w:rsidRPr="00000000" w14:paraId="00000425">
      <w:pPr>
        <w:ind w:left="0" w:firstLine="0"/>
        <w:rPr/>
      </w:pPr>
      <w:r w:rsidDel="00000000" w:rsidR="00000000" w:rsidRPr="00000000">
        <w:rPr>
          <w:rtl w:val="0"/>
        </w:rPr>
        <w:t xml:space="preserve">KEITH: It sounds, it sounds like a waltz like for sure.</w:t>
      </w:r>
    </w:p>
    <w:p w:rsidR="00000000" w:rsidDel="00000000" w:rsidP="00000000" w:rsidRDefault="00000000" w:rsidRPr="00000000" w14:paraId="00000426">
      <w:pPr>
        <w:ind w:left="0" w:firstLine="0"/>
        <w:rPr/>
      </w:pPr>
      <w:r w:rsidDel="00000000" w:rsidR="00000000" w:rsidRPr="00000000">
        <w:rPr>
          <w:rtl w:val="0"/>
        </w:rPr>
      </w:r>
    </w:p>
    <w:p w:rsidR="00000000" w:rsidDel="00000000" w:rsidP="00000000" w:rsidRDefault="00000000" w:rsidRPr="00000000" w14:paraId="00000427">
      <w:pPr>
        <w:ind w:left="0" w:firstLine="0"/>
        <w:rPr/>
      </w:pPr>
      <w:r w:rsidDel="00000000" w:rsidR="00000000" w:rsidRPr="00000000">
        <w:rPr>
          <w:rtl w:val="0"/>
        </w:rPr>
        <w:t xml:space="preserve">AUSTIN: [laughs] I hate that you can see my face! This is the worst!</w:t>
      </w:r>
    </w:p>
    <w:p w:rsidR="00000000" w:rsidDel="00000000" w:rsidP="00000000" w:rsidRDefault="00000000" w:rsidRPr="00000000" w14:paraId="00000428">
      <w:pPr>
        <w:ind w:left="0" w:firstLine="0"/>
        <w:rPr/>
      </w:pPr>
      <w:r w:rsidDel="00000000" w:rsidR="00000000" w:rsidRPr="00000000">
        <w:rPr>
          <w:rtl w:val="0"/>
        </w:rPr>
      </w:r>
    </w:p>
    <w:p w:rsidR="00000000" w:rsidDel="00000000" w:rsidP="00000000" w:rsidRDefault="00000000" w:rsidRPr="00000000" w14:paraId="00000429">
      <w:pPr>
        <w:ind w:left="0" w:firstLine="0"/>
        <w:rPr/>
      </w:pPr>
      <w:r w:rsidDel="00000000" w:rsidR="00000000" w:rsidRPr="00000000">
        <w:rPr>
          <w:rtl w:val="0"/>
        </w:rPr>
        <w:t xml:space="preserve">[Ali and Nick laughing]</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KEITH: [laughing] No, no no.</w:t>
      </w:r>
    </w:p>
    <w:p w:rsidR="00000000" w:rsidDel="00000000" w:rsidP="00000000" w:rsidRDefault="00000000" w:rsidRPr="00000000" w14:paraId="0000042C">
      <w:pPr>
        <w:ind w:left="0" w:firstLine="0"/>
        <w:rPr/>
      </w:pPr>
      <w:r w:rsidDel="00000000" w:rsidR="00000000" w:rsidRPr="00000000">
        <w:rPr>
          <w:rtl w:val="0"/>
        </w:rPr>
      </w:r>
    </w:p>
    <w:p w:rsidR="00000000" w:rsidDel="00000000" w:rsidP="00000000" w:rsidRDefault="00000000" w:rsidRPr="00000000" w14:paraId="0000042D">
      <w:pPr>
        <w:ind w:left="0" w:firstLine="0"/>
        <w:rPr/>
      </w:pPr>
      <w:r w:rsidDel="00000000" w:rsidR="00000000" w:rsidRPr="00000000">
        <w:rPr>
          <w:rtl w:val="0"/>
        </w:rPr>
        <w:t xml:space="preserve">AUSTIN: How am I supposed to lie to you??</w:t>
      </w:r>
    </w:p>
    <w:p w:rsidR="00000000" w:rsidDel="00000000" w:rsidP="00000000" w:rsidRDefault="00000000" w:rsidRPr="00000000" w14:paraId="0000042E">
      <w:pPr>
        <w:ind w:left="0" w:firstLine="0"/>
        <w:rPr/>
      </w:pPr>
      <w:r w:rsidDel="00000000" w:rsidR="00000000" w:rsidRPr="00000000">
        <w:rPr>
          <w:rtl w:val="0"/>
        </w:rPr>
      </w:r>
    </w:p>
    <w:p w:rsidR="00000000" w:rsidDel="00000000" w:rsidP="00000000" w:rsidRDefault="00000000" w:rsidRPr="00000000" w14:paraId="0000042F">
      <w:pPr>
        <w:ind w:left="0" w:firstLine="0"/>
        <w:rPr/>
      </w:pPr>
      <w:r w:rsidDel="00000000" w:rsidR="00000000" w:rsidRPr="00000000">
        <w:rPr>
          <w:rtl w:val="0"/>
        </w:rPr>
        <w:t xml:space="preserve">KEITH: It’s-</w:t>
      </w:r>
    </w:p>
    <w:p w:rsidR="00000000" w:rsidDel="00000000" w:rsidP="00000000" w:rsidRDefault="00000000" w:rsidRPr="00000000" w14:paraId="00000430">
      <w:pPr>
        <w:ind w:left="0" w:firstLine="0"/>
        <w:rPr/>
      </w:pPr>
      <w:r w:rsidDel="00000000" w:rsidR="00000000" w:rsidRPr="00000000">
        <w:rPr>
          <w:rtl w:val="0"/>
        </w:rPr>
      </w:r>
    </w:p>
    <w:p w:rsidR="00000000" w:rsidDel="00000000" w:rsidP="00000000" w:rsidRDefault="00000000" w:rsidRPr="00000000" w14:paraId="00000431">
      <w:pPr>
        <w:ind w:left="0" w:firstLine="0"/>
        <w:rPr/>
      </w:pPr>
      <w:r w:rsidDel="00000000" w:rsidR="00000000" w:rsidRPr="00000000">
        <w:rPr>
          <w:rtl w:val="0"/>
        </w:rPr>
        <w:t xml:space="preserve">AUSTIN: Yeah, it’s a waltz. It’s a, it’s a little percussive waltz from above you.</w:t>
      </w:r>
    </w:p>
    <w:p w:rsidR="00000000" w:rsidDel="00000000" w:rsidP="00000000" w:rsidRDefault="00000000" w:rsidRPr="00000000" w14:paraId="00000432">
      <w:pPr>
        <w:ind w:left="0" w:firstLine="0"/>
        <w:rPr/>
      </w:pPr>
      <w:r w:rsidDel="00000000" w:rsidR="00000000" w:rsidRPr="00000000">
        <w:rPr>
          <w:rtl w:val="0"/>
        </w:rPr>
      </w:r>
    </w:p>
    <w:p w:rsidR="00000000" w:rsidDel="00000000" w:rsidP="00000000" w:rsidRDefault="00000000" w:rsidRPr="00000000" w14:paraId="00000433">
      <w:pPr>
        <w:ind w:left="0" w:firstLine="0"/>
        <w:rPr/>
      </w:pPr>
      <w:r w:rsidDel="00000000" w:rsidR="00000000" w:rsidRPr="00000000">
        <w:rPr>
          <w:rtl w:val="0"/>
        </w:rPr>
        <w:t xml:space="preserve">JACK: But magical.</w:t>
      </w:r>
    </w:p>
    <w:p w:rsidR="00000000" w:rsidDel="00000000" w:rsidP="00000000" w:rsidRDefault="00000000" w:rsidRPr="00000000" w14:paraId="00000434">
      <w:pPr>
        <w:ind w:left="0" w:firstLine="0"/>
        <w:rPr/>
      </w:pPr>
      <w:r w:rsidDel="00000000" w:rsidR="00000000" w:rsidRPr="00000000">
        <w:rPr>
          <w:rtl w:val="0"/>
        </w:rPr>
      </w:r>
    </w:p>
    <w:p w:rsidR="00000000" w:rsidDel="00000000" w:rsidP="00000000" w:rsidRDefault="00000000" w:rsidRPr="00000000" w14:paraId="00000435">
      <w:pPr>
        <w:ind w:left="0" w:firstLine="0"/>
        <w:rPr/>
      </w:pPr>
      <w:r w:rsidDel="00000000" w:rsidR="00000000" w:rsidRPr="00000000">
        <w:rPr>
          <w:rtl w:val="0"/>
        </w:rPr>
        <w:t xml:space="preserve">AUSTIN: But magical.</w:t>
      </w:r>
    </w:p>
    <w:p w:rsidR="00000000" w:rsidDel="00000000" w:rsidP="00000000" w:rsidRDefault="00000000" w:rsidRPr="00000000" w14:paraId="00000436">
      <w:pPr>
        <w:ind w:left="0" w:firstLine="0"/>
        <w:rPr/>
      </w:pPr>
      <w:r w:rsidDel="00000000" w:rsidR="00000000" w:rsidRPr="00000000">
        <w:rPr>
          <w:rtl w:val="0"/>
        </w:rPr>
      </w:r>
    </w:p>
    <w:p w:rsidR="00000000" w:rsidDel="00000000" w:rsidP="00000000" w:rsidRDefault="00000000" w:rsidRPr="00000000" w14:paraId="00000437">
      <w:pPr>
        <w:ind w:left="0" w:firstLine="0"/>
        <w:rPr/>
      </w:pPr>
      <w:r w:rsidDel="00000000" w:rsidR="00000000" w:rsidRPr="00000000">
        <w:rPr>
          <w:rtl w:val="0"/>
        </w:rPr>
        <w:t xml:space="preserve">KEITH: [whispering, excited] Ghost waltz!</w:t>
      </w:r>
    </w:p>
    <w:p w:rsidR="00000000" w:rsidDel="00000000" w:rsidP="00000000" w:rsidRDefault="00000000" w:rsidRPr="00000000" w14:paraId="00000438">
      <w:pPr>
        <w:ind w:left="0" w:firstLine="0"/>
        <w:rPr/>
      </w:pPr>
      <w:r w:rsidDel="00000000" w:rsidR="00000000" w:rsidRPr="00000000">
        <w:rPr>
          <w:rtl w:val="0"/>
        </w:rPr>
      </w:r>
    </w:p>
    <w:p w:rsidR="00000000" w:rsidDel="00000000" w:rsidP="00000000" w:rsidRDefault="00000000" w:rsidRPr="00000000" w14:paraId="00000439">
      <w:pPr>
        <w:ind w:left="0" w:firstLine="0"/>
        <w:rPr/>
      </w:pPr>
      <w:r w:rsidDel="00000000" w:rsidR="00000000" w:rsidRPr="00000000">
        <w:rPr>
          <w:rtl w:val="0"/>
        </w:rPr>
        <w:t xml:space="preserve">JACK: Yeah, no, this place seems pretty cool actually! This place is great! There’s waltzing, there’s food, there were some paintings and then Hadrian just killed a skeleton.</w:t>
      </w:r>
    </w:p>
    <w:p w:rsidR="00000000" w:rsidDel="00000000" w:rsidP="00000000" w:rsidRDefault="00000000" w:rsidRPr="00000000" w14:paraId="0000043A">
      <w:pPr>
        <w:ind w:left="0" w:firstLine="0"/>
        <w:rPr/>
      </w:pPr>
      <w:r w:rsidDel="00000000" w:rsidR="00000000" w:rsidRPr="00000000">
        <w:rPr>
          <w:rtl w:val="0"/>
        </w:rPr>
      </w:r>
    </w:p>
    <w:p w:rsidR="00000000" w:rsidDel="00000000" w:rsidP="00000000" w:rsidRDefault="00000000" w:rsidRPr="00000000" w14:paraId="0000043B">
      <w:pPr>
        <w:ind w:left="0" w:firstLine="0"/>
        <w:rPr/>
      </w:pPr>
      <w:r w:rsidDel="00000000" w:rsidR="00000000" w:rsidRPr="00000000">
        <w:rPr>
          <w:rtl w:val="0"/>
        </w:rPr>
        <w:t xml:space="preserve">[Art, Ali and Keith laughing]</w:t>
      </w:r>
    </w:p>
    <w:p w:rsidR="00000000" w:rsidDel="00000000" w:rsidP="00000000" w:rsidRDefault="00000000" w:rsidRPr="00000000" w14:paraId="0000043C">
      <w:pPr>
        <w:ind w:left="0" w:firstLine="0"/>
        <w:rPr/>
      </w:pPr>
      <w:r w:rsidDel="00000000" w:rsidR="00000000" w:rsidRPr="00000000">
        <w:rPr>
          <w:rtl w:val="0"/>
        </w:rPr>
      </w:r>
    </w:p>
    <w:p w:rsidR="00000000" w:rsidDel="00000000" w:rsidP="00000000" w:rsidRDefault="00000000" w:rsidRPr="00000000" w14:paraId="0000043D">
      <w:pPr>
        <w:ind w:left="0" w:firstLine="0"/>
        <w:rPr/>
      </w:pPr>
      <w:r w:rsidDel="00000000" w:rsidR="00000000" w:rsidRPr="00000000">
        <w:rPr>
          <w:rtl w:val="0"/>
        </w:rPr>
        <w:t xml:space="preserve">AUSTIN: Hadrian, Hadrian you approach the plate to take a look at it, you said?</w:t>
      </w:r>
    </w:p>
    <w:p w:rsidR="00000000" w:rsidDel="00000000" w:rsidP="00000000" w:rsidRDefault="00000000" w:rsidRPr="00000000" w14:paraId="0000043E">
      <w:pPr>
        <w:ind w:left="0" w:firstLine="0"/>
        <w:rPr/>
      </w:pPr>
      <w:r w:rsidDel="00000000" w:rsidR="00000000" w:rsidRPr="00000000">
        <w:rPr>
          <w:rtl w:val="0"/>
        </w:rPr>
      </w:r>
    </w:p>
    <w:p w:rsidR="00000000" w:rsidDel="00000000" w:rsidP="00000000" w:rsidRDefault="00000000" w:rsidRPr="00000000" w14:paraId="0000043F">
      <w:pPr>
        <w:ind w:left="0" w:firstLine="0"/>
        <w:rPr/>
      </w:pPr>
      <w:r w:rsidDel="00000000" w:rsidR="00000000" w:rsidRPr="00000000">
        <w:rPr>
          <w:rtl w:val="0"/>
        </w:rPr>
        <w:t xml:space="preserve">ART: Yeah.</w:t>
      </w:r>
    </w:p>
    <w:p w:rsidR="00000000" w:rsidDel="00000000" w:rsidP="00000000" w:rsidRDefault="00000000" w:rsidRPr="00000000" w14:paraId="00000440">
      <w:pPr>
        <w:ind w:left="0" w:firstLine="0"/>
        <w:rPr/>
      </w:pPr>
      <w:r w:rsidDel="00000000" w:rsidR="00000000" w:rsidRPr="00000000">
        <w:rPr>
          <w:rtl w:val="0"/>
        </w:rPr>
      </w:r>
    </w:p>
    <w:p w:rsidR="00000000" w:rsidDel="00000000" w:rsidP="00000000" w:rsidRDefault="00000000" w:rsidRPr="00000000" w14:paraId="00000441">
      <w:pPr>
        <w:ind w:left="0" w:firstLine="0"/>
        <w:rPr/>
      </w:pPr>
      <w:r w:rsidDel="00000000" w:rsidR="00000000" w:rsidRPr="00000000">
        <w:rPr>
          <w:rtl w:val="0"/>
        </w:rPr>
        <w:t xml:space="preserve">AUSTIN: On it is --You get really close before you can see it. You’re taken aback at first because you’re not sure what you’re lookin</w:t>
      </w:r>
      <w:ins w:author="Glen Campey" w:id="12" w:date="2019-11-21T17:19:17Z">
        <w:r w:rsidDel="00000000" w:rsidR="00000000" w:rsidRPr="00000000">
          <w:rPr>
            <w:rtl w:val="0"/>
          </w:rPr>
          <w:t xml:space="preserve">g</w:t>
        </w:r>
      </w:ins>
      <w:r w:rsidDel="00000000" w:rsidR="00000000" w:rsidRPr="00000000">
        <w:rPr>
          <w:rtl w:val="0"/>
        </w:rPr>
        <w:t xml:space="preserve"> at, and then you realise you’re looking at like a chopped up arm rest that has like a lion on it? Like a lion --It’s like an arm rest of a big nice throne chair and it’s been cut up and presented as if it’s the main mea-, as if it’s the main piece of like meat on a dinner plate. And then surrounding it are some like finely chopped wood like scraps, as if they’re vegetables. And then there are-</w:t>
      </w:r>
    </w:p>
    <w:p w:rsidR="00000000" w:rsidDel="00000000" w:rsidP="00000000" w:rsidRDefault="00000000" w:rsidRPr="00000000" w14:paraId="00000442">
      <w:pPr>
        <w:ind w:left="0" w:firstLine="0"/>
        <w:rPr/>
      </w:pPr>
      <w:r w:rsidDel="00000000" w:rsidR="00000000" w:rsidRPr="00000000">
        <w:rPr>
          <w:rtl w:val="0"/>
        </w:rPr>
      </w:r>
    </w:p>
    <w:p w:rsidR="00000000" w:rsidDel="00000000" w:rsidP="00000000" w:rsidRDefault="00000000" w:rsidRPr="00000000" w14:paraId="00000443">
      <w:pPr>
        <w:ind w:left="0" w:firstLine="0"/>
        <w:rPr/>
      </w:pPr>
      <w:r w:rsidDel="00000000" w:rsidR="00000000" w:rsidRPr="00000000">
        <w:rPr>
          <w:rtl w:val="0"/>
        </w:rPr>
        <w:t xml:space="preserve">ART: Sorry, sorry, this is like a central platter or each individual plate has this?</w:t>
      </w:r>
    </w:p>
    <w:p w:rsidR="00000000" w:rsidDel="00000000" w:rsidP="00000000" w:rsidRDefault="00000000" w:rsidRPr="00000000" w14:paraId="00000444">
      <w:pPr>
        <w:ind w:left="0" w:firstLine="0"/>
        <w:rPr/>
      </w:pPr>
      <w:r w:rsidDel="00000000" w:rsidR="00000000" w:rsidRPr="00000000">
        <w:rPr>
          <w:rtl w:val="0"/>
        </w:rPr>
      </w:r>
    </w:p>
    <w:p w:rsidR="00000000" w:rsidDel="00000000" w:rsidP="00000000" w:rsidRDefault="00000000" w:rsidRPr="00000000" w14:paraId="00000445">
      <w:pPr>
        <w:ind w:left="0" w:firstLine="0"/>
        <w:rPr/>
      </w:pPr>
      <w:r w:rsidDel="00000000" w:rsidR="00000000" w:rsidRPr="00000000">
        <w:rPr>
          <w:rtl w:val="0"/>
        </w:rPr>
        <w:t xml:space="preserve">AUSTIN: [overlapping Art] No each individual plate --This is the one that you look at. This is like a nice plate.</w:t>
      </w:r>
    </w:p>
    <w:p w:rsidR="00000000" w:rsidDel="00000000" w:rsidP="00000000" w:rsidRDefault="00000000" w:rsidRPr="00000000" w14:paraId="00000446">
      <w:pPr>
        <w:ind w:left="0" w:firstLine="0"/>
        <w:rPr/>
      </w:pPr>
      <w:r w:rsidDel="00000000" w:rsidR="00000000" w:rsidRPr="00000000">
        <w:rPr>
          <w:rtl w:val="0"/>
        </w:rPr>
      </w:r>
    </w:p>
    <w:p w:rsidR="00000000" w:rsidDel="00000000" w:rsidP="00000000" w:rsidRDefault="00000000" w:rsidRPr="00000000" w14:paraId="00000447">
      <w:pPr>
        <w:ind w:left="0" w:firstLine="0"/>
        <w:rPr/>
      </w:pPr>
      <w:r w:rsidDel="00000000" w:rsidR="00000000" w:rsidRPr="00000000">
        <w:rPr>
          <w:rtl w:val="0"/>
        </w:rPr>
        <w:t xml:space="preserve">ART: Sure.</w:t>
      </w:r>
    </w:p>
    <w:p w:rsidR="00000000" w:rsidDel="00000000" w:rsidP="00000000" w:rsidRDefault="00000000" w:rsidRPr="00000000" w14:paraId="00000448">
      <w:pPr>
        <w:ind w:left="0" w:firstLine="0"/>
        <w:rPr/>
      </w:pPr>
      <w:r w:rsidDel="00000000" w:rsidR="00000000" w:rsidRPr="00000000">
        <w:rPr>
          <w:rtl w:val="0"/>
        </w:rPr>
      </w:r>
    </w:p>
    <w:p w:rsidR="00000000" w:rsidDel="00000000" w:rsidP="00000000" w:rsidRDefault="00000000" w:rsidRPr="00000000" w14:paraId="00000449">
      <w:pPr>
        <w:ind w:left="0" w:firstLine="0"/>
        <w:rPr/>
      </w:pPr>
      <w:r w:rsidDel="00000000" w:rsidR="00000000" w:rsidRPr="00000000">
        <w:rPr>
          <w:rtl w:val="0"/>
        </w:rPr>
        <w:t xml:space="preserve">AUSTIN: There are also ones with the little metal nubbins that go on the bottom of chairs that are presented as if they’re vegetables. There are, there are a couple with like wilted flowers, that might have been centrepieces once, </w:t>
      </w:r>
      <w:r w:rsidDel="00000000" w:rsidR="00000000" w:rsidRPr="00000000">
        <w:rPr>
          <w:rtl w:val="0"/>
          <w:rPrChange w:author="Glen Campey" w:id="0" w:date="2019-11-21T17:20:08Z">
            <w:rPr/>
          </w:rPrChange>
        </w:rPr>
        <w:t xml:space="preserve">that’re</w:t>
      </w:r>
      <w:r w:rsidDel="00000000" w:rsidR="00000000" w:rsidRPr="00000000">
        <w:rPr>
          <w:rtl w:val="0"/>
        </w:rPr>
        <w:t xml:space="preserve"> now presented as if they’re the vegetables on a dinner plate. That’s what all of these plates-</w:t>
      </w:r>
    </w:p>
    <w:p w:rsidR="00000000" w:rsidDel="00000000" w:rsidP="00000000" w:rsidRDefault="00000000" w:rsidRPr="00000000" w14:paraId="0000044A">
      <w:pPr>
        <w:ind w:left="0" w:firstLine="0"/>
        <w:rPr/>
      </w:pPr>
      <w:r w:rsidDel="00000000" w:rsidR="00000000" w:rsidRPr="00000000">
        <w:rPr>
          <w:rtl w:val="0"/>
        </w:rPr>
      </w:r>
    </w:p>
    <w:p w:rsidR="00000000" w:rsidDel="00000000" w:rsidP="00000000" w:rsidRDefault="00000000" w:rsidRPr="00000000" w14:paraId="0000044B">
      <w:pPr>
        <w:ind w:left="0" w:firstLine="0"/>
        <w:rPr/>
      </w:pPr>
      <w:r w:rsidDel="00000000" w:rsidR="00000000" w:rsidRPr="00000000">
        <w:rPr>
          <w:rtl w:val="0"/>
        </w:rPr>
        <w:t xml:space="preserve">[Art and Jack at the same time]</w:t>
      </w:r>
    </w:p>
    <w:p w:rsidR="00000000" w:rsidDel="00000000" w:rsidP="00000000" w:rsidRDefault="00000000" w:rsidRPr="00000000" w14:paraId="0000044C">
      <w:pPr>
        <w:ind w:left="0" w:firstLine="0"/>
        <w:rPr/>
      </w:pPr>
      <w:r w:rsidDel="00000000" w:rsidR="00000000" w:rsidRPr="00000000">
        <w:rPr>
          <w:rtl w:val="0"/>
        </w:rPr>
      </w:r>
    </w:p>
    <w:p w:rsidR="00000000" w:rsidDel="00000000" w:rsidP="00000000" w:rsidRDefault="00000000" w:rsidRPr="00000000" w14:paraId="0000044D">
      <w:pPr>
        <w:ind w:left="0" w:firstLine="0"/>
        <w:rPr/>
      </w:pPr>
      <w:r w:rsidDel="00000000" w:rsidR="00000000" w:rsidRPr="00000000">
        <w:rPr>
          <w:rtl w:val="0"/>
        </w:rPr>
        <w:t xml:space="preserve">ART: That’s weird.</w:t>
      </w:r>
    </w:p>
    <w:p w:rsidR="00000000" w:rsidDel="00000000" w:rsidP="00000000" w:rsidRDefault="00000000" w:rsidRPr="00000000" w14:paraId="0000044E">
      <w:pPr>
        <w:ind w:left="0" w:firstLine="0"/>
        <w:rPr/>
      </w:pPr>
      <w:r w:rsidDel="00000000" w:rsidR="00000000" w:rsidRPr="00000000">
        <w:rPr>
          <w:rtl w:val="0"/>
        </w:rPr>
      </w:r>
    </w:p>
    <w:p w:rsidR="00000000" w:rsidDel="00000000" w:rsidP="00000000" w:rsidRDefault="00000000" w:rsidRPr="00000000" w14:paraId="0000044F">
      <w:pPr>
        <w:ind w:left="0" w:firstLine="0"/>
        <w:rPr/>
      </w:pPr>
      <w:r w:rsidDel="00000000" w:rsidR="00000000" w:rsidRPr="00000000">
        <w:rPr>
          <w:rtl w:val="0"/>
        </w:rPr>
        <w:t xml:space="preserve">JACK: These are all on the floor?</w:t>
      </w:r>
    </w:p>
    <w:p w:rsidR="00000000" w:rsidDel="00000000" w:rsidP="00000000" w:rsidRDefault="00000000" w:rsidRPr="00000000" w14:paraId="00000450">
      <w:pPr>
        <w:ind w:left="0" w:firstLine="0"/>
        <w:rPr/>
      </w:pPr>
      <w:r w:rsidDel="00000000" w:rsidR="00000000" w:rsidRPr="00000000">
        <w:rPr>
          <w:rtl w:val="0"/>
        </w:rPr>
      </w:r>
    </w:p>
    <w:p w:rsidR="00000000" w:rsidDel="00000000" w:rsidP="00000000" w:rsidRDefault="00000000" w:rsidRPr="00000000" w14:paraId="00000451">
      <w:pPr>
        <w:ind w:left="0" w:firstLine="0"/>
        <w:rPr/>
      </w:pPr>
      <w:r w:rsidDel="00000000" w:rsidR="00000000" w:rsidRPr="00000000">
        <w:rPr>
          <w:rtl w:val="0"/>
        </w:rPr>
        <w:t xml:space="preserve">AUSTIN: Yes.</w:t>
      </w:r>
    </w:p>
    <w:p w:rsidR="00000000" w:rsidDel="00000000" w:rsidP="00000000" w:rsidRDefault="00000000" w:rsidRPr="00000000" w14:paraId="00000452">
      <w:pPr>
        <w:ind w:left="0" w:firstLine="0"/>
        <w:rPr/>
      </w:pPr>
      <w:r w:rsidDel="00000000" w:rsidR="00000000" w:rsidRPr="00000000">
        <w:rPr>
          <w:rtl w:val="0"/>
        </w:rPr>
      </w:r>
    </w:p>
    <w:p w:rsidR="00000000" w:rsidDel="00000000" w:rsidP="00000000" w:rsidRDefault="00000000" w:rsidRPr="00000000" w14:paraId="00000453">
      <w:pPr>
        <w:ind w:left="0" w:firstLine="0"/>
        <w:rPr/>
      </w:pPr>
      <w:r w:rsidDel="00000000" w:rsidR="00000000" w:rsidRPr="00000000">
        <w:rPr>
          <w:rtl w:val="0"/>
        </w:rPr>
        <w:t xml:space="preserve">JACK: So there are no tables? </w:t>
      </w:r>
    </w:p>
    <w:p w:rsidR="00000000" w:rsidDel="00000000" w:rsidP="00000000" w:rsidRDefault="00000000" w:rsidRPr="00000000" w14:paraId="00000454">
      <w:pPr>
        <w:ind w:left="0" w:firstLine="0"/>
        <w:rPr/>
      </w:pPr>
      <w:r w:rsidDel="00000000" w:rsidR="00000000" w:rsidRPr="00000000">
        <w:rPr>
          <w:rtl w:val="0"/>
        </w:rPr>
      </w:r>
    </w:p>
    <w:p w:rsidR="00000000" w:rsidDel="00000000" w:rsidP="00000000" w:rsidRDefault="00000000" w:rsidRPr="00000000" w14:paraId="00000455">
      <w:pPr>
        <w:ind w:left="0" w:firstLine="0"/>
        <w:rPr/>
      </w:pPr>
      <w:r w:rsidDel="00000000" w:rsidR="00000000" w:rsidRPr="00000000">
        <w:rPr>
          <w:rtl w:val="0"/>
        </w:rPr>
        <w:t xml:space="preserve">AUSTIN: There are but they’re on the dinner plates.</w:t>
      </w:r>
    </w:p>
    <w:p w:rsidR="00000000" w:rsidDel="00000000" w:rsidP="00000000" w:rsidRDefault="00000000" w:rsidRPr="00000000" w14:paraId="00000456">
      <w:pPr>
        <w:ind w:left="0" w:firstLine="0"/>
        <w:rPr/>
      </w:pPr>
      <w:r w:rsidDel="00000000" w:rsidR="00000000" w:rsidRPr="00000000">
        <w:rPr>
          <w:rtl w:val="0"/>
        </w:rPr>
      </w:r>
    </w:p>
    <w:p w:rsidR="00000000" w:rsidDel="00000000" w:rsidP="00000000" w:rsidRDefault="00000000" w:rsidRPr="00000000" w14:paraId="00000457">
      <w:pPr>
        <w:ind w:left="0" w:firstLine="0"/>
        <w:rPr/>
      </w:pPr>
      <w:r w:rsidDel="00000000" w:rsidR="00000000" w:rsidRPr="00000000">
        <w:rPr>
          <w:rtl w:val="0"/>
        </w:rPr>
        <w:t xml:space="preserve">[Art laughing]</w:t>
      </w:r>
    </w:p>
    <w:p w:rsidR="00000000" w:rsidDel="00000000" w:rsidP="00000000" w:rsidRDefault="00000000" w:rsidRPr="00000000" w14:paraId="00000458">
      <w:pPr>
        <w:ind w:left="0" w:firstLine="0"/>
        <w:rPr/>
      </w:pPr>
      <w:r w:rsidDel="00000000" w:rsidR="00000000" w:rsidRPr="00000000">
        <w:rPr>
          <w:rtl w:val="0"/>
        </w:rPr>
      </w:r>
    </w:p>
    <w:p w:rsidR="00000000" w:rsidDel="00000000" w:rsidP="00000000" w:rsidRDefault="00000000" w:rsidRPr="00000000" w14:paraId="00000459">
      <w:pPr>
        <w:ind w:left="0" w:firstLine="0"/>
        <w:rPr/>
      </w:pPr>
      <w:r w:rsidDel="00000000" w:rsidR="00000000" w:rsidRPr="00000000">
        <w:rPr>
          <w:rtl w:val="0"/>
        </w:rPr>
        <w:t xml:space="preserve">KEITH: I, I wanna-</w:t>
      </w:r>
    </w:p>
    <w:p w:rsidR="00000000" w:rsidDel="00000000" w:rsidP="00000000" w:rsidRDefault="00000000" w:rsidRPr="00000000" w14:paraId="0000045A">
      <w:pPr>
        <w:ind w:left="0" w:firstLine="0"/>
        <w:rPr/>
      </w:pPr>
      <w:r w:rsidDel="00000000" w:rsidR="00000000" w:rsidRPr="00000000">
        <w:rPr>
          <w:rtl w:val="0"/>
        </w:rPr>
      </w:r>
    </w:p>
    <w:p w:rsidR="00000000" w:rsidDel="00000000" w:rsidP="00000000" w:rsidRDefault="00000000" w:rsidRPr="00000000" w14:paraId="0000045B">
      <w:pPr>
        <w:ind w:left="0" w:firstLine="0"/>
        <w:rPr/>
      </w:pPr>
      <w:r w:rsidDel="00000000" w:rsidR="00000000" w:rsidRPr="00000000">
        <w:rPr>
          <w:rtl w:val="0"/>
        </w:rPr>
        <w:t xml:space="preserve">AUSTIN: There were tables-</w:t>
      </w:r>
    </w:p>
    <w:p w:rsidR="00000000" w:rsidDel="00000000" w:rsidP="00000000" w:rsidRDefault="00000000" w:rsidRPr="00000000" w14:paraId="0000045C">
      <w:pPr>
        <w:ind w:left="0" w:firstLine="0"/>
        <w:rPr/>
      </w:pPr>
      <w:r w:rsidDel="00000000" w:rsidR="00000000" w:rsidRPr="00000000">
        <w:rPr>
          <w:rtl w:val="0"/>
        </w:rPr>
      </w:r>
    </w:p>
    <w:p w:rsidR="00000000" w:rsidDel="00000000" w:rsidP="00000000" w:rsidRDefault="00000000" w:rsidRPr="00000000" w14:paraId="0000045D">
      <w:pPr>
        <w:ind w:left="0" w:firstLine="0"/>
        <w:rPr/>
      </w:pPr>
      <w:r w:rsidDel="00000000" w:rsidR="00000000" w:rsidRPr="00000000">
        <w:rPr>
          <w:rtl w:val="0"/>
        </w:rPr>
        <w:t xml:space="preserve">JACK: Oh!</w:t>
      </w:r>
    </w:p>
    <w:p w:rsidR="00000000" w:rsidDel="00000000" w:rsidP="00000000" w:rsidRDefault="00000000" w:rsidRPr="00000000" w14:paraId="0000045E">
      <w:pPr>
        <w:ind w:left="0" w:firstLine="0"/>
        <w:rPr/>
      </w:pPr>
      <w:r w:rsidDel="00000000" w:rsidR="00000000" w:rsidRPr="00000000">
        <w:rPr>
          <w:rtl w:val="0"/>
        </w:rPr>
      </w:r>
    </w:p>
    <w:p w:rsidR="00000000" w:rsidDel="00000000" w:rsidP="00000000" w:rsidRDefault="00000000" w:rsidRPr="00000000" w14:paraId="0000045F">
      <w:pPr>
        <w:ind w:left="0" w:firstLine="0"/>
        <w:rPr/>
      </w:pPr>
      <w:r w:rsidDel="00000000" w:rsidR="00000000" w:rsidRPr="00000000">
        <w:rPr>
          <w:rtl w:val="0"/>
        </w:rPr>
        <w:t xml:space="preserve">AUSTIN: ...that have now been cut up and made into dinner!</w:t>
      </w:r>
    </w:p>
    <w:p w:rsidR="00000000" w:rsidDel="00000000" w:rsidP="00000000" w:rsidRDefault="00000000" w:rsidRPr="00000000" w14:paraId="00000460">
      <w:pPr>
        <w:ind w:left="0" w:firstLine="0"/>
        <w:rPr/>
      </w:pPr>
      <w:r w:rsidDel="00000000" w:rsidR="00000000" w:rsidRPr="00000000">
        <w:rPr>
          <w:rtl w:val="0"/>
        </w:rPr>
      </w:r>
    </w:p>
    <w:p w:rsidR="00000000" w:rsidDel="00000000" w:rsidP="00000000" w:rsidRDefault="00000000" w:rsidRPr="00000000" w14:paraId="00000461">
      <w:pPr>
        <w:ind w:left="0" w:firstLine="0"/>
        <w:rPr/>
      </w:pPr>
      <w:r w:rsidDel="00000000" w:rsidR="00000000" w:rsidRPr="00000000">
        <w:rPr>
          <w:rtl w:val="0"/>
        </w:rPr>
        <w:t xml:space="preserve">ART: That’s fuckin’ weird!</w:t>
      </w:r>
    </w:p>
    <w:p w:rsidR="00000000" w:rsidDel="00000000" w:rsidP="00000000" w:rsidRDefault="00000000" w:rsidRPr="00000000" w14:paraId="00000462">
      <w:pPr>
        <w:ind w:left="0" w:firstLine="0"/>
        <w:rPr/>
      </w:pPr>
      <w:r w:rsidDel="00000000" w:rsidR="00000000" w:rsidRPr="00000000">
        <w:rPr>
          <w:rtl w:val="0"/>
        </w:rPr>
      </w:r>
    </w:p>
    <w:p w:rsidR="00000000" w:rsidDel="00000000" w:rsidP="00000000" w:rsidRDefault="00000000" w:rsidRPr="00000000" w14:paraId="00000463">
      <w:pPr>
        <w:ind w:left="0" w:firstLine="0"/>
        <w:rPr/>
      </w:pPr>
      <w:r w:rsidDel="00000000" w:rsidR="00000000" w:rsidRPr="00000000">
        <w:rPr>
          <w:rtl w:val="0"/>
        </w:rPr>
        <w:t xml:space="preserve">[Nick laughing]</w:t>
      </w:r>
    </w:p>
    <w:p w:rsidR="00000000" w:rsidDel="00000000" w:rsidP="00000000" w:rsidRDefault="00000000" w:rsidRPr="00000000" w14:paraId="00000464">
      <w:pPr>
        <w:ind w:left="0" w:firstLine="0"/>
        <w:rPr/>
      </w:pPr>
      <w:r w:rsidDel="00000000" w:rsidR="00000000" w:rsidRPr="00000000">
        <w:rPr>
          <w:rtl w:val="0"/>
        </w:rPr>
      </w:r>
    </w:p>
    <w:p w:rsidR="00000000" w:rsidDel="00000000" w:rsidP="00000000" w:rsidRDefault="00000000" w:rsidRPr="00000000" w14:paraId="00000465">
      <w:pPr>
        <w:ind w:left="0" w:firstLine="0"/>
        <w:rPr/>
      </w:pPr>
      <w:r w:rsidDel="00000000" w:rsidR="00000000" w:rsidRPr="00000000">
        <w:rPr>
          <w:rtl w:val="0"/>
        </w:rPr>
        <w:t xml:space="preserve">KEITH: I’m gonna t-, I’d like to make a discern realities roll?</w:t>
      </w:r>
    </w:p>
    <w:p w:rsidR="00000000" w:rsidDel="00000000" w:rsidP="00000000" w:rsidRDefault="00000000" w:rsidRPr="00000000" w14:paraId="00000466">
      <w:pPr>
        <w:ind w:left="0" w:firstLine="0"/>
        <w:rPr/>
      </w:pPr>
      <w:r w:rsidDel="00000000" w:rsidR="00000000" w:rsidRPr="00000000">
        <w:rPr>
          <w:rtl w:val="0"/>
        </w:rPr>
      </w:r>
    </w:p>
    <w:p w:rsidR="00000000" w:rsidDel="00000000" w:rsidP="00000000" w:rsidRDefault="00000000" w:rsidRPr="00000000" w14:paraId="00000467">
      <w:pPr>
        <w:ind w:left="0" w:firstLine="0"/>
        <w:rPr/>
      </w:pPr>
      <w:r w:rsidDel="00000000" w:rsidR="00000000" w:rsidRPr="00000000">
        <w:rPr>
          <w:rtl w:val="0"/>
        </w:rPr>
        <w:t xml:space="preserve">AUSTIN: What’re you, what’re you doing? Tell me, don’t tell me you’re doing a roll. Like, what’re you </w:t>
      </w:r>
      <w:r w:rsidDel="00000000" w:rsidR="00000000" w:rsidRPr="00000000">
        <w:rPr>
          <w:i w:val="1"/>
          <w:rtl w:val="0"/>
        </w:rPr>
        <w:t xml:space="preserve">doing</w:t>
      </w:r>
      <w:r w:rsidDel="00000000" w:rsidR="00000000" w:rsidRPr="00000000">
        <w:rPr>
          <w:rtl w:val="0"/>
        </w:rPr>
        <w:t xml:space="preserve">?</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t xml:space="preserve">KEITH: I’m going, I’m, I’m like trying to figure out like what-- I’m trying to figure out what all these plates are for and why they are lined up like this and why they contain a bunch of garbage.</w:t>
      </w:r>
    </w:p>
    <w:p w:rsidR="00000000" w:rsidDel="00000000" w:rsidP="00000000" w:rsidRDefault="00000000" w:rsidRPr="00000000" w14:paraId="0000046A">
      <w:pPr>
        <w:ind w:left="0" w:firstLine="0"/>
        <w:rPr/>
      </w:pPr>
      <w:r w:rsidDel="00000000" w:rsidR="00000000" w:rsidRPr="00000000">
        <w:rPr>
          <w:rtl w:val="0"/>
        </w:rPr>
      </w:r>
    </w:p>
    <w:p w:rsidR="00000000" w:rsidDel="00000000" w:rsidP="00000000" w:rsidRDefault="00000000" w:rsidRPr="00000000" w14:paraId="0000046B">
      <w:pPr>
        <w:ind w:left="0" w:firstLine="0"/>
        <w:rPr/>
      </w:pPr>
      <w:r w:rsidDel="00000000" w:rsidR="00000000" w:rsidRPr="00000000">
        <w:rPr>
          <w:rtl w:val="0"/>
        </w:rPr>
        <w:t xml:space="preserve">AUSTIN: They’re dinner. They’re for dinner.</w:t>
      </w:r>
    </w:p>
    <w:p w:rsidR="00000000" w:rsidDel="00000000" w:rsidP="00000000" w:rsidRDefault="00000000" w:rsidRPr="00000000" w14:paraId="0000046C">
      <w:pPr>
        <w:ind w:left="0" w:firstLine="0"/>
        <w:rPr/>
      </w:pPr>
      <w:r w:rsidDel="00000000" w:rsidR="00000000" w:rsidRPr="00000000">
        <w:rPr>
          <w:rtl w:val="0"/>
        </w:rPr>
      </w:r>
    </w:p>
    <w:p w:rsidR="00000000" w:rsidDel="00000000" w:rsidP="00000000" w:rsidRDefault="00000000" w:rsidRPr="00000000" w14:paraId="0000046D">
      <w:pPr>
        <w:ind w:left="0" w:firstLine="0"/>
        <w:rPr/>
      </w:pPr>
      <w:r w:rsidDel="00000000" w:rsidR="00000000" w:rsidRPr="00000000">
        <w:rPr>
          <w:rtl w:val="0"/>
        </w:rPr>
        <w:t xml:space="preserve">KEITH: Right.</w:t>
      </w:r>
    </w:p>
    <w:p w:rsidR="00000000" w:rsidDel="00000000" w:rsidP="00000000" w:rsidRDefault="00000000" w:rsidRPr="00000000" w14:paraId="0000046E">
      <w:pPr>
        <w:ind w:left="0" w:firstLine="0"/>
        <w:rPr/>
      </w:pPr>
      <w:r w:rsidDel="00000000" w:rsidR="00000000" w:rsidRPr="00000000">
        <w:rPr>
          <w:rtl w:val="0"/>
        </w:rPr>
      </w:r>
    </w:p>
    <w:p w:rsidR="00000000" w:rsidDel="00000000" w:rsidP="00000000" w:rsidRDefault="00000000" w:rsidRPr="00000000" w14:paraId="0000046F">
      <w:pPr>
        <w:ind w:left="0" w:firstLine="0"/>
        <w:rPr/>
      </w:pPr>
      <w:r w:rsidDel="00000000" w:rsidR="00000000" w:rsidRPr="00000000">
        <w:rPr>
          <w:rtl w:val="0"/>
        </w:rPr>
        <w:t xml:space="preserve">AUSTIN: This is how people line up --This is like a real nice dinner!</w:t>
      </w:r>
    </w:p>
    <w:p w:rsidR="00000000" w:rsidDel="00000000" w:rsidP="00000000" w:rsidRDefault="00000000" w:rsidRPr="00000000" w14:paraId="00000470">
      <w:pPr>
        <w:ind w:left="0" w:firstLine="0"/>
        <w:rPr/>
      </w:pPr>
      <w:r w:rsidDel="00000000" w:rsidR="00000000" w:rsidRPr="00000000">
        <w:rPr>
          <w:rtl w:val="0"/>
        </w:rPr>
      </w:r>
    </w:p>
    <w:p w:rsidR="00000000" w:rsidDel="00000000" w:rsidP="00000000" w:rsidRDefault="00000000" w:rsidRPr="00000000" w14:paraId="00000471">
      <w:pPr>
        <w:ind w:left="0" w:firstLine="0"/>
        <w:rPr/>
      </w:pPr>
      <w:r w:rsidDel="00000000" w:rsidR="00000000" w:rsidRPr="00000000">
        <w:rPr>
          <w:rtl w:val="0"/>
        </w:rPr>
        <w:t xml:space="preserve">KEITH: No, no, no. Like I know that they’re for dinner. </w:t>
      </w:r>
    </w:p>
    <w:p w:rsidR="00000000" w:rsidDel="00000000" w:rsidP="00000000" w:rsidRDefault="00000000" w:rsidRPr="00000000" w14:paraId="00000472">
      <w:pPr>
        <w:ind w:left="0" w:firstLine="0"/>
        <w:rPr/>
      </w:pPr>
      <w:r w:rsidDel="00000000" w:rsidR="00000000" w:rsidRPr="00000000">
        <w:rPr>
          <w:rtl w:val="0"/>
        </w:rPr>
      </w:r>
    </w:p>
    <w:p w:rsidR="00000000" w:rsidDel="00000000" w:rsidP="00000000" w:rsidRDefault="00000000" w:rsidRPr="00000000" w14:paraId="00000473">
      <w:pPr>
        <w:ind w:left="0" w:firstLine="0"/>
        <w:rPr/>
      </w:pPr>
      <w:r w:rsidDel="00000000" w:rsidR="00000000" w:rsidRPr="00000000">
        <w:rPr>
          <w:rtl w:val="0"/>
        </w:rPr>
        <w:t xml:space="preserve">AUSTIN: Uhuh?</w:t>
      </w:r>
    </w:p>
    <w:p w:rsidR="00000000" w:rsidDel="00000000" w:rsidP="00000000" w:rsidRDefault="00000000" w:rsidRPr="00000000" w14:paraId="00000474">
      <w:pPr>
        <w:ind w:left="0" w:firstLine="0"/>
        <w:rPr/>
      </w:pPr>
      <w:r w:rsidDel="00000000" w:rsidR="00000000" w:rsidRPr="00000000">
        <w:rPr>
          <w:rtl w:val="0"/>
        </w:rPr>
      </w:r>
    </w:p>
    <w:p w:rsidR="00000000" w:rsidDel="00000000" w:rsidP="00000000" w:rsidRDefault="00000000" w:rsidRPr="00000000" w14:paraId="00000475">
      <w:pPr>
        <w:ind w:left="0" w:firstLine="0"/>
        <w:rPr/>
      </w:pPr>
      <w:r w:rsidDel="00000000" w:rsidR="00000000" w:rsidRPr="00000000">
        <w:rPr>
          <w:rtl w:val="0"/>
        </w:rPr>
        <w:t xml:space="preserve">KEITH: I wanna understand, I want to like figure out like what is eating this for dinner. Is what I-</w:t>
      </w:r>
    </w:p>
    <w:p w:rsidR="00000000" w:rsidDel="00000000" w:rsidP="00000000" w:rsidRDefault="00000000" w:rsidRPr="00000000" w14:paraId="00000476">
      <w:pPr>
        <w:ind w:left="0" w:firstLine="0"/>
        <w:rPr/>
      </w:pPr>
      <w:r w:rsidDel="00000000" w:rsidR="00000000" w:rsidRPr="00000000">
        <w:rPr>
          <w:rtl w:val="0"/>
        </w:rPr>
      </w:r>
    </w:p>
    <w:p w:rsidR="00000000" w:rsidDel="00000000" w:rsidP="00000000" w:rsidRDefault="00000000" w:rsidRPr="00000000" w14:paraId="00000477">
      <w:pPr>
        <w:ind w:left="0" w:firstLine="0"/>
        <w:rPr/>
      </w:pPr>
      <w:r w:rsidDel="00000000" w:rsidR="00000000" w:rsidRPr="00000000">
        <w:rPr>
          <w:rtl w:val="0"/>
        </w:rPr>
        <w:t xml:space="preserve">[Ali laughs]</w:t>
      </w:r>
    </w:p>
    <w:p w:rsidR="00000000" w:rsidDel="00000000" w:rsidP="00000000" w:rsidRDefault="00000000" w:rsidRPr="00000000" w14:paraId="00000478">
      <w:pPr>
        <w:ind w:left="0" w:firstLine="0"/>
        <w:rPr/>
      </w:pPr>
      <w:r w:rsidDel="00000000" w:rsidR="00000000" w:rsidRPr="00000000">
        <w:rPr>
          <w:rtl w:val="0"/>
        </w:rPr>
      </w:r>
    </w:p>
    <w:p w:rsidR="00000000" w:rsidDel="00000000" w:rsidP="00000000" w:rsidRDefault="00000000" w:rsidRPr="00000000" w14:paraId="00000479">
      <w:pPr>
        <w:ind w:left="0" w:firstLine="0"/>
        <w:rPr/>
      </w:pPr>
      <w:r w:rsidDel="00000000" w:rsidR="00000000" w:rsidRPr="00000000">
        <w:rPr>
          <w:rtl w:val="0"/>
        </w:rPr>
        <w:t xml:space="preserve">AUSTIN: [non-commital mehh noise] Not --There are no signs --You succeed. There’s no-one here eating anything. </w:t>
      </w:r>
    </w:p>
    <w:p w:rsidR="00000000" w:rsidDel="00000000" w:rsidP="00000000" w:rsidRDefault="00000000" w:rsidRPr="00000000" w14:paraId="0000047A">
      <w:pPr>
        <w:ind w:left="0" w:firstLine="0"/>
        <w:rPr/>
      </w:pPr>
      <w:r w:rsidDel="00000000" w:rsidR="00000000" w:rsidRPr="00000000">
        <w:rPr>
          <w:rtl w:val="0"/>
        </w:rPr>
      </w:r>
    </w:p>
    <w:p w:rsidR="00000000" w:rsidDel="00000000" w:rsidP="00000000" w:rsidRDefault="00000000" w:rsidRPr="00000000" w14:paraId="0000047B">
      <w:pPr>
        <w:ind w:left="0" w:firstLine="0"/>
        <w:rPr/>
      </w:pPr>
      <w:r w:rsidDel="00000000" w:rsidR="00000000" w:rsidRPr="00000000">
        <w:rPr>
          <w:rtl w:val="0"/>
        </w:rPr>
        <w:t xml:space="preserve">KEITH: Okay.</w:t>
      </w:r>
    </w:p>
    <w:p w:rsidR="00000000" w:rsidDel="00000000" w:rsidP="00000000" w:rsidRDefault="00000000" w:rsidRPr="00000000" w14:paraId="0000047C">
      <w:pPr>
        <w:ind w:left="0" w:firstLine="0"/>
        <w:rPr/>
      </w:pPr>
      <w:r w:rsidDel="00000000" w:rsidR="00000000" w:rsidRPr="00000000">
        <w:rPr>
          <w:rtl w:val="0"/>
        </w:rPr>
      </w:r>
    </w:p>
    <w:p w:rsidR="00000000" w:rsidDel="00000000" w:rsidP="00000000" w:rsidRDefault="00000000" w:rsidRPr="00000000" w14:paraId="0000047D">
      <w:pPr>
        <w:ind w:left="0" w:firstLine="0"/>
        <w:rPr/>
      </w:pPr>
      <w:r w:rsidDel="00000000" w:rsidR="00000000" w:rsidRPr="00000000">
        <w:rPr>
          <w:rtl w:val="0"/>
        </w:rPr>
        <w:t xml:space="preserve">AUSTIN: As far as you can tell.</w:t>
      </w:r>
    </w:p>
    <w:p w:rsidR="00000000" w:rsidDel="00000000" w:rsidP="00000000" w:rsidRDefault="00000000" w:rsidRPr="00000000" w14:paraId="0000047E">
      <w:pPr>
        <w:ind w:left="0" w:firstLine="0"/>
        <w:rPr/>
      </w:pPr>
      <w:r w:rsidDel="00000000" w:rsidR="00000000" w:rsidRPr="00000000">
        <w:rPr>
          <w:rtl w:val="0"/>
        </w:rPr>
      </w:r>
    </w:p>
    <w:p w:rsidR="00000000" w:rsidDel="00000000" w:rsidP="00000000" w:rsidRDefault="00000000" w:rsidRPr="00000000" w14:paraId="0000047F">
      <w:pPr>
        <w:ind w:left="0" w:firstLine="0"/>
        <w:rPr/>
      </w:pPr>
      <w:r w:rsidDel="00000000" w:rsidR="00000000" w:rsidRPr="00000000">
        <w:rPr>
          <w:rtl w:val="0"/>
        </w:rPr>
        <w:t xml:space="preserve">KEITH: No, no, no. I mean, what is-</w:t>
      </w:r>
    </w:p>
    <w:p w:rsidR="00000000" w:rsidDel="00000000" w:rsidP="00000000" w:rsidRDefault="00000000" w:rsidRPr="00000000" w14:paraId="00000480">
      <w:pPr>
        <w:ind w:left="0" w:firstLine="0"/>
        <w:rPr/>
      </w:pPr>
      <w:r w:rsidDel="00000000" w:rsidR="00000000" w:rsidRPr="00000000">
        <w:rPr>
          <w:rtl w:val="0"/>
        </w:rPr>
      </w:r>
    </w:p>
    <w:p w:rsidR="00000000" w:rsidDel="00000000" w:rsidP="00000000" w:rsidRDefault="00000000" w:rsidRPr="00000000" w14:paraId="00000481">
      <w:pPr>
        <w:ind w:left="0" w:firstLine="0"/>
        <w:rPr/>
      </w:pPr>
      <w:r w:rsidDel="00000000" w:rsidR="00000000" w:rsidRPr="00000000">
        <w:rPr>
          <w:rtl w:val="0"/>
        </w:rPr>
        <w:t xml:space="preserve">AUSTIN: [overlapping Keith] No-one has been here eating I don’t-</w:t>
      </w:r>
    </w:p>
    <w:p w:rsidR="00000000" w:rsidDel="00000000" w:rsidP="00000000" w:rsidRDefault="00000000" w:rsidRPr="00000000" w14:paraId="00000482">
      <w:pPr>
        <w:ind w:left="0" w:firstLine="0"/>
        <w:rPr/>
      </w:pPr>
      <w:r w:rsidDel="00000000" w:rsidR="00000000" w:rsidRPr="00000000">
        <w:rPr>
          <w:rtl w:val="0"/>
        </w:rPr>
      </w:r>
    </w:p>
    <w:p w:rsidR="00000000" w:rsidDel="00000000" w:rsidP="00000000" w:rsidRDefault="00000000" w:rsidRPr="00000000" w14:paraId="00000483">
      <w:pPr>
        <w:ind w:left="0" w:firstLine="0"/>
        <w:rPr/>
      </w:pPr>
      <w:r w:rsidDel="00000000" w:rsidR="00000000" w:rsidRPr="00000000">
        <w:rPr>
          <w:rtl w:val="0"/>
        </w:rPr>
        <w:t xml:space="preserve">KEITH: Okay.</w:t>
      </w:r>
    </w:p>
    <w:p w:rsidR="00000000" w:rsidDel="00000000" w:rsidP="00000000" w:rsidRDefault="00000000" w:rsidRPr="00000000" w14:paraId="00000484">
      <w:pPr>
        <w:ind w:left="0" w:firstLine="0"/>
        <w:rPr/>
      </w:pPr>
      <w:r w:rsidDel="00000000" w:rsidR="00000000" w:rsidRPr="00000000">
        <w:rPr>
          <w:rtl w:val="0"/>
        </w:rPr>
      </w:r>
    </w:p>
    <w:p w:rsidR="00000000" w:rsidDel="00000000" w:rsidP="00000000" w:rsidRDefault="00000000" w:rsidRPr="00000000" w14:paraId="00000485">
      <w:pPr>
        <w:ind w:left="0" w:firstLine="0"/>
        <w:rPr/>
      </w:pPr>
      <w:r w:rsidDel="00000000" w:rsidR="00000000" w:rsidRPr="00000000">
        <w:rPr>
          <w:rtl w:val="0"/>
        </w:rPr>
        <w:t xml:space="preserve">AUSTIN: You can’t discern that like --There’s no-one here to eat this stuff as far as you can tell.</w:t>
      </w:r>
    </w:p>
    <w:p w:rsidR="00000000" w:rsidDel="00000000" w:rsidP="00000000" w:rsidRDefault="00000000" w:rsidRPr="00000000" w14:paraId="00000486">
      <w:pPr>
        <w:ind w:left="0" w:firstLine="0"/>
        <w:rPr/>
      </w:pPr>
      <w:r w:rsidDel="00000000" w:rsidR="00000000" w:rsidRPr="00000000">
        <w:rPr>
          <w:rtl w:val="0"/>
        </w:rPr>
      </w:r>
    </w:p>
    <w:p w:rsidR="00000000" w:rsidDel="00000000" w:rsidP="00000000" w:rsidRDefault="00000000" w:rsidRPr="00000000" w14:paraId="00000487">
      <w:pPr>
        <w:ind w:left="0" w:firstLine="0"/>
        <w:rPr/>
      </w:pPr>
      <w:r w:rsidDel="00000000" w:rsidR="00000000" w:rsidRPr="00000000">
        <w:rPr>
          <w:rtl w:val="0"/>
        </w:rPr>
        <w:t xml:space="preserve">KEITH: Okay.</w:t>
      </w:r>
    </w:p>
    <w:p w:rsidR="00000000" w:rsidDel="00000000" w:rsidP="00000000" w:rsidRDefault="00000000" w:rsidRPr="00000000" w14:paraId="00000488">
      <w:pPr>
        <w:ind w:left="0" w:firstLine="0"/>
        <w:rPr/>
      </w:pPr>
      <w:r w:rsidDel="00000000" w:rsidR="00000000" w:rsidRPr="00000000">
        <w:rPr>
          <w:rtl w:val="0"/>
        </w:rPr>
      </w:r>
    </w:p>
    <w:p w:rsidR="00000000" w:rsidDel="00000000" w:rsidP="00000000" w:rsidRDefault="00000000" w:rsidRPr="00000000" w14:paraId="00000489">
      <w:pPr>
        <w:ind w:left="0" w:firstLine="0"/>
        <w:rPr/>
      </w:pPr>
      <w:r w:rsidDel="00000000" w:rsidR="00000000" w:rsidRPr="00000000">
        <w:rPr>
          <w:rtl w:val="0"/>
        </w:rPr>
        <w:t xml:space="preserve">AUSTIN: I don’t know, maybe that skeleton man liked armchairs a lot? </w:t>
      </w:r>
    </w:p>
    <w:p w:rsidR="00000000" w:rsidDel="00000000" w:rsidP="00000000" w:rsidRDefault="00000000" w:rsidRPr="00000000" w14:paraId="0000048A">
      <w:pPr>
        <w:ind w:left="0" w:firstLine="0"/>
        <w:rPr/>
      </w:pPr>
      <w:r w:rsidDel="00000000" w:rsidR="00000000" w:rsidRPr="00000000">
        <w:rPr>
          <w:rtl w:val="0"/>
        </w:rPr>
      </w:r>
    </w:p>
    <w:p w:rsidR="00000000" w:rsidDel="00000000" w:rsidP="00000000" w:rsidRDefault="00000000" w:rsidRPr="00000000" w14:paraId="0000048B">
      <w:pPr>
        <w:ind w:left="0" w:firstLine="0"/>
        <w:rPr/>
      </w:pPr>
      <w:r w:rsidDel="00000000" w:rsidR="00000000" w:rsidRPr="00000000">
        <w:rPr>
          <w:rtl w:val="0"/>
        </w:rPr>
        <w:t xml:space="preserve">KEITH: Yeah.</w:t>
      </w:r>
    </w:p>
    <w:p w:rsidR="00000000" w:rsidDel="00000000" w:rsidP="00000000" w:rsidRDefault="00000000" w:rsidRPr="00000000" w14:paraId="0000048C">
      <w:pPr>
        <w:ind w:left="0" w:firstLine="0"/>
        <w:rPr/>
      </w:pPr>
      <w:r w:rsidDel="00000000" w:rsidR="00000000" w:rsidRPr="00000000">
        <w:rPr>
          <w:rtl w:val="0"/>
        </w:rPr>
      </w:r>
    </w:p>
    <w:p w:rsidR="00000000" w:rsidDel="00000000" w:rsidP="00000000" w:rsidRDefault="00000000" w:rsidRPr="00000000" w14:paraId="0000048D">
      <w:pPr>
        <w:ind w:left="0" w:firstLine="0"/>
        <w:rPr/>
      </w:pPr>
      <w:r w:rsidDel="00000000" w:rsidR="00000000" w:rsidRPr="00000000">
        <w:rPr>
          <w:rtl w:val="0"/>
        </w:rPr>
        <w:t xml:space="preserve">AUSTIN: Like, there’s no way for you to just figure that out from looking.</w:t>
      </w:r>
    </w:p>
    <w:p w:rsidR="00000000" w:rsidDel="00000000" w:rsidP="00000000" w:rsidRDefault="00000000" w:rsidRPr="00000000" w14:paraId="0000048E">
      <w:pPr>
        <w:ind w:left="0" w:firstLine="0"/>
        <w:rPr/>
      </w:pPr>
      <w:r w:rsidDel="00000000" w:rsidR="00000000" w:rsidRPr="00000000">
        <w:rPr>
          <w:rtl w:val="0"/>
        </w:rPr>
      </w:r>
    </w:p>
    <w:p w:rsidR="00000000" w:rsidDel="00000000" w:rsidP="00000000" w:rsidRDefault="00000000" w:rsidRPr="00000000" w14:paraId="0000048F">
      <w:pPr>
        <w:ind w:left="0" w:firstLine="0"/>
        <w:rPr/>
      </w:pPr>
      <w:r w:rsidDel="00000000" w:rsidR="00000000" w:rsidRPr="00000000">
        <w:rPr>
          <w:rtl w:val="0"/>
        </w:rPr>
        <w:t xml:space="preserve">ART: Is it like dusty? Is this fresh?</w:t>
        <w:br w:type="textWrapping"/>
        <w:br w:type="textWrapping"/>
        <w:t xml:space="preserve">AUSTIN: There are, there are varying degrees of dust. Some of these plates have, have been here for quite some time, some have been-</w:t>
      </w:r>
    </w:p>
    <w:p w:rsidR="00000000" w:rsidDel="00000000" w:rsidP="00000000" w:rsidRDefault="00000000" w:rsidRPr="00000000" w14:paraId="00000490">
      <w:pPr>
        <w:ind w:left="0" w:firstLine="0"/>
        <w:rPr/>
      </w:pPr>
      <w:r w:rsidDel="00000000" w:rsidR="00000000" w:rsidRPr="00000000">
        <w:rPr>
          <w:rtl w:val="0"/>
        </w:rPr>
      </w:r>
    </w:p>
    <w:p w:rsidR="00000000" w:rsidDel="00000000" w:rsidP="00000000" w:rsidRDefault="00000000" w:rsidRPr="00000000" w14:paraId="00000491">
      <w:pPr>
        <w:ind w:left="0" w:firstLine="0"/>
        <w:rPr/>
      </w:pPr>
      <w:r w:rsidDel="00000000" w:rsidR="00000000" w:rsidRPr="00000000">
        <w:rPr>
          <w:rtl w:val="0"/>
        </w:rPr>
        <w:t xml:space="preserve">JACK: [overlapping Austin] Is there-</w:t>
      </w:r>
    </w:p>
    <w:p w:rsidR="00000000" w:rsidDel="00000000" w:rsidP="00000000" w:rsidRDefault="00000000" w:rsidRPr="00000000" w14:paraId="00000492">
      <w:pPr>
        <w:ind w:left="0" w:firstLine="0"/>
        <w:rPr/>
      </w:pPr>
      <w:r w:rsidDel="00000000" w:rsidR="00000000" w:rsidRPr="00000000">
        <w:rPr>
          <w:rtl w:val="0"/>
        </w:rPr>
      </w:r>
    </w:p>
    <w:p w:rsidR="00000000" w:rsidDel="00000000" w:rsidP="00000000" w:rsidRDefault="00000000" w:rsidRPr="00000000" w14:paraId="00000493">
      <w:pPr>
        <w:ind w:left="0" w:firstLine="0"/>
        <w:rPr/>
      </w:pPr>
      <w:r w:rsidDel="00000000" w:rsidR="00000000" w:rsidRPr="00000000">
        <w:rPr>
          <w:rtl w:val="0"/>
        </w:rPr>
        <w:t xml:space="preserve">KEITH: I remind, I remind Art that: </w:t>
      </w:r>
    </w:p>
    <w:p w:rsidR="00000000" w:rsidDel="00000000" w:rsidP="00000000" w:rsidRDefault="00000000" w:rsidRPr="00000000" w14:paraId="00000494">
      <w:pPr>
        <w:ind w:left="0" w:firstLine="0"/>
        <w:rPr/>
      </w:pPr>
      <w:r w:rsidDel="00000000" w:rsidR="00000000" w:rsidRPr="00000000">
        <w:rPr>
          <w:rtl w:val="0"/>
        </w:rPr>
      </w:r>
    </w:p>
    <w:p w:rsidR="00000000" w:rsidDel="00000000" w:rsidP="00000000" w:rsidRDefault="00000000" w:rsidRPr="00000000" w14:paraId="00000495">
      <w:pPr>
        <w:ind w:left="850.3937007874017" w:firstLine="0"/>
        <w:rPr/>
      </w:pPr>
      <w:r w:rsidDel="00000000" w:rsidR="00000000" w:rsidRPr="00000000">
        <w:rPr>
          <w:rtl w:val="0"/>
        </w:rPr>
        <w:t xml:space="preserve">KEITH (as hummingbird Fero): The birds told us not to --Or, or the, like the birds probably wouldn’t like us eating, so don’t eat this arm rest [laughing]</w:t>
      </w:r>
    </w:p>
    <w:p w:rsidR="00000000" w:rsidDel="00000000" w:rsidP="00000000" w:rsidRDefault="00000000" w:rsidRPr="00000000" w14:paraId="00000496">
      <w:pPr>
        <w:ind w:left="0" w:firstLine="0"/>
        <w:rPr/>
      </w:pPr>
      <w:r w:rsidDel="00000000" w:rsidR="00000000" w:rsidRPr="00000000">
        <w:rPr>
          <w:rtl w:val="0"/>
        </w:rPr>
      </w:r>
    </w:p>
    <w:p w:rsidR="00000000" w:rsidDel="00000000" w:rsidP="00000000" w:rsidRDefault="00000000" w:rsidRPr="00000000" w14:paraId="00000497">
      <w:pPr>
        <w:ind w:left="0" w:firstLine="0"/>
        <w:rPr/>
      </w:pPr>
      <w:r w:rsidDel="00000000" w:rsidR="00000000" w:rsidRPr="00000000">
        <w:rPr>
          <w:rtl w:val="0"/>
        </w:rPr>
        <w:t xml:space="preserve">[Ali and Nick laughing]</w:t>
      </w:r>
    </w:p>
    <w:p w:rsidR="00000000" w:rsidDel="00000000" w:rsidP="00000000" w:rsidRDefault="00000000" w:rsidRPr="00000000" w14:paraId="00000498">
      <w:pPr>
        <w:ind w:left="0" w:firstLine="0"/>
        <w:rPr/>
      </w:pPr>
      <w:r w:rsidDel="00000000" w:rsidR="00000000" w:rsidRPr="00000000">
        <w:rPr>
          <w:rtl w:val="0"/>
        </w:rPr>
      </w:r>
    </w:p>
    <w:p w:rsidR="00000000" w:rsidDel="00000000" w:rsidP="00000000" w:rsidRDefault="00000000" w:rsidRPr="00000000" w14:paraId="00000499">
      <w:pPr>
        <w:ind w:left="0" w:firstLine="0"/>
        <w:rPr/>
      </w:pPr>
      <w:r w:rsidDel="00000000" w:rsidR="00000000" w:rsidRPr="00000000">
        <w:rPr>
          <w:rtl w:val="0"/>
        </w:rPr>
        <w:t xml:space="preserve">[Art and Jack at the same time]</w:t>
      </w:r>
    </w:p>
    <w:p w:rsidR="00000000" w:rsidDel="00000000" w:rsidP="00000000" w:rsidRDefault="00000000" w:rsidRPr="00000000" w14:paraId="0000049A">
      <w:pPr>
        <w:ind w:left="0" w:firstLine="0"/>
        <w:rPr/>
      </w:pPr>
      <w:r w:rsidDel="00000000" w:rsidR="00000000" w:rsidRPr="00000000">
        <w:rPr>
          <w:rtl w:val="0"/>
        </w:rPr>
      </w:r>
    </w:p>
    <w:p w:rsidR="00000000" w:rsidDel="00000000" w:rsidP="00000000" w:rsidRDefault="00000000" w:rsidRPr="00000000" w14:paraId="0000049B">
      <w:pPr>
        <w:ind w:left="0" w:firstLine="0"/>
        <w:rPr/>
      </w:pPr>
      <w:r w:rsidDel="00000000" w:rsidR="00000000" w:rsidRPr="00000000">
        <w:rPr>
          <w:rtl w:val="0"/>
        </w:rPr>
        <w:t xml:space="preserve">ART: Don’t worry!</w:t>
      </w:r>
    </w:p>
    <w:p w:rsidR="00000000" w:rsidDel="00000000" w:rsidP="00000000" w:rsidRDefault="00000000" w:rsidRPr="00000000" w14:paraId="0000049C">
      <w:pPr>
        <w:ind w:left="0" w:firstLine="0"/>
        <w:rPr/>
      </w:pPr>
      <w:r w:rsidDel="00000000" w:rsidR="00000000" w:rsidRPr="00000000">
        <w:rPr>
          <w:rtl w:val="0"/>
        </w:rPr>
      </w:r>
    </w:p>
    <w:p w:rsidR="00000000" w:rsidDel="00000000" w:rsidP="00000000" w:rsidRDefault="00000000" w:rsidRPr="00000000" w14:paraId="0000049D">
      <w:pPr>
        <w:ind w:left="0" w:firstLine="0"/>
        <w:rPr/>
      </w:pPr>
      <w:r w:rsidDel="00000000" w:rsidR="00000000" w:rsidRPr="00000000">
        <w:rPr>
          <w:rtl w:val="0"/>
        </w:rPr>
        <w:t xml:space="preserve">NICK: Can I-</w:t>
      </w:r>
    </w:p>
    <w:p w:rsidR="00000000" w:rsidDel="00000000" w:rsidP="00000000" w:rsidRDefault="00000000" w:rsidRPr="00000000" w14:paraId="0000049E">
      <w:pPr>
        <w:ind w:left="0" w:firstLine="0"/>
        <w:rPr/>
      </w:pPr>
      <w:r w:rsidDel="00000000" w:rsidR="00000000" w:rsidRPr="00000000">
        <w:rPr>
          <w:rtl w:val="0"/>
        </w:rPr>
      </w:r>
    </w:p>
    <w:p w:rsidR="00000000" w:rsidDel="00000000" w:rsidP="00000000" w:rsidRDefault="00000000" w:rsidRPr="00000000" w14:paraId="0000049F">
      <w:pPr>
        <w:ind w:left="0" w:firstLine="0"/>
        <w:rPr/>
      </w:pPr>
      <w:r w:rsidDel="00000000" w:rsidR="00000000" w:rsidRPr="00000000">
        <w:rPr>
          <w:rtl w:val="0"/>
        </w:rPr>
        <w:t xml:space="preserve">JACK: Is there like a centrepiece dish in this room?</w:t>
        <w:br w:type="textWrapping"/>
        <w:br w:type="textWrapping"/>
        <w:t xml:space="preserve">AUSTIN: Yeah. Yeah, there is.</w:t>
      </w:r>
    </w:p>
    <w:p w:rsidR="00000000" w:rsidDel="00000000" w:rsidP="00000000" w:rsidRDefault="00000000" w:rsidRPr="00000000" w14:paraId="000004A0">
      <w:pPr>
        <w:ind w:left="0" w:firstLine="0"/>
        <w:rPr/>
      </w:pPr>
      <w:r w:rsidDel="00000000" w:rsidR="00000000" w:rsidRPr="00000000">
        <w:rPr>
          <w:rtl w:val="0"/>
        </w:rPr>
      </w:r>
    </w:p>
    <w:p w:rsidR="00000000" w:rsidDel="00000000" w:rsidP="00000000" w:rsidRDefault="00000000" w:rsidRPr="00000000" w14:paraId="000004A1">
      <w:pPr>
        <w:ind w:left="0" w:firstLine="0"/>
        <w:rPr/>
      </w:pPr>
      <w:r w:rsidDel="00000000" w:rsidR="00000000" w:rsidRPr="00000000">
        <w:rPr>
          <w:rtl w:val="0"/>
        </w:rPr>
        <w:t xml:space="preserve">JACK: What is it?</w:t>
      </w:r>
    </w:p>
    <w:p w:rsidR="00000000" w:rsidDel="00000000" w:rsidP="00000000" w:rsidRDefault="00000000" w:rsidRPr="00000000" w14:paraId="000004A2">
      <w:pPr>
        <w:ind w:left="0" w:firstLine="0"/>
        <w:rPr/>
      </w:pPr>
      <w:r w:rsidDel="00000000" w:rsidR="00000000" w:rsidRPr="00000000">
        <w:rPr>
          <w:rtl w:val="0"/>
        </w:rPr>
      </w:r>
    </w:p>
    <w:p w:rsidR="00000000" w:rsidDel="00000000" w:rsidP="00000000" w:rsidRDefault="00000000" w:rsidRPr="00000000" w14:paraId="000004A3">
      <w:pPr>
        <w:ind w:left="0" w:firstLine="0"/>
        <w:rPr/>
      </w:pPr>
      <w:r w:rsidDel="00000000" w:rsidR="00000000" w:rsidRPr="00000000">
        <w:rPr>
          <w:rtl w:val="0"/>
        </w:rPr>
        <w:t xml:space="preserve">AUSTIN: It is, it’s like, it’s on --It’s actually not a </w:t>
      </w:r>
      <w:r w:rsidDel="00000000" w:rsidR="00000000" w:rsidRPr="00000000">
        <w:rPr>
          <w:i w:val="1"/>
          <w:rtl w:val="0"/>
        </w:rPr>
        <w:t xml:space="preserve">centrepiece, </w:t>
      </w:r>
      <w:r w:rsidDel="00000000" w:rsidR="00000000" w:rsidRPr="00000000">
        <w:rPr>
          <w:rtl w:val="0"/>
        </w:rPr>
        <w:t xml:space="preserve">it’s like the main --It’s like, it’s like at the end of the t-, it’s like a banquet table, where a banquet table would be, is a big bowl, as if for salad. And it’s like right in front of the big glass windows. And in there is a collection, it’s like a salad, but it’s made of forks and knives which have been bent in different shapes. Or, it could be like a collection of pasta, they look sort of like tortellini, that’ve been like bent into that shape. And then they’re like resting in the dinner bowls.</w:t>
      </w:r>
    </w:p>
    <w:p w:rsidR="00000000" w:rsidDel="00000000" w:rsidP="00000000" w:rsidRDefault="00000000" w:rsidRPr="00000000" w14:paraId="000004A4">
      <w:pPr>
        <w:ind w:left="0" w:firstLine="0"/>
        <w:rPr/>
      </w:pPr>
      <w:r w:rsidDel="00000000" w:rsidR="00000000" w:rsidRPr="00000000">
        <w:rPr>
          <w:rtl w:val="0"/>
        </w:rPr>
      </w:r>
    </w:p>
    <w:p w:rsidR="00000000" w:rsidDel="00000000" w:rsidP="00000000" w:rsidRDefault="00000000" w:rsidRPr="00000000" w14:paraId="000004A5">
      <w:pPr>
        <w:ind w:left="0" w:firstLine="0"/>
        <w:rPr/>
      </w:pPr>
      <w:r w:rsidDel="00000000" w:rsidR="00000000" w:rsidRPr="00000000">
        <w:rPr>
          <w:rtl w:val="0"/>
        </w:rPr>
        <w:t xml:space="preserve">[silent pause]</w:t>
      </w:r>
    </w:p>
    <w:p w:rsidR="00000000" w:rsidDel="00000000" w:rsidP="00000000" w:rsidRDefault="00000000" w:rsidRPr="00000000" w14:paraId="000004A6">
      <w:pPr>
        <w:ind w:left="0" w:firstLine="0"/>
        <w:rPr/>
      </w:pPr>
      <w:r w:rsidDel="00000000" w:rsidR="00000000" w:rsidRPr="00000000">
        <w:rPr>
          <w:rtl w:val="0"/>
        </w:rPr>
      </w:r>
    </w:p>
    <w:p w:rsidR="00000000" w:rsidDel="00000000" w:rsidP="00000000" w:rsidRDefault="00000000" w:rsidRPr="00000000" w14:paraId="000004A7">
      <w:pPr>
        <w:ind w:left="0" w:firstLine="0"/>
        <w:rPr/>
      </w:pPr>
      <w:r w:rsidDel="00000000" w:rsidR="00000000" w:rsidRPr="00000000">
        <w:rPr>
          <w:rtl w:val="0"/>
        </w:rPr>
        <w:t xml:space="preserve">KEITH: I, I wanna tell Art [pauses] to like, like:</w:t>
      </w:r>
    </w:p>
    <w:p w:rsidR="00000000" w:rsidDel="00000000" w:rsidP="00000000" w:rsidRDefault="00000000" w:rsidRPr="00000000" w14:paraId="000004A8">
      <w:pPr>
        <w:ind w:left="0" w:firstLine="0"/>
        <w:rPr/>
      </w:pPr>
      <w:r w:rsidDel="00000000" w:rsidR="00000000" w:rsidRPr="00000000">
        <w:rPr>
          <w:rtl w:val="0"/>
        </w:rPr>
      </w:r>
    </w:p>
    <w:p w:rsidR="00000000" w:rsidDel="00000000" w:rsidP="00000000" w:rsidRDefault="00000000" w:rsidRPr="00000000" w14:paraId="000004A9">
      <w:pPr>
        <w:ind w:left="850.3937007874017" w:firstLine="0"/>
        <w:rPr/>
      </w:pPr>
      <w:r w:rsidDel="00000000" w:rsidR="00000000" w:rsidRPr="00000000">
        <w:rPr>
          <w:rtl w:val="0"/>
        </w:rPr>
        <w:t xml:space="preserve">KEITH (as hummingbird Fero): Hey man, hey! Like, come on forward a little bit.</w:t>
      </w:r>
    </w:p>
    <w:p w:rsidR="00000000" w:rsidDel="00000000" w:rsidP="00000000" w:rsidRDefault="00000000" w:rsidRPr="00000000" w14:paraId="000004AA">
      <w:pPr>
        <w:ind w:left="850.3937007874017" w:firstLine="0"/>
        <w:rPr/>
      </w:pPr>
      <w:r w:rsidDel="00000000" w:rsidR="00000000" w:rsidRPr="00000000">
        <w:rPr>
          <w:rtl w:val="0"/>
        </w:rPr>
      </w:r>
    </w:p>
    <w:p w:rsidR="00000000" w:rsidDel="00000000" w:rsidP="00000000" w:rsidRDefault="00000000" w:rsidRPr="00000000" w14:paraId="000004AB">
      <w:pPr>
        <w:ind w:left="0" w:firstLine="0"/>
        <w:rPr/>
      </w:pPr>
      <w:r w:rsidDel="00000000" w:rsidR="00000000" w:rsidRPr="00000000">
        <w:rPr>
          <w:rtl w:val="0"/>
        </w:rPr>
        <w:t xml:space="preserve">KEITH: And I wanna fly towards the source of the clanging and stuff.</w:t>
      </w:r>
    </w:p>
    <w:p w:rsidR="00000000" w:rsidDel="00000000" w:rsidP="00000000" w:rsidRDefault="00000000" w:rsidRPr="00000000" w14:paraId="000004AC">
      <w:pPr>
        <w:ind w:left="0" w:firstLine="0"/>
        <w:rPr/>
      </w:pPr>
      <w:r w:rsidDel="00000000" w:rsidR="00000000" w:rsidRPr="00000000">
        <w:rPr>
          <w:rtl w:val="0"/>
        </w:rPr>
      </w:r>
    </w:p>
    <w:p w:rsidR="00000000" w:rsidDel="00000000" w:rsidP="00000000" w:rsidRDefault="00000000" w:rsidRPr="00000000" w14:paraId="000004AD">
      <w:pPr>
        <w:ind w:left="0" w:firstLine="0"/>
        <w:rPr/>
      </w:pPr>
      <w:r w:rsidDel="00000000" w:rsidR="00000000" w:rsidRPr="00000000">
        <w:rPr>
          <w:rtl w:val="0"/>
        </w:rPr>
        <w:t xml:space="preserve">AUSTIN: Okay. </w:t>
      </w:r>
    </w:p>
    <w:p w:rsidR="00000000" w:rsidDel="00000000" w:rsidP="00000000" w:rsidRDefault="00000000" w:rsidRPr="00000000" w14:paraId="000004AE">
      <w:pPr>
        <w:ind w:left="0" w:firstLine="0"/>
        <w:rPr/>
      </w:pPr>
      <w:r w:rsidDel="00000000" w:rsidR="00000000" w:rsidRPr="00000000">
        <w:rPr>
          <w:rtl w:val="0"/>
        </w:rPr>
      </w:r>
    </w:p>
    <w:p w:rsidR="00000000" w:rsidDel="00000000" w:rsidP="00000000" w:rsidRDefault="00000000" w:rsidRPr="00000000" w14:paraId="000004AF">
      <w:pPr>
        <w:ind w:left="0" w:firstLine="0"/>
        <w:rPr/>
      </w:pPr>
      <w:r w:rsidDel="00000000" w:rsidR="00000000" w:rsidRPr="00000000">
        <w:rPr>
          <w:rtl w:val="0"/>
        </w:rPr>
        <w:t xml:space="preserve">ART: Oh I’ll go in there no problem.</w:t>
      </w:r>
    </w:p>
    <w:p w:rsidR="00000000" w:rsidDel="00000000" w:rsidP="00000000" w:rsidRDefault="00000000" w:rsidRPr="00000000" w14:paraId="000004B0">
      <w:pPr>
        <w:ind w:left="0" w:firstLine="0"/>
        <w:rPr/>
      </w:pPr>
      <w:r w:rsidDel="00000000" w:rsidR="00000000" w:rsidRPr="00000000">
        <w:rPr>
          <w:rtl w:val="0"/>
        </w:rPr>
      </w:r>
    </w:p>
    <w:p w:rsidR="00000000" w:rsidDel="00000000" w:rsidP="00000000" w:rsidRDefault="00000000" w:rsidRPr="00000000" w14:paraId="000004B1">
      <w:pPr>
        <w:ind w:left="0" w:firstLine="0"/>
        <w:rPr/>
      </w:pPr>
      <w:r w:rsidDel="00000000" w:rsidR="00000000" w:rsidRPr="00000000">
        <w:rPr>
          <w:rtl w:val="0"/>
        </w:rPr>
        <w:t xml:space="preserve">AUSTIN: Okay! As you approach the-</w:t>
      </w:r>
    </w:p>
    <w:p w:rsidR="00000000" w:rsidDel="00000000" w:rsidP="00000000" w:rsidRDefault="00000000" w:rsidRPr="00000000" w14:paraId="000004B2">
      <w:pPr>
        <w:ind w:left="0" w:firstLine="0"/>
        <w:rPr/>
      </w:pPr>
      <w:r w:rsidDel="00000000" w:rsidR="00000000" w:rsidRPr="00000000">
        <w:rPr>
          <w:rtl w:val="0"/>
        </w:rPr>
      </w:r>
    </w:p>
    <w:p w:rsidR="00000000" w:rsidDel="00000000" w:rsidP="00000000" w:rsidRDefault="00000000" w:rsidRPr="00000000" w14:paraId="000004B3">
      <w:pPr>
        <w:ind w:left="0" w:firstLine="0"/>
        <w:rPr/>
      </w:pPr>
      <w:r w:rsidDel="00000000" w:rsidR="00000000" w:rsidRPr="00000000">
        <w:rPr>
          <w:rtl w:val="0"/>
        </w:rPr>
        <w:t xml:space="preserve">JACK: I would also like to go there.</w:t>
      </w:r>
    </w:p>
    <w:p w:rsidR="00000000" w:rsidDel="00000000" w:rsidP="00000000" w:rsidRDefault="00000000" w:rsidRPr="00000000" w14:paraId="000004B4">
      <w:pPr>
        <w:ind w:left="0" w:firstLine="0"/>
        <w:rPr/>
      </w:pPr>
      <w:r w:rsidDel="00000000" w:rsidR="00000000" w:rsidRPr="00000000">
        <w:rPr>
          <w:rtl w:val="0"/>
        </w:rPr>
      </w:r>
    </w:p>
    <w:p w:rsidR="00000000" w:rsidDel="00000000" w:rsidP="00000000" w:rsidRDefault="00000000" w:rsidRPr="00000000" w14:paraId="000004B5">
      <w:pPr>
        <w:ind w:left="0" w:firstLine="0"/>
        <w:rPr/>
      </w:pPr>
      <w:r w:rsidDel="00000000" w:rsidR="00000000" w:rsidRPr="00000000">
        <w:rPr>
          <w:rtl w:val="0"/>
        </w:rPr>
        <w:t xml:space="preserve">AUSTIN: Okay. Is anyone </w:t>
      </w:r>
      <w:r w:rsidDel="00000000" w:rsidR="00000000" w:rsidRPr="00000000">
        <w:rPr>
          <w:i w:val="1"/>
          <w:rtl w:val="0"/>
        </w:rPr>
        <w:t xml:space="preserve">not</w:t>
      </w:r>
      <w:r w:rsidDel="00000000" w:rsidR="00000000" w:rsidRPr="00000000">
        <w:rPr>
          <w:rtl w:val="0"/>
        </w:rPr>
        <w:t xml:space="preserve"> going there? Is anyone staying here?</w:t>
      </w:r>
    </w:p>
    <w:p w:rsidR="00000000" w:rsidDel="00000000" w:rsidP="00000000" w:rsidRDefault="00000000" w:rsidRPr="00000000" w14:paraId="000004B6">
      <w:pPr>
        <w:ind w:left="0" w:firstLine="0"/>
        <w:rPr/>
      </w:pPr>
      <w:r w:rsidDel="00000000" w:rsidR="00000000" w:rsidRPr="00000000">
        <w:rPr>
          <w:rtl w:val="0"/>
        </w:rPr>
      </w:r>
    </w:p>
    <w:p w:rsidR="00000000" w:rsidDel="00000000" w:rsidP="00000000" w:rsidRDefault="00000000" w:rsidRPr="00000000" w14:paraId="000004B7">
      <w:pPr>
        <w:ind w:left="0" w:firstLine="0"/>
        <w:rPr/>
      </w:pPr>
      <w:r w:rsidDel="00000000" w:rsidR="00000000" w:rsidRPr="00000000">
        <w:rPr>
          <w:rtl w:val="0"/>
        </w:rPr>
        <w:t xml:space="preserve">KEITH: I wanna, I wanna tell Art specifically so that he can say like ‘Hey we’re going, we’re going this way’.</w:t>
      </w:r>
    </w:p>
    <w:p w:rsidR="00000000" w:rsidDel="00000000" w:rsidP="00000000" w:rsidRDefault="00000000" w:rsidRPr="00000000" w14:paraId="000004B8">
      <w:pPr>
        <w:ind w:left="0" w:firstLine="0"/>
        <w:rPr/>
      </w:pPr>
      <w:r w:rsidDel="00000000" w:rsidR="00000000" w:rsidRPr="00000000">
        <w:rPr>
          <w:rtl w:val="0"/>
        </w:rPr>
      </w:r>
    </w:p>
    <w:p w:rsidR="00000000" w:rsidDel="00000000" w:rsidP="00000000" w:rsidRDefault="00000000" w:rsidRPr="00000000" w14:paraId="000004B9">
      <w:pPr>
        <w:ind w:left="0" w:firstLine="0"/>
        <w:rPr/>
      </w:pPr>
      <w:r w:rsidDel="00000000" w:rsidR="00000000" w:rsidRPr="00000000">
        <w:rPr>
          <w:rtl w:val="0"/>
        </w:rPr>
        <w:t xml:space="preserve">AUSTIN: Alright.</w:t>
      </w:r>
    </w:p>
    <w:p w:rsidR="00000000" w:rsidDel="00000000" w:rsidP="00000000" w:rsidRDefault="00000000" w:rsidRPr="00000000" w14:paraId="000004BA">
      <w:pPr>
        <w:ind w:left="0" w:firstLine="0"/>
        <w:rPr/>
      </w:pPr>
      <w:r w:rsidDel="00000000" w:rsidR="00000000" w:rsidRPr="00000000">
        <w:rPr>
          <w:rtl w:val="0"/>
        </w:rPr>
      </w:r>
    </w:p>
    <w:p w:rsidR="00000000" w:rsidDel="00000000" w:rsidP="00000000" w:rsidRDefault="00000000" w:rsidRPr="00000000" w14:paraId="000004BB">
      <w:pPr>
        <w:ind w:left="0" w:firstLine="0"/>
        <w:rPr/>
      </w:pPr>
      <w:r w:rsidDel="00000000" w:rsidR="00000000" w:rsidRPr="00000000">
        <w:rPr>
          <w:rtl w:val="0"/>
        </w:rPr>
        <w:t xml:space="preserve">ART: Yeah, yeah.</w:t>
      </w:r>
    </w:p>
    <w:p w:rsidR="00000000" w:rsidDel="00000000" w:rsidP="00000000" w:rsidRDefault="00000000" w:rsidRPr="00000000" w14:paraId="000004BC">
      <w:pPr>
        <w:ind w:left="0" w:firstLine="0"/>
        <w:rPr/>
      </w:pPr>
      <w:r w:rsidDel="00000000" w:rsidR="00000000" w:rsidRPr="00000000">
        <w:rPr>
          <w:rtl w:val="0"/>
        </w:rPr>
      </w:r>
    </w:p>
    <w:p w:rsidR="00000000" w:rsidDel="00000000" w:rsidP="00000000" w:rsidRDefault="00000000" w:rsidRPr="00000000" w14:paraId="000004BD">
      <w:pPr>
        <w:ind w:left="850.3937007874017" w:firstLine="0"/>
        <w:rPr/>
      </w:pPr>
      <w:r w:rsidDel="00000000" w:rsidR="00000000" w:rsidRPr="00000000">
        <w:rPr>
          <w:rtl w:val="0"/>
        </w:rPr>
        <w:t xml:space="preserve">ART (as Hadrian): Hey, we’re going this way.</w:t>
      </w:r>
    </w:p>
    <w:p w:rsidR="00000000" w:rsidDel="00000000" w:rsidP="00000000" w:rsidRDefault="00000000" w:rsidRPr="00000000" w14:paraId="000004BE">
      <w:pPr>
        <w:ind w:left="850.3937007874017" w:firstLine="0"/>
        <w:rPr/>
      </w:pPr>
      <w:r w:rsidDel="00000000" w:rsidR="00000000" w:rsidRPr="00000000">
        <w:rPr>
          <w:rtl w:val="0"/>
        </w:rPr>
      </w:r>
    </w:p>
    <w:p w:rsidR="00000000" w:rsidDel="00000000" w:rsidP="00000000" w:rsidRDefault="00000000" w:rsidRPr="00000000" w14:paraId="000004BF">
      <w:pPr>
        <w:ind w:left="850.3937007874017" w:firstLine="0"/>
        <w:rPr/>
      </w:pPr>
      <w:r w:rsidDel="00000000" w:rsidR="00000000" w:rsidRPr="00000000">
        <w:rPr>
          <w:rtl w:val="0"/>
        </w:rPr>
        <w:t xml:space="preserve">ALI (as Hella): Alright.</w:t>
      </w:r>
    </w:p>
    <w:p w:rsidR="00000000" w:rsidDel="00000000" w:rsidP="00000000" w:rsidRDefault="00000000" w:rsidRPr="00000000" w14:paraId="000004C0">
      <w:pPr>
        <w:ind w:left="850.3937007874017" w:firstLine="0"/>
        <w:rPr/>
      </w:pPr>
      <w:r w:rsidDel="00000000" w:rsidR="00000000" w:rsidRPr="00000000">
        <w:rPr>
          <w:rtl w:val="0"/>
        </w:rPr>
      </w:r>
    </w:p>
    <w:p w:rsidR="00000000" w:rsidDel="00000000" w:rsidP="00000000" w:rsidRDefault="00000000" w:rsidRPr="00000000" w14:paraId="000004C1">
      <w:pPr>
        <w:ind w:left="850.3937007874017" w:firstLine="0"/>
        <w:rPr/>
      </w:pPr>
      <w:r w:rsidDel="00000000" w:rsidR="00000000" w:rsidRPr="00000000">
        <w:rPr>
          <w:rtl w:val="0"/>
        </w:rPr>
        <w:t xml:space="preserve">JACK: (as Lem): Excellent.</w:t>
      </w:r>
    </w:p>
    <w:p w:rsidR="00000000" w:rsidDel="00000000" w:rsidP="00000000" w:rsidRDefault="00000000" w:rsidRPr="00000000" w14:paraId="000004C2">
      <w:pPr>
        <w:ind w:left="0" w:firstLine="0"/>
        <w:rPr/>
      </w:pPr>
      <w:r w:rsidDel="00000000" w:rsidR="00000000" w:rsidRPr="00000000">
        <w:rPr>
          <w:rtl w:val="0"/>
        </w:rPr>
      </w:r>
    </w:p>
    <w:p w:rsidR="00000000" w:rsidDel="00000000" w:rsidP="00000000" w:rsidRDefault="00000000" w:rsidRPr="00000000" w14:paraId="000004C3">
      <w:pPr>
        <w:ind w:left="0" w:firstLine="0"/>
        <w:rPr/>
      </w:pPr>
      <w:r w:rsidDel="00000000" w:rsidR="00000000" w:rsidRPr="00000000">
        <w:rPr>
          <w:rtl w:val="0"/>
        </w:rPr>
        <w:t xml:space="preserve">NICK: Before they go I warn them of what I’ve heard up there.</w:t>
      </w:r>
    </w:p>
    <w:p w:rsidR="00000000" w:rsidDel="00000000" w:rsidP="00000000" w:rsidRDefault="00000000" w:rsidRPr="00000000" w14:paraId="000004C4">
      <w:pPr>
        <w:ind w:left="0" w:firstLine="0"/>
        <w:rPr/>
      </w:pPr>
      <w:r w:rsidDel="00000000" w:rsidR="00000000" w:rsidRPr="00000000">
        <w:rPr>
          <w:rtl w:val="0"/>
        </w:rPr>
      </w:r>
    </w:p>
    <w:p w:rsidR="00000000" w:rsidDel="00000000" w:rsidP="00000000" w:rsidRDefault="00000000" w:rsidRPr="00000000" w14:paraId="000004C5">
      <w:pPr>
        <w:ind w:left="0" w:firstLine="0"/>
        <w:rPr/>
      </w:pPr>
      <w:r w:rsidDel="00000000" w:rsidR="00000000" w:rsidRPr="00000000">
        <w:rPr>
          <w:rtl w:val="0"/>
        </w:rPr>
        <w:t xml:space="preserve">AUSTIN: Good call. Okay.</w:t>
      </w:r>
    </w:p>
    <w:p w:rsidR="00000000" w:rsidDel="00000000" w:rsidP="00000000" w:rsidRDefault="00000000" w:rsidRPr="00000000" w14:paraId="000004C6">
      <w:pPr>
        <w:ind w:left="0" w:firstLine="0"/>
        <w:rPr/>
      </w:pPr>
      <w:r w:rsidDel="00000000" w:rsidR="00000000" w:rsidRPr="00000000">
        <w:rPr>
          <w:rtl w:val="0"/>
        </w:rPr>
      </w:r>
    </w:p>
    <w:p w:rsidR="00000000" w:rsidDel="00000000" w:rsidP="00000000" w:rsidRDefault="00000000" w:rsidRPr="00000000" w14:paraId="000004C7">
      <w:pPr>
        <w:ind w:left="0" w:firstLine="0"/>
        <w:rPr/>
      </w:pPr>
      <w:r w:rsidDel="00000000" w:rsidR="00000000" w:rsidRPr="00000000">
        <w:rPr>
          <w:rtl w:val="0"/>
        </w:rPr>
        <w:t xml:space="preserve">JACK: Okay.</w:t>
      </w:r>
    </w:p>
    <w:p w:rsidR="00000000" w:rsidDel="00000000" w:rsidP="00000000" w:rsidRDefault="00000000" w:rsidRPr="00000000" w14:paraId="000004C8">
      <w:pPr>
        <w:ind w:left="0" w:firstLine="0"/>
        <w:rPr/>
      </w:pPr>
      <w:r w:rsidDel="00000000" w:rsidR="00000000" w:rsidRPr="00000000">
        <w:rPr>
          <w:rtl w:val="0"/>
        </w:rPr>
      </w:r>
    </w:p>
    <w:p w:rsidR="00000000" w:rsidDel="00000000" w:rsidP="00000000" w:rsidRDefault="00000000" w:rsidRPr="00000000" w14:paraId="000004C9">
      <w:pPr>
        <w:ind w:left="0" w:firstLine="0"/>
        <w:rPr/>
      </w:pPr>
      <w:r w:rsidDel="00000000" w:rsidR="00000000" w:rsidRPr="00000000">
        <w:rPr>
          <w:rtl w:val="0"/>
        </w:rPr>
        <w:t xml:space="preserve">NICK: But Fantasmo’s staying here because he’s fascinated by this, this strange scene.</w:t>
      </w:r>
    </w:p>
    <w:p w:rsidR="00000000" w:rsidDel="00000000" w:rsidP="00000000" w:rsidRDefault="00000000" w:rsidRPr="00000000" w14:paraId="000004CA">
      <w:pPr>
        <w:ind w:left="0" w:firstLine="0"/>
        <w:rPr/>
      </w:pPr>
      <w:r w:rsidDel="00000000" w:rsidR="00000000" w:rsidRPr="00000000">
        <w:rPr>
          <w:rtl w:val="0"/>
        </w:rPr>
      </w:r>
    </w:p>
    <w:p w:rsidR="00000000" w:rsidDel="00000000" w:rsidP="00000000" w:rsidRDefault="00000000" w:rsidRPr="00000000" w14:paraId="000004CB">
      <w:pPr>
        <w:ind w:left="0" w:firstLine="0"/>
        <w:rPr/>
      </w:pPr>
      <w:r w:rsidDel="00000000" w:rsidR="00000000" w:rsidRPr="00000000">
        <w:rPr>
          <w:rtl w:val="0"/>
        </w:rPr>
        <w:t xml:space="preserve">AUSTIN: Mhm.</w:t>
      </w:r>
    </w:p>
    <w:p w:rsidR="00000000" w:rsidDel="00000000" w:rsidP="00000000" w:rsidRDefault="00000000" w:rsidRPr="00000000" w14:paraId="000004CC">
      <w:pPr>
        <w:ind w:left="0" w:firstLine="0"/>
        <w:rPr/>
      </w:pPr>
      <w:r w:rsidDel="00000000" w:rsidR="00000000" w:rsidRPr="00000000">
        <w:rPr>
          <w:rtl w:val="0"/>
        </w:rPr>
      </w:r>
    </w:p>
    <w:p w:rsidR="00000000" w:rsidDel="00000000" w:rsidP="00000000" w:rsidRDefault="00000000" w:rsidRPr="00000000" w14:paraId="000004CD">
      <w:pPr>
        <w:ind w:left="0" w:firstLine="0"/>
        <w:rPr/>
      </w:pPr>
      <w:r w:rsidDel="00000000" w:rsidR="00000000" w:rsidRPr="00000000">
        <w:rPr>
          <w:rtl w:val="0"/>
        </w:rPr>
        <w:t xml:space="preserve">NICK: Because he hasn’t seen something like this before and he, he needs to study it.</w:t>
      </w:r>
    </w:p>
    <w:p w:rsidR="00000000" w:rsidDel="00000000" w:rsidP="00000000" w:rsidRDefault="00000000" w:rsidRPr="00000000" w14:paraId="000004CE">
      <w:pPr>
        <w:ind w:left="0" w:firstLine="0"/>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[Ali laughing]</w:t>
      </w:r>
    </w:p>
    <w:p w:rsidR="00000000" w:rsidDel="00000000" w:rsidP="00000000" w:rsidRDefault="00000000" w:rsidRPr="00000000" w14:paraId="000004D0">
      <w:pPr>
        <w:ind w:left="0" w:firstLine="0"/>
        <w:rPr/>
      </w:pPr>
      <w:r w:rsidDel="00000000" w:rsidR="00000000" w:rsidRPr="00000000">
        <w:rPr>
          <w:rtl w:val="0"/>
        </w:rPr>
      </w:r>
    </w:p>
    <w:p w:rsidR="00000000" w:rsidDel="00000000" w:rsidP="00000000" w:rsidRDefault="00000000" w:rsidRPr="00000000" w14:paraId="000004D1">
      <w:pPr>
        <w:ind w:left="0" w:firstLine="0"/>
        <w:rPr/>
      </w:pPr>
      <w:r w:rsidDel="00000000" w:rsidR="00000000" w:rsidRPr="00000000">
        <w:rPr>
          <w:rtl w:val="0"/>
        </w:rPr>
        <w:t xml:space="preserve">AUSTIN: Yeah, good call. The rest of you walk through little hallways in the back that’re kind of like --They’re not labyrinthine in that you can’t get turned around, but there are twists and turns that don’t make any sense. You’d have to be a real expert to know like --You guys can find your way to the sound okay, but it feels like there’s a whole system of secret passages that run not just on this level but up and down into different places in this tower. But, but you’re able to go right to the sound, and what do you do when you’re at the door?</w:t>
      </w:r>
    </w:p>
    <w:p w:rsidR="00000000" w:rsidDel="00000000" w:rsidP="00000000" w:rsidRDefault="00000000" w:rsidRPr="00000000" w14:paraId="000004D2">
      <w:pPr>
        <w:ind w:left="0" w:firstLine="0"/>
        <w:rPr/>
      </w:pPr>
      <w:r w:rsidDel="00000000" w:rsidR="00000000" w:rsidRPr="00000000">
        <w:rPr>
          <w:rtl w:val="0"/>
        </w:rPr>
      </w:r>
    </w:p>
    <w:p w:rsidR="00000000" w:rsidDel="00000000" w:rsidP="00000000" w:rsidRDefault="00000000" w:rsidRPr="00000000" w14:paraId="000004D3">
      <w:pPr>
        <w:ind w:left="0" w:firstLine="0"/>
        <w:rPr/>
      </w:pPr>
      <w:r w:rsidDel="00000000" w:rsidR="00000000" w:rsidRPr="00000000">
        <w:rPr>
          <w:rtl w:val="0"/>
        </w:rPr>
        <w:t xml:space="preserve">ART: There’s a door?</w:t>
        <w:br w:type="textWrapping"/>
        <w:br w:type="textWrapping"/>
        <w:t xml:space="preserve">AUSTIN: There’s a door. It’s a, it’s a, it’s a door that opens on hinges, it just opens by itself, it doesn’t --You don’t have to turn a handle.</w:t>
      </w:r>
    </w:p>
    <w:p w:rsidR="00000000" w:rsidDel="00000000" w:rsidP="00000000" w:rsidRDefault="00000000" w:rsidRPr="00000000" w14:paraId="000004D4">
      <w:pPr>
        <w:ind w:left="0" w:firstLine="0"/>
        <w:rPr/>
      </w:pPr>
      <w:r w:rsidDel="00000000" w:rsidR="00000000" w:rsidRPr="00000000">
        <w:rPr>
          <w:rtl w:val="0"/>
        </w:rPr>
      </w:r>
    </w:p>
    <w:p w:rsidR="00000000" w:rsidDel="00000000" w:rsidP="00000000" w:rsidRDefault="00000000" w:rsidRPr="00000000" w14:paraId="000004D5">
      <w:pPr>
        <w:ind w:left="0" w:firstLine="0"/>
        <w:rPr/>
      </w:pPr>
      <w:r w:rsidDel="00000000" w:rsidR="00000000" w:rsidRPr="00000000">
        <w:rPr>
          <w:rtl w:val="0"/>
        </w:rPr>
        <w:t xml:space="preserve">KEITH: Does-</w:t>
      </w:r>
    </w:p>
    <w:p w:rsidR="00000000" w:rsidDel="00000000" w:rsidP="00000000" w:rsidRDefault="00000000" w:rsidRPr="00000000" w14:paraId="000004D6">
      <w:pPr>
        <w:ind w:left="0" w:firstLine="0"/>
        <w:rPr/>
      </w:pPr>
      <w:r w:rsidDel="00000000" w:rsidR="00000000" w:rsidRPr="00000000">
        <w:rPr>
          <w:rtl w:val="0"/>
        </w:rPr>
      </w:r>
    </w:p>
    <w:p w:rsidR="00000000" w:rsidDel="00000000" w:rsidP="00000000" w:rsidRDefault="00000000" w:rsidRPr="00000000" w14:paraId="000004D7">
      <w:pPr>
        <w:ind w:left="0" w:firstLine="0"/>
        <w:rPr/>
      </w:pPr>
      <w:r w:rsidDel="00000000" w:rsidR="00000000" w:rsidRPr="00000000">
        <w:rPr>
          <w:rtl w:val="0"/>
        </w:rPr>
        <w:t xml:space="preserve">AUSTIN: It’s like a push door.</w:t>
      </w:r>
    </w:p>
    <w:p w:rsidR="00000000" w:rsidDel="00000000" w:rsidP="00000000" w:rsidRDefault="00000000" w:rsidRPr="00000000" w14:paraId="000004D8">
      <w:pPr>
        <w:ind w:left="0" w:firstLine="0"/>
        <w:rPr/>
      </w:pPr>
      <w:r w:rsidDel="00000000" w:rsidR="00000000" w:rsidRPr="00000000">
        <w:rPr>
          <w:rtl w:val="0"/>
        </w:rPr>
      </w:r>
    </w:p>
    <w:p w:rsidR="00000000" w:rsidDel="00000000" w:rsidP="00000000" w:rsidRDefault="00000000" w:rsidRPr="00000000" w14:paraId="000004D9">
      <w:pPr>
        <w:ind w:left="0" w:firstLine="0"/>
        <w:rPr/>
      </w:pPr>
      <w:r w:rsidDel="00000000" w:rsidR="00000000" w:rsidRPr="00000000">
        <w:rPr>
          <w:rtl w:val="0"/>
        </w:rPr>
        <w:t xml:space="preserve">KEITH: Is there, is there room enough for me at the bottom for me to duck down and look under?</w:t>
      </w:r>
    </w:p>
    <w:p w:rsidR="00000000" w:rsidDel="00000000" w:rsidP="00000000" w:rsidRDefault="00000000" w:rsidRPr="00000000" w14:paraId="000004DA">
      <w:pPr>
        <w:ind w:left="0" w:firstLine="0"/>
        <w:rPr/>
      </w:pPr>
      <w:r w:rsidDel="00000000" w:rsidR="00000000" w:rsidRPr="00000000">
        <w:rPr>
          <w:rtl w:val="0"/>
        </w:rPr>
      </w:r>
    </w:p>
    <w:p w:rsidR="00000000" w:rsidDel="00000000" w:rsidP="00000000" w:rsidRDefault="00000000" w:rsidRPr="00000000" w14:paraId="000004DB">
      <w:pPr>
        <w:ind w:left="0" w:firstLine="0"/>
        <w:rPr/>
      </w:pPr>
      <w:r w:rsidDel="00000000" w:rsidR="00000000" w:rsidRPr="00000000">
        <w:rPr>
          <w:rtl w:val="0"/>
        </w:rPr>
        <w:t xml:space="preserve">AUSTIN: [pauses] No.</w:t>
      </w:r>
    </w:p>
    <w:p w:rsidR="00000000" w:rsidDel="00000000" w:rsidP="00000000" w:rsidRDefault="00000000" w:rsidRPr="00000000" w14:paraId="000004DC">
      <w:pPr>
        <w:ind w:left="0" w:firstLine="0"/>
        <w:rPr/>
      </w:pPr>
      <w:r w:rsidDel="00000000" w:rsidR="00000000" w:rsidRPr="00000000">
        <w:rPr>
          <w:rtl w:val="0"/>
        </w:rPr>
      </w:r>
    </w:p>
    <w:p w:rsidR="00000000" w:rsidDel="00000000" w:rsidP="00000000" w:rsidRDefault="00000000" w:rsidRPr="00000000" w14:paraId="000004DD">
      <w:pPr>
        <w:ind w:left="0" w:firstLine="0"/>
        <w:rPr/>
      </w:pPr>
      <w:r w:rsidDel="00000000" w:rsidR="00000000" w:rsidRPr="00000000">
        <w:rPr>
          <w:rtl w:val="0"/>
        </w:rPr>
        <w:t xml:space="preserve">KEITH: No? Okay.</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AUSTIN: No. There’s </w:t>
      </w:r>
      <w:r w:rsidDel="00000000" w:rsidR="00000000" w:rsidRPr="00000000">
        <w:rPr>
          <w:i w:val="1"/>
          <w:rtl w:val="0"/>
        </w:rPr>
        <w:t xml:space="preserve">just</w:t>
      </w:r>
      <w:r w:rsidDel="00000000" w:rsidR="00000000" w:rsidRPr="00000000">
        <w:rPr>
          <w:rtl w:val="0"/>
        </w:rPr>
        <w:t xml:space="preserve"> not enough.</w:t>
      </w:r>
    </w:p>
    <w:p w:rsidR="00000000" w:rsidDel="00000000" w:rsidP="00000000" w:rsidRDefault="00000000" w:rsidRPr="00000000" w14:paraId="000004E0">
      <w:pPr>
        <w:ind w:left="0" w:firstLine="0"/>
        <w:rPr/>
      </w:pPr>
      <w:r w:rsidDel="00000000" w:rsidR="00000000" w:rsidRPr="00000000">
        <w:rPr>
          <w:rtl w:val="0"/>
        </w:rPr>
      </w:r>
    </w:p>
    <w:p w:rsidR="00000000" w:rsidDel="00000000" w:rsidP="00000000" w:rsidRDefault="00000000" w:rsidRPr="00000000" w14:paraId="000004E1">
      <w:pPr>
        <w:ind w:left="0" w:firstLine="0"/>
        <w:rPr/>
      </w:pPr>
      <w:r w:rsidDel="00000000" w:rsidR="00000000" w:rsidRPr="00000000">
        <w:rPr>
          <w:rtl w:val="0"/>
        </w:rPr>
        <w:t xml:space="preserve">KEITH: Okay. I want to, I’m gonna fly. I fly up as close as I can get to the ceiling-</w:t>
      </w:r>
    </w:p>
    <w:p w:rsidR="00000000" w:rsidDel="00000000" w:rsidP="00000000" w:rsidRDefault="00000000" w:rsidRPr="00000000" w14:paraId="000004E2">
      <w:pPr>
        <w:ind w:left="0" w:firstLine="0"/>
        <w:rPr/>
      </w:pPr>
      <w:r w:rsidDel="00000000" w:rsidR="00000000" w:rsidRPr="00000000">
        <w:rPr>
          <w:rtl w:val="0"/>
        </w:rPr>
      </w:r>
    </w:p>
    <w:p w:rsidR="00000000" w:rsidDel="00000000" w:rsidP="00000000" w:rsidRDefault="00000000" w:rsidRPr="00000000" w14:paraId="000004E3">
      <w:pPr>
        <w:ind w:left="0" w:firstLine="0"/>
        <w:rPr/>
      </w:pPr>
      <w:r w:rsidDel="00000000" w:rsidR="00000000" w:rsidRPr="00000000">
        <w:rPr>
          <w:rtl w:val="0"/>
        </w:rPr>
        <w:t xml:space="preserve">AUSTIN: Mhm.</w:t>
      </w:r>
    </w:p>
    <w:p w:rsidR="00000000" w:rsidDel="00000000" w:rsidP="00000000" w:rsidRDefault="00000000" w:rsidRPr="00000000" w14:paraId="000004E4">
      <w:pPr>
        <w:ind w:left="0" w:firstLine="0"/>
        <w:rPr/>
      </w:pPr>
      <w:r w:rsidDel="00000000" w:rsidR="00000000" w:rsidRPr="00000000">
        <w:rPr>
          <w:rtl w:val="0"/>
        </w:rPr>
      </w:r>
    </w:p>
    <w:p w:rsidR="00000000" w:rsidDel="00000000" w:rsidP="00000000" w:rsidRDefault="00000000" w:rsidRPr="00000000" w14:paraId="000004E5">
      <w:pPr>
        <w:ind w:left="0" w:firstLine="0"/>
        <w:rPr/>
      </w:pPr>
      <w:r w:rsidDel="00000000" w:rsidR="00000000" w:rsidRPr="00000000">
        <w:rPr>
          <w:rtl w:val="0"/>
        </w:rPr>
        <w:t xml:space="preserve">KEITH: ...and kind of hover there and I, I let Art know like:</w:t>
      </w:r>
    </w:p>
    <w:p w:rsidR="00000000" w:rsidDel="00000000" w:rsidP="00000000" w:rsidRDefault="00000000" w:rsidRPr="00000000" w14:paraId="000004E6">
      <w:pPr>
        <w:ind w:left="0" w:firstLine="0"/>
        <w:rPr/>
      </w:pPr>
      <w:r w:rsidDel="00000000" w:rsidR="00000000" w:rsidRPr="00000000">
        <w:rPr>
          <w:rtl w:val="0"/>
        </w:rPr>
      </w:r>
    </w:p>
    <w:p w:rsidR="00000000" w:rsidDel="00000000" w:rsidP="00000000" w:rsidRDefault="00000000" w:rsidRPr="00000000" w14:paraId="000004E7">
      <w:pPr>
        <w:ind w:left="850.3937007874017" w:firstLine="0"/>
        <w:rPr/>
      </w:pPr>
      <w:r w:rsidDel="00000000" w:rsidR="00000000" w:rsidRPr="00000000">
        <w:rPr>
          <w:rtl w:val="0"/>
        </w:rPr>
        <w:t xml:space="preserve">KEITH (as hummingbird Fero): If you wanna open this door you’d better open this door!</w:t>
      </w:r>
    </w:p>
    <w:p w:rsidR="00000000" w:rsidDel="00000000" w:rsidP="00000000" w:rsidRDefault="00000000" w:rsidRPr="00000000" w14:paraId="000004E8">
      <w:pPr>
        <w:ind w:left="850.3937007874017" w:firstLine="0"/>
        <w:rPr/>
      </w:pPr>
      <w:r w:rsidDel="00000000" w:rsidR="00000000" w:rsidRPr="00000000">
        <w:rPr>
          <w:rtl w:val="0"/>
        </w:rPr>
      </w:r>
    </w:p>
    <w:p w:rsidR="00000000" w:rsidDel="00000000" w:rsidP="00000000" w:rsidRDefault="00000000" w:rsidRPr="00000000" w14:paraId="000004E9">
      <w:pPr>
        <w:ind w:left="0" w:firstLine="0"/>
        <w:rPr/>
      </w:pPr>
      <w:r w:rsidDel="00000000" w:rsidR="00000000" w:rsidRPr="00000000">
        <w:rPr>
          <w:rtl w:val="0"/>
        </w:rPr>
        <w:t xml:space="preserve">AUSTIN: [laughs, makes clanking noises] Y’know?</w:t>
      </w:r>
    </w:p>
    <w:p w:rsidR="00000000" w:rsidDel="00000000" w:rsidP="00000000" w:rsidRDefault="00000000" w:rsidRPr="00000000" w14:paraId="000004EA">
      <w:pPr>
        <w:ind w:left="0" w:firstLine="0"/>
        <w:rPr/>
      </w:pPr>
      <w:r w:rsidDel="00000000" w:rsidR="00000000" w:rsidRPr="00000000">
        <w:rPr>
          <w:rtl w:val="0"/>
        </w:rPr>
      </w:r>
    </w:p>
    <w:p w:rsidR="00000000" w:rsidDel="00000000" w:rsidP="00000000" w:rsidRDefault="00000000" w:rsidRPr="00000000" w14:paraId="000004EB">
      <w:pPr>
        <w:ind w:left="0" w:firstLine="0"/>
        <w:rPr/>
      </w:pPr>
      <w:r w:rsidDel="00000000" w:rsidR="00000000" w:rsidRPr="00000000">
        <w:rPr>
          <w:rtl w:val="0"/>
        </w:rPr>
        <w:t xml:space="preserve">KEITH: Yep. There’s --I say:</w:t>
      </w:r>
    </w:p>
    <w:p w:rsidR="00000000" w:rsidDel="00000000" w:rsidP="00000000" w:rsidRDefault="00000000" w:rsidRPr="00000000" w14:paraId="000004EC">
      <w:pPr>
        <w:ind w:left="0" w:firstLine="0"/>
        <w:rPr/>
      </w:pPr>
      <w:r w:rsidDel="00000000" w:rsidR="00000000" w:rsidRPr="00000000">
        <w:rPr>
          <w:rtl w:val="0"/>
        </w:rPr>
      </w:r>
    </w:p>
    <w:p w:rsidR="00000000" w:rsidDel="00000000" w:rsidP="00000000" w:rsidRDefault="00000000" w:rsidRPr="00000000" w14:paraId="000004ED">
      <w:pPr>
        <w:ind w:left="850.3937007874017" w:firstLine="0"/>
        <w:rPr/>
      </w:pPr>
      <w:r w:rsidDel="00000000" w:rsidR="00000000" w:rsidRPr="00000000">
        <w:rPr>
          <w:rtl w:val="0"/>
        </w:rPr>
        <w:t xml:space="preserve">KEITH (as hummingbird Fero): Keep in mind there were </w:t>
      </w:r>
      <w:r w:rsidDel="00000000" w:rsidR="00000000" w:rsidRPr="00000000">
        <w:rPr>
          <w:i w:val="1"/>
          <w:rtl w:val="0"/>
        </w:rPr>
        <w:t xml:space="preserve">hundreds </w:t>
      </w:r>
      <w:r w:rsidDel="00000000" w:rsidR="00000000" w:rsidRPr="00000000">
        <w:rPr>
          <w:rtl w:val="0"/>
        </w:rPr>
        <w:t xml:space="preserve">of plates.</w:t>
      </w:r>
    </w:p>
    <w:p w:rsidR="00000000" w:rsidDel="00000000" w:rsidP="00000000" w:rsidRDefault="00000000" w:rsidRPr="00000000" w14:paraId="000004EE">
      <w:pPr>
        <w:ind w:left="850.3937007874017" w:firstLine="0"/>
        <w:rPr/>
      </w:pPr>
      <w:r w:rsidDel="00000000" w:rsidR="00000000" w:rsidRPr="00000000">
        <w:rPr>
          <w:rtl w:val="0"/>
        </w:rPr>
      </w:r>
    </w:p>
    <w:p w:rsidR="00000000" w:rsidDel="00000000" w:rsidP="00000000" w:rsidRDefault="00000000" w:rsidRPr="00000000" w14:paraId="000004EF">
      <w:pPr>
        <w:ind w:left="0" w:firstLine="0"/>
        <w:rPr/>
      </w:pPr>
      <w:r w:rsidDel="00000000" w:rsidR="00000000" w:rsidRPr="00000000">
        <w:rPr>
          <w:rtl w:val="0"/>
        </w:rPr>
        <w:t xml:space="preserve">[silent pause]</w:t>
      </w:r>
    </w:p>
    <w:p w:rsidR="00000000" w:rsidDel="00000000" w:rsidP="00000000" w:rsidRDefault="00000000" w:rsidRPr="00000000" w14:paraId="000004F0">
      <w:pPr>
        <w:ind w:left="850.3937007874017" w:firstLine="0"/>
        <w:rPr/>
      </w:pPr>
      <w:r w:rsidDel="00000000" w:rsidR="00000000" w:rsidRPr="00000000">
        <w:rPr>
          <w:rtl w:val="0"/>
        </w:rPr>
      </w:r>
    </w:p>
    <w:p w:rsidR="00000000" w:rsidDel="00000000" w:rsidP="00000000" w:rsidRDefault="00000000" w:rsidRPr="00000000" w14:paraId="000004F1">
      <w:pPr>
        <w:ind w:left="850.3937007874017" w:firstLine="0"/>
        <w:rPr/>
      </w:pPr>
      <w:r w:rsidDel="00000000" w:rsidR="00000000" w:rsidRPr="00000000">
        <w:rPr>
          <w:rtl w:val="0"/>
        </w:rPr>
        <w:t xml:space="preserve">ART (as Hadrian?): But no-one eating.</w:t>
      </w:r>
    </w:p>
    <w:p w:rsidR="00000000" w:rsidDel="00000000" w:rsidP="00000000" w:rsidRDefault="00000000" w:rsidRPr="00000000" w14:paraId="000004F2">
      <w:pPr>
        <w:ind w:left="850.3937007874017" w:firstLine="0"/>
        <w:rPr/>
      </w:pPr>
      <w:r w:rsidDel="00000000" w:rsidR="00000000" w:rsidRPr="00000000">
        <w:rPr>
          <w:rtl w:val="0"/>
        </w:rPr>
      </w:r>
    </w:p>
    <w:p w:rsidR="00000000" w:rsidDel="00000000" w:rsidP="00000000" w:rsidRDefault="00000000" w:rsidRPr="00000000" w14:paraId="000004F3">
      <w:pPr>
        <w:ind w:left="0" w:firstLine="0"/>
        <w:rPr/>
      </w:pPr>
      <w:r w:rsidDel="00000000" w:rsidR="00000000" w:rsidRPr="00000000">
        <w:rPr>
          <w:rtl w:val="0"/>
        </w:rPr>
        <w:t xml:space="preserve">NICK: Is the clanking rhythmic at all? Or is it like chaos?</w:t>
      </w:r>
    </w:p>
    <w:p w:rsidR="00000000" w:rsidDel="00000000" w:rsidP="00000000" w:rsidRDefault="00000000" w:rsidRPr="00000000" w14:paraId="000004F4">
      <w:pPr>
        <w:ind w:left="0" w:firstLine="0"/>
        <w:rPr/>
      </w:pPr>
      <w:r w:rsidDel="00000000" w:rsidR="00000000" w:rsidRPr="00000000">
        <w:rPr>
          <w:rtl w:val="0"/>
        </w:rPr>
      </w:r>
    </w:p>
    <w:p w:rsidR="00000000" w:rsidDel="00000000" w:rsidP="00000000" w:rsidRDefault="00000000" w:rsidRPr="00000000" w14:paraId="000004F5">
      <w:pPr>
        <w:ind w:left="0" w:firstLine="0"/>
        <w:rPr/>
      </w:pPr>
      <w:r w:rsidDel="00000000" w:rsidR="00000000" w:rsidRPr="00000000">
        <w:rPr>
          <w:rtl w:val="0"/>
        </w:rPr>
        <w:t xml:space="preserve">AUSTIN: Not --No. It’s rhythmic in, in that its</w:t>
      </w:r>
      <w:r w:rsidDel="00000000" w:rsidR="00000000" w:rsidRPr="00000000">
        <w:rPr>
          <w:i w:val="1"/>
          <w:rtl w:val="0"/>
        </w:rPr>
        <w:t xml:space="preserve"> practiced </w:t>
      </w:r>
      <w:r w:rsidDel="00000000" w:rsidR="00000000" w:rsidRPr="00000000">
        <w:rPr>
          <w:rtl w:val="0"/>
        </w:rPr>
        <w:t xml:space="preserve">but there isn’t a musicality to it.</w:t>
      </w:r>
    </w:p>
    <w:p w:rsidR="00000000" w:rsidDel="00000000" w:rsidP="00000000" w:rsidRDefault="00000000" w:rsidRPr="00000000" w14:paraId="000004F6">
      <w:pPr>
        <w:ind w:left="0" w:firstLine="0"/>
        <w:rPr/>
      </w:pPr>
      <w:r w:rsidDel="00000000" w:rsidR="00000000" w:rsidRPr="00000000">
        <w:rPr>
          <w:rtl w:val="0"/>
        </w:rPr>
      </w:r>
    </w:p>
    <w:p w:rsidR="00000000" w:rsidDel="00000000" w:rsidP="00000000" w:rsidRDefault="00000000" w:rsidRPr="00000000" w14:paraId="000004F7">
      <w:pPr>
        <w:ind w:left="0" w:firstLine="0"/>
        <w:rPr/>
      </w:pPr>
      <w:r w:rsidDel="00000000" w:rsidR="00000000" w:rsidRPr="00000000">
        <w:rPr>
          <w:rtl w:val="0"/>
        </w:rPr>
        <w:t xml:space="preserve">NICK: Right, okay.</w:t>
      </w:r>
    </w:p>
    <w:p w:rsidR="00000000" w:rsidDel="00000000" w:rsidP="00000000" w:rsidRDefault="00000000" w:rsidRPr="00000000" w14:paraId="000004F8">
      <w:pPr>
        <w:ind w:left="0" w:firstLine="0"/>
        <w:rPr/>
      </w:pPr>
      <w:r w:rsidDel="00000000" w:rsidR="00000000" w:rsidRPr="00000000">
        <w:rPr>
          <w:rtl w:val="0"/>
        </w:rPr>
      </w:r>
    </w:p>
    <w:p w:rsidR="00000000" w:rsidDel="00000000" w:rsidP="00000000" w:rsidRDefault="00000000" w:rsidRPr="00000000" w14:paraId="000004F9">
      <w:pPr>
        <w:ind w:left="0" w:firstLine="0"/>
        <w:rPr/>
      </w:pPr>
      <w:r w:rsidDel="00000000" w:rsidR="00000000" w:rsidRPr="00000000">
        <w:rPr>
          <w:rtl w:val="0"/>
        </w:rPr>
        <w:t xml:space="preserve">AUSTIN: Or there is but it’s a sort of found musicality. Does that make sense?</w:t>
        <w:br w:type="textWrapping"/>
        <w:br w:type="textWrapping"/>
        <w:t xml:space="preserve">NICK: [overlapping Austin] But is it --Sure. It’s a more organic rhythm as opposed to a machine.</w:t>
      </w:r>
    </w:p>
    <w:p w:rsidR="00000000" w:rsidDel="00000000" w:rsidP="00000000" w:rsidRDefault="00000000" w:rsidRPr="00000000" w14:paraId="000004FA">
      <w:pPr>
        <w:ind w:left="0" w:firstLine="0"/>
        <w:rPr/>
      </w:pPr>
      <w:r w:rsidDel="00000000" w:rsidR="00000000" w:rsidRPr="00000000">
        <w:rPr>
          <w:rtl w:val="0"/>
        </w:rPr>
      </w:r>
    </w:p>
    <w:p w:rsidR="00000000" w:rsidDel="00000000" w:rsidP="00000000" w:rsidRDefault="00000000" w:rsidRPr="00000000" w14:paraId="000004FB">
      <w:pPr>
        <w:ind w:left="0" w:firstLine="0"/>
        <w:rPr/>
      </w:pPr>
      <w:r w:rsidDel="00000000" w:rsidR="00000000" w:rsidRPr="00000000">
        <w:rPr>
          <w:rtl w:val="0"/>
        </w:rPr>
        <w:t xml:space="preserve">AUSTIN: Right. Yes.</w:t>
      </w:r>
    </w:p>
    <w:p w:rsidR="00000000" w:rsidDel="00000000" w:rsidP="00000000" w:rsidRDefault="00000000" w:rsidRPr="00000000" w14:paraId="000004FC">
      <w:pPr>
        <w:ind w:left="0" w:firstLine="0"/>
        <w:rPr/>
      </w:pPr>
      <w:r w:rsidDel="00000000" w:rsidR="00000000" w:rsidRPr="00000000">
        <w:rPr>
          <w:rtl w:val="0"/>
        </w:rPr>
      </w:r>
    </w:p>
    <w:p w:rsidR="00000000" w:rsidDel="00000000" w:rsidP="00000000" w:rsidRDefault="00000000" w:rsidRPr="00000000" w14:paraId="000004FD">
      <w:pPr>
        <w:ind w:left="0" w:firstLine="0"/>
        <w:rPr/>
      </w:pPr>
      <w:r w:rsidDel="00000000" w:rsidR="00000000" w:rsidRPr="00000000">
        <w:rPr>
          <w:rtl w:val="0"/>
        </w:rPr>
        <w:t xml:space="preserve">KEITH: It’s --So you’re, so you’re all saying that it’s, it’s, it’s arhythmic with the waltz? </w:t>
      </w:r>
    </w:p>
    <w:p w:rsidR="00000000" w:rsidDel="00000000" w:rsidP="00000000" w:rsidRDefault="00000000" w:rsidRPr="00000000" w14:paraId="000004FE">
      <w:pPr>
        <w:ind w:left="0" w:firstLine="0"/>
        <w:rPr/>
      </w:pPr>
      <w:r w:rsidDel="00000000" w:rsidR="00000000" w:rsidRPr="00000000">
        <w:rPr>
          <w:rtl w:val="0"/>
        </w:rPr>
      </w:r>
    </w:p>
    <w:p w:rsidR="00000000" w:rsidDel="00000000" w:rsidP="00000000" w:rsidRDefault="00000000" w:rsidRPr="00000000" w14:paraId="000004FF">
      <w:pPr>
        <w:ind w:left="0" w:firstLine="0"/>
        <w:rPr/>
      </w:pPr>
      <w:r w:rsidDel="00000000" w:rsidR="00000000" w:rsidRPr="00000000">
        <w:rPr>
          <w:rtl w:val="0"/>
        </w:rPr>
        <w:t xml:space="preserve">AUSTIN: Yes, absolutely.</w:t>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ind w:left="0" w:firstLine="0"/>
        <w:rPr/>
      </w:pPr>
      <w:r w:rsidDel="00000000" w:rsidR="00000000" w:rsidRPr="00000000">
        <w:rPr>
          <w:rtl w:val="0"/>
        </w:rPr>
        <w:t xml:space="preserve">KEITH: Okay. </w:t>
      </w:r>
    </w:p>
    <w:p w:rsidR="00000000" w:rsidDel="00000000" w:rsidP="00000000" w:rsidRDefault="00000000" w:rsidRPr="00000000" w14:paraId="00000502">
      <w:pPr>
        <w:ind w:left="0" w:firstLine="0"/>
        <w:rPr/>
      </w:pPr>
      <w:r w:rsidDel="00000000" w:rsidR="00000000" w:rsidRPr="00000000">
        <w:rPr>
          <w:rtl w:val="0"/>
        </w:rPr>
      </w:r>
    </w:p>
    <w:p w:rsidR="00000000" w:rsidDel="00000000" w:rsidP="00000000" w:rsidRDefault="00000000" w:rsidRPr="00000000" w14:paraId="00000503">
      <w:pPr>
        <w:ind w:left="0" w:firstLine="0"/>
        <w:rPr/>
      </w:pPr>
      <w:r w:rsidDel="00000000" w:rsidR="00000000" w:rsidRPr="00000000">
        <w:rPr>
          <w:rtl w:val="0"/>
        </w:rPr>
        <w:t xml:space="preserve">JACK: I think we’re probably going to be dealing with some sort of machine here. Whether or not that’s an organic machine or like, you know like a, like a magical machine, or whether or not it’s some s- --Like, the thing I’m expecting is like some sort of weird like dishwashing system. Or [laughs]</w:t>
      </w:r>
    </w:p>
    <w:p w:rsidR="00000000" w:rsidDel="00000000" w:rsidP="00000000" w:rsidRDefault="00000000" w:rsidRPr="00000000" w14:paraId="00000504">
      <w:pPr>
        <w:ind w:left="0" w:firstLine="0"/>
        <w:rPr/>
      </w:pPr>
      <w:r w:rsidDel="00000000" w:rsidR="00000000" w:rsidRPr="00000000">
        <w:rPr>
          <w:rtl w:val="0"/>
        </w:rPr>
      </w:r>
    </w:p>
    <w:p w:rsidR="00000000" w:rsidDel="00000000" w:rsidP="00000000" w:rsidRDefault="00000000" w:rsidRPr="00000000" w14:paraId="00000505">
      <w:pPr>
        <w:ind w:left="0" w:firstLine="0"/>
        <w:rPr/>
      </w:pPr>
      <w:r w:rsidDel="00000000" w:rsidR="00000000" w:rsidRPr="00000000">
        <w:rPr>
          <w:rtl w:val="0"/>
        </w:rPr>
        <w:t xml:space="preserve">ALI: So, what’s like the shape of the door? Is it rusted? Is it-</w:t>
      </w:r>
    </w:p>
    <w:p w:rsidR="00000000" w:rsidDel="00000000" w:rsidP="00000000" w:rsidRDefault="00000000" w:rsidRPr="00000000" w14:paraId="00000506">
      <w:pPr>
        <w:ind w:left="0" w:firstLine="0"/>
        <w:rPr/>
      </w:pPr>
      <w:r w:rsidDel="00000000" w:rsidR="00000000" w:rsidRPr="00000000">
        <w:rPr>
          <w:rtl w:val="0"/>
        </w:rPr>
      </w:r>
    </w:p>
    <w:p w:rsidR="00000000" w:rsidDel="00000000" w:rsidP="00000000" w:rsidRDefault="00000000" w:rsidRPr="00000000" w14:paraId="00000507">
      <w:pPr>
        <w:ind w:left="0" w:firstLine="0"/>
        <w:rPr/>
      </w:pPr>
      <w:r w:rsidDel="00000000" w:rsidR="00000000" w:rsidRPr="00000000">
        <w:rPr>
          <w:rtl w:val="0"/>
        </w:rPr>
        <w:t xml:space="preserve">AUSTIN: [overlapping Ali] It’s a pair --No, it’s in good shape. It’s a wooden door that is on hinges, that can be just like pushed open easily.</w:t>
      </w:r>
    </w:p>
    <w:p w:rsidR="00000000" w:rsidDel="00000000" w:rsidP="00000000" w:rsidRDefault="00000000" w:rsidRPr="00000000" w14:paraId="00000508">
      <w:pPr>
        <w:ind w:left="0" w:firstLine="0"/>
        <w:rPr/>
      </w:pPr>
      <w:r w:rsidDel="00000000" w:rsidR="00000000" w:rsidRPr="00000000">
        <w:rPr>
          <w:rtl w:val="0"/>
        </w:rPr>
      </w:r>
    </w:p>
    <w:p w:rsidR="00000000" w:rsidDel="00000000" w:rsidP="00000000" w:rsidRDefault="00000000" w:rsidRPr="00000000" w14:paraId="00000509">
      <w:pPr>
        <w:ind w:left="0" w:firstLine="0"/>
        <w:rPr/>
      </w:pPr>
      <w:r w:rsidDel="00000000" w:rsidR="00000000" w:rsidRPr="00000000">
        <w:rPr>
          <w:rtl w:val="0"/>
        </w:rPr>
        <w:t xml:space="preserve">KEITH: Okay.</w:t>
      </w:r>
    </w:p>
    <w:p w:rsidR="00000000" w:rsidDel="00000000" w:rsidP="00000000" w:rsidRDefault="00000000" w:rsidRPr="00000000" w14:paraId="0000050A">
      <w:pPr>
        <w:ind w:left="0" w:firstLine="0"/>
        <w:rPr/>
      </w:pPr>
      <w:r w:rsidDel="00000000" w:rsidR="00000000" w:rsidRPr="00000000">
        <w:rPr>
          <w:rtl w:val="0"/>
        </w:rPr>
      </w:r>
    </w:p>
    <w:p w:rsidR="00000000" w:rsidDel="00000000" w:rsidP="00000000" w:rsidRDefault="00000000" w:rsidRPr="00000000" w14:paraId="0000050B">
      <w:pPr>
        <w:ind w:left="0" w:firstLine="0"/>
        <w:rPr/>
      </w:pPr>
      <w:r w:rsidDel="00000000" w:rsidR="00000000" w:rsidRPr="00000000">
        <w:rPr>
          <w:rtl w:val="0"/>
        </w:rPr>
        <w:t xml:space="preserve">[Keith and Ali at the same time]</w:t>
      </w:r>
    </w:p>
    <w:p w:rsidR="00000000" w:rsidDel="00000000" w:rsidP="00000000" w:rsidRDefault="00000000" w:rsidRPr="00000000" w14:paraId="0000050C">
      <w:pPr>
        <w:ind w:left="0" w:firstLine="0"/>
        <w:rPr/>
      </w:pPr>
      <w:r w:rsidDel="00000000" w:rsidR="00000000" w:rsidRPr="00000000">
        <w:rPr>
          <w:rtl w:val="0"/>
        </w:rPr>
      </w:r>
    </w:p>
    <w:p w:rsidR="00000000" w:rsidDel="00000000" w:rsidP="00000000" w:rsidRDefault="00000000" w:rsidRPr="00000000" w14:paraId="0000050D">
      <w:pPr>
        <w:ind w:left="0" w:firstLine="0"/>
        <w:rPr/>
      </w:pPr>
      <w:r w:rsidDel="00000000" w:rsidR="00000000" w:rsidRPr="00000000">
        <w:rPr>
          <w:rtl w:val="0"/>
        </w:rPr>
        <w:t xml:space="preserve">ALI: Can we like just kind of peek?</w:t>
      </w:r>
    </w:p>
    <w:p w:rsidR="00000000" w:rsidDel="00000000" w:rsidP="00000000" w:rsidRDefault="00000000" w:rsidRPr="00000000" w14:paraId="0000050E">
      <w:pPr>
        <w:ind w:left="0" w:firstLine="0"/>
        <w:rPr/>
      </w:pPr>
      <w:r w:rsidDel="00000000" w:rsidR="00000000" w:rsidRPr="00000000">
        <w:rPr>
          <w:rtl w:val="0"/>
        </w:rPr>
      </w:r>
    </w:p>
    <w:p w:rsidR="00000000" w:rsidDel="00000000" w:rsidP="00000000" w:rsidRDefault="00000000" w:rsidRPr="00000000" w14:paraId="0000050F">
      <w:pPr>
        <w:ind w:left="0" w:firstLine="0"/>
        <w:rPr/>
      </w:pPr>
      <w:r w:rsidDel="00000000" w:rsidR="00000000" w:rsidRPr="00000000">
        <w:rPr>
          <w:rtl w:val="0"/>
        </w:rPr>
        <w:t xml:space="preserve">KEITH: I do, I wanna make-</w:t>
      </w:r>
    </w:p>
    <w:p w:rsidR="00000000" w:rsidDel="00000000" w:rsidP="00000000" w:rsidRDefault="00000000" w:rsidRPr="00000000" w14:paraId="00000510">
      <w:pPr>
        <w:ind w:left="0" w:firstLine="0"/>
        <w:rPr/>
      </w:pPr>
      <w:r w:rsidDel="00000000" w:rsidR="00000000" w:rsidRPr="00000000">
        <w:rPr>
          <w:rtl w:val="0"/>
        </w:rPr>
      </w:r>
    </w:p>
    <w:p w:rsidR="00000000" w:rsidDel="00000000" w:rsidP="00000000" w:rsidRDefault="00000000" w:rsidRPr="00000000" w14:paraId="00000511">
      <w:pPr>
        <w:ind w:left="0" w:firstLine="0"/>
        <w:rPr/>
      </w:pPr>
      <w:r w:rsidDel="00000000" w:rsidR="00000000" w:rsidRPr="00000000">
        <w:rPr>
          <w:rtl w:val="0"/>
        </w:rPr>
        <w:t xml:space="preserve">AUSTIN: Sure! Do you peek?</w:t>
      </w:r>
    </w:p>
    <w:p w:rsidR="00000000" w:rsidDel="00000000" w:rsidP="00000000" w:rsidRDefault="00000000" w:rsidRPr="00000000" w14:paraId="00000512">
      <w:pPr>
        <w:ind w:left="0" w:firstLine="0"/>
        <w:rPr/>
      </w:pPr>
      <w:r w:rsidDel="00000000" w:rsidR="00000000" w:rsidRPr="00000000">
        <w:rPr>
          <w:rtl w:val="0"/>
        </w:rPr>
      </w:r>
    </w:p>
    <w:p w:rsidR="00000000" w:rsidDel="00000000" w:rsidP="00000000" w:rsidRDefault="00000000" w:rsidRPr="00000000" w14:paraId="00000513">
      <w:pPr>
        <w:ind w:left="0" w:firstLine="0"/>
        <w:rPr/>
      </w:pPr>
      <w:r w:rsidDel="00000000" w:rsidR="00000000" w:rsidRPr="00000000">
        <w:rPr>
          <w:rtl w:val="0"/>
        </w:rPr>
        <w:t xml:space="preserve">[Art laughing]</w:t>
      </w:r>
    </w:p>
    <w:p w:rsidR="00000000" w:rsidDel="00000000" w:rsidP="00000000" w:rsidRDefault="00000000" w:rsidRPr="00000000" w14:paraId="00000514">
      <w:pPr>
        <w:ind w:left="0" w:firstLine="0"/>
        <w:rPr/>
      </w:pPr>
      <w:r w:rsidDel="00000000" w:rsidR="00000000" w:rsidRPr="00000000">
        <w:rPr>
          <w:rtl w:val="0"/>
        </w:rPr>
      </w:r>
    </w:p>
    <w:p w:rsidR="00000000" w:rsidDel="00000000" w:rsidP="00000000" w:rsidRDefault="00000000" w:rsidRPr="00000000" w14:paraId="00000515">
      <w:pPr>
        <w:ind w:left="0" w:firstLine="0"/>
        <w:rPr/>
      </w:pPr>
      <w:r w:rsidDel="00000000" w:rsidR="00000000" w:rsidRPr="00000000">
        <w:rPr>
          <w:rtl w:val="0"/>
        </w:rPr>
        <w:t xml:space="preserve">ALI: Do I? [laughing]</w:t>
      </w:r>
    </w:p>
    <w:p w:rsidR="00000000" w:rsidDel="00000000" w:rsidP="00000000" w:rsidRDefault="00000000" w:rsidRPr="00000000" w14:paraId="00000516">
      <w:pPr>
        <w:ind w:left="0" w:firstLine="0"/>
        <w:rPr/>
      </w:pPr>
      <w:r w:rsidDel="00000000" w:rsidR="00000000" w:rsidRPr="00000000">
        <w:rPr>
          <w:rtl w:val="0"/>
        </w:rPr>
      </w:r>
    </w:p>
    <w:p w:rsidR="00000000" w:rsidDel="00000000" w:rsidP="00000000" w:rsidRDefault="00000000" w:rsidRPr="00000000" w14:paraId="00000517">
      <w:pPr>
        <w:ind w:left="0" w:firstLine="0"/>
        <w:rPr/>
      </w:pPr>
      <w:r w:rsidDel="00000000" w:rsidR="00000000" w:rsidRPr="00000000">
        <w:rPr>
          <w:rtl w:val="0"/>
        </w:rPr>
        <w:t xml:space="preserve">AUSTIN: You said! I dunno I --So, here’s a question, how would you know you could peek?</w:t>
      </w:r>
    </w:p>
    <w:p w:rsidR="00000000" w:rsidDel="00000000" w:rsidP="00000000" w:rsidRDefault="00000000" w:rsidRPr="00000000" w14:paraId="00000518">
      <w:pPr>
        <w:ind w:left="0" w:firstLine="0"/>
        <w:rPr/>
      </w:pPr>
      <w:r w:rsidDel="00000000" w:rsidR="00000000" w:rsidRPr="00000000">
        <w:rPr>
          <w:rtl w:val="0"/>
        </w:rPr>
      </w:r>
    </w:p>
    <w:p w:rsidR="00000000" w:rsidDel="00000000" w:rsidP="00000000" w:rsidRDefault="00000000" w:rsidRPr="00000000" w14:paraId="00000519">
      <w:pPr>
        <w:ind w:left="0" w:firstLine="0"/>
        <w:rPr/>
      </w:pPr>
      <w:r w:rsidDel="00000000" w:rsidR="00000000" w:rsidRPr="00000000">
        <w:rPr>
          <w:rtl w:val="0"/>
        </w:rPr>
        <w:t xml:space="preserve">ALI: Well ‘cause-</w:t>
      </w:r>
    </w:p>
    <w:p w:rsidR="00000000" w:rsidDel="00000000" w:rsidP="00000000" w:rsidRDefault="00000000" w:rsidRPr="00000000" w14:paraId="0000051A">
      <w:pPr>
        <w:ind w:left="0" w:firstLine="0"/>
        <w:rPr/>
      </w:pPr>
      <w:r w:rsidDel="00000000" w:rsidR="00000000" w:rsidRPr="00000000">
        <w:rPr>
          <w:rtl w:val="0"/>
        </w:rPr>
      </w:r>
    </w:p>
    <w:p w:rsidR="00000000" w:rsidDel="00000000" w:rsidP="00000000" w:rsidRDefault="00000000" w:rsidRPr="00000000" w14:paraId="0000051B">
      <w:pPr>
        <w:ind w:left="0" w:firstLine="0"/>
        <w:rPr/>
      </w:pPr>
      <w:r w:rsidDel="00000000" w:rsidR="00000000" w:rsidRPr="00000000">
        <w:rPr>
          <w:rtl w:val="0"/>
        </w:rPr>
        <w:t xml:space="preserve">AUSTIN: Are you guessing? Or are you trying it?</w:t>
      </w:r>
    </w:p>
    <w:p w:rsidR="00000000" w:rsidDel="00000000" w:rsidP="00000000" w:rsidRDefault="00000000" w:rsidRPr="00000000" w14:paraId="0000051C">
      <w:pPr>
        <w:ind w:left="0" w:firstLine="0"/>
        <w:rPr/>
      </w:pPr>
      <w:r w:rsidDel="00000000" w:rsidR="00000000" w:rsidRPr="00000000">
        <w:rPr>
          <w:rtl w:val="0"/>
        </w:rPr>
      </w:r>
    </w:p>
    <w:p w:rsidR="00000000" w:rsidDel="00000000" w:rsidP="00000000" w:rsidRDefault="00000000" w:rsidRPr="00000000" w14:paraId="0000051D">
      <w:pPr>
        <w:ind w:left="0" w:firstLine="0"/>
        <w:rPr/>
      </w:pPr>
      <w:r w:rsidDel="00000000" w:rsidR="00000000" w:rsidRPr="00000000">
        <w:rPr>
          <w:rtl w:val="0"/>
        </w:rPr>
        <w:t xml:space="preserve">ALI: No, well ‘cause I’m sensing that I would just be able to push it open-</w:t>
      </w:r>
    </w:p>
    <w:p w:rsidR="00000000" w:rsidDel="00000000" w:rsidP="00000000" w:rsidRDefault="00000000" w:rsidRPr="00000000" w14:paraId="0000051E">
      <w:pPr>
        <w:ind w:left="0" w:firstLine="0"/>
        <w:rPr/>
      </w:pPr>
      <w:r w:rsidDel="00000000" w:rsidR="00000000" w:rsidRPr="00000000">
        <w:rPr>
          <w:rtl w:val="0"/>
        </w:rPr>
      </w:r>
    </w:p>
    <w:p w:rsidR="00000000" w:rsidDel="00000000" w:rsidP="00000000" w:rsidRDefault="00000000" w:rsidRPr="00000000" w14:paraId="0000051F">
      <w:pPr>
        <w:ind w:left="0" w:firstLine="0"/>
        <w:rPr/>
      </w:pPr>
      <w:r w:rsidDel="00000000" w:rsidR="00000000" w:rsidRPr="00000000">
        <w:rPr>
          <w:rtl w:val="0"/>
        </w:rPr>
        <w:t xml:space="preserve">AUSTIN: Mhm.</w:t>
      </w:r>
    </w:p>
    <w:p w:rsidR="00000000" w:rsidDel="00000000" w:rsidP="00000000" w:rsidRDefault="00000000" w:rsidRPr="00000000" w14:paraId="00000520">
      <w:pPr>
        <w:ind w:left="0" w:firstLine="0"/>
        <w:rPr/>
      </w:pPr>
      <w:r w:rsidDel="00000000" w:rsidR="00000000" w:rsidRPr="00000000">
        <w:rPr>
          <w:rtl w:val="0"/>
        </w:rPr>
      </w:r>
    </w:p>
    <w:p w:rsidR="00000000" w:rsidDel="00000000" w:rsidP="00000000" w:rsidRDefault="00000000" w:rsidRPr="00000000" w14:paraId="00000521">
      <w:pPr>
        <w:ind w:left="0" w:firstLine="0"/>
        <w:rPr/>
      </w:pPr>
      <w:r w:rsidDel="00000000" w:rsidR="00000000" w:rsidRPr="00000000">
        <w:rPr>
          <w:rtl w:val="0"/>
        </w:rPr>
        <w:t xml:space="preserve">ALI: ...without any sort of like..</w:t>
      </w:r>
    </w:p>
    <w:p w:rsidR="00000000" w:rsidDel="00000000" w:rsidP="00000000" w:rsidRDefault="00000000" w:rsidRPr="00000000" w14:paraId="00000522">
      <w:pPr>
        <w:ind w:left="0" w:firstLine="0"/>
        <w:rPr/>
      </w:pPr>
      <w:r w:rsidDel="00000000" w:rsidR="00000000" w:rsidRPr="00000000">
        <w:rPr>
          <w:rtl w:val="0"/>
        </w:rPr>
      </w:r>
    </w:p>
    <w:p w:rsidR="00000000" w:rsidDel="00000000" w:rsidP="00000000" w:rsidRDefault="00000000" w:rsidRPr="00000000" w14:paraId="00000523">
      <w:pPr>
        <w:ind w:left="0" w:firstLine="0"/>
        <w:rPr/>
      </w:pPr>
      <w:r w:rsidDel="00000000" w:rsidR="00000000" w:rsidRPr="00000000">
        <w:rPr>
          <w:rtl w:val="0"/>
        </w:rPr>
        <w:t xml:space="preserve">AUSTIN: Resistance or pulling, yeah, yeah, yeah.</w:t>
      </w:r>
    </w:p>
    <w:p w:rsidR="00000000" w:rsidDel="00000000" w:rsidP="00000000" w:rsidRDefault="00000000" w:rsidRPr="00000000" w14:paraId="00000524">
      <w:pPr>
        <w:ind w:left="0" w:firstLine="0"/>
        <w:rPr/>
      </w:pPr>
      <w:r w:rsidDel="00000000" w:rsidR="00000000" w:rsidRPr="00000000">
        <w:rPr>
          <w:rtl w:val="0"/>
        </w:rPr>
      </w:r>
    </w:p>
    <w:p w:rsidR="00000000" w:rsidDel="00000000" w:rsidP="00000000" w:rsidRDefault="00000000" w:rsidRPr="00000000" w14:paraId="00000525">
      <w:pPr>
        <w:ind w:left="0" w:firstLine="0"/>
        <w:rPr/>
      </w:pPr>
      <w:r w:rsidDel="00000000" w:rsidR="00000000" w:rsidRPr="00000000">
        <w:rPr>
          <w:rtl w:val="0"/>
        </w:rPr>
        <w:t xml:space="preserve">ALI: Yeah! Or like-</w:t>
      </w:r>
    </w:p>
    <w:p w:rsidR="00000000" w:rsidDel="00000000" w:rsidP="00000000" w:rsidRDefault="00000000" w:rsidRPr="00000000" w14:paraId="00000526">
      <w:pPr>
        <w:ind w:left="0" w:firstLine="0"/>
        <w:rPr/>
      </w:pPr>
      <w:r w:rsidDel="00000000" w:rsidR="00000000" w:rsidRPr="00000000">
        <w:rPr>
          <w:rtl w:val="0"/>
        </w:rPr>
      </w:r>
    </w:p>
    <w:p w:rsidR="00000000" w:rsidDel="00000000" w:rsidP="00000000" w:rsidRDefault="00000000" w:rsidRPr="00000000" w14:paraId="00000527">
      <w:pPr>
        <w:ind w:left="0" w:firstLine="0"/>
        <w:rPr/>
      </w:pPr>
      <w:r w:rsidDel="00000000" w:rsidR="00000000" w:rsidRPr="00000000">
        <w:rPr>
          <w:rtl w:val="0"/>
        </w:rPr>
        <w:t xml:space="preserve">AUSTIN: Yeah.</w:t>
      </w:r>
    </w:p>
    <w:p w:rsidR="00000000" w:rsidDel="00000000" w:rsidP="00000000" w:rsidRDefault="00000000" w:rsidRPr="00000000" w14:paraId="00000528">
      <w:pPr>
        <w:ind w:left="0" w:firstLine="0"/>
        <w:rPr/>
      </w:pPr>
      <w:r w:rsidDel="00000000" w:rsidR="00000000" w:rsidRPr="00000000">
        <w:rPr>
          <w:rtl w:val="0"/>
        </w:rPr>
      </w:r>
    </w:p>
    <w:p w:rsidR="00000000" w:rsidDel="00000000" w:rsidP="00000000" w:rsidRDefault="00000000" w:rsidRPr="00000000" w14:paraId="00000529">
      <w:pPr>
        <w:ind w:left="0" w:firstLine="0"/>
        <w:rPr/>
      </w:pPr>
      <w:r w:rsidDel="00000000" w:rsidR="00000000" w:rsidRPr="00000000">
        <w:rPr>
          <w:rtl w:val="0"/>
        </w:rPr>
        <w:t xml:space="preserve">ALI: ...knob-turning.</w:t>
      </w:r>
    </w:p>
    <w:p w:rsidR="00000000" w:rsidDel="00000000" w:rsidP="00000000" w:rsidRDefault="00000000" w:rsidRPr="00000000" w14:paraId="0000052A">
      <w:pPr>
        <w:ind w:left="0" w:firstLine="0"/>
        <w:rPr/>
      </w:pPr>
      <w:r w:rsidDel="00000000" w:rsidR="00000000" w:rsidRPr="00000000">
        <w:rPr>
          <w:rtl w:val="0"/>
        </w:rPr>
      </w:r>
    </w:p>
    <w:p w:rsidR="00000000" w:rsidDel="00000000" w:rsidP="00000000" w:rsidRDefault="00000000" w:rsidRPr="00000000" w14:paraId="0000052B">
      <w:pPr>
        <w:ind w:left="0" w:firstLine="0"/>
        <w:rPr/>
      </w:pPr>
      <w:r w:rsidDel="00000000" w:rsidR="00000000" w:rsidRPr="00000000">
        <w:rPr>
          <w:rtl w:val="0"/>
        </w:rPr>
        <w:t xml:space="preserve">AUSTIN: Mhm. You could peek.</w:t>
      </w:r>
    </w:p>
    <w:p w:rsidR="00000000" w:rsidDel="00000000" w:rsidP="00000000" w:rsidRDefault="00000000" w:rsidRPr="00000000" w14:paraId="0000052C">
      <w:pPr>
        <w:ind w:left="0" w:firstLine="0"/>
        <w:rPr/>
      </w:pPr>
      <w:r w:rsidDel="00000000" w:rsidR="00000000" w:rsidRPr="00000000">
        <w:rPr>
          <w:rtl w:val="0"/>
        </w:rPr>
      </w:r>
    </w:p>
    <w:p w:rsidR="00000000" w:rsidDel="00000000" w:rsidP="00000000" w:rsidRDefault="00000000" w:rsidRPr="00000000" w14:paraId="0000052D">
      <w:pPr>
        <w:ind w:left="0" w:firstLine="0"/>
        <w:rPr/>
      </w:pPr>
      <w:r w:rsidDel="00000000" w:rsidR="00000000" w:rsidRPr="00000000">
        <w:rPr>
          <w:rtl w:val="0"/>
        </w:rPr>
        <w:t xml:space="preserve">ALI: Like, mostly minimal noise because it’s not a rusted or rusty door.</w:t>
      </w:r>
    </w:p>
    <w:p w:rsidR="00000000" w:rsidDel="00000000" w:rsidP="00000000" w:rsidRDefault="00000000" w:rsidRPr="00000000" w14:paraId="0000052E">
      <w:pPr>
        <w:ind w:left="0" w:firstLine="0"/>
        <w:rPr/>
      </w:pPr>
      <w:r w:rsidDel="00000000" w:rsidR="00000000" w:rsidRPr="00000000">
        <w:rPr>
          <w:rtl w:val="0"/>
        </w:rPr>
      </w:r>
    </w:p>
    <w:p w:rsidR="00000000" w:rsidDel="00000000" w:rsidP="00000000" w:rsidRDefault="00000000" w:rsidRPr="00000000" w14:paraId="0000052F">
      <w:pPr>
        <w:ind w:left="0" w:firstLine="0"/>
        <w:rPr/>
      </w:pPr>
      <w:r w:rsidDel="00000000" w:rsidR="00000000" w:rsidRPr="00000000">
        <w:rPr>
          <w:rtl w:val="0"/>
        </w:rPr>
        <w:t xml:space="preserve">AUSTIN: Yep. Probably, yeah.</w:t>
      </w:r>
    </w:p>
    <w:p w:rsidR="00000000" w:rsidDel="00000000" w:rsidP="00000000" w:rsidRDefault="00000000" w:rsidRPr="00000000" w14:paraId="00000530">
      <w:pPr>
        <w:ind w:left="0" w:firstLine="0"/>
        <w:rPr/>
      </w:pPr>
      <w:r w:rsidDel="00000000" w:rsidR="00000000" w:rsidRPr="00000000">
        <w:rPr>
          <w:rtl w:val="0"/>
        </w:rPr>
      </w:r>
    </w:p>
    <w:p w:rsidR="00000000" w:rsidDel="00000000" w:rsidP="00000000" w:rsidRDefault="00000000" w:rsidRPr="00000000" w14:paraId="00000531">
      <w:pPr>
        <w:ind w:left="0" w:firstLine="0"/>
        <w:rPr/>
      </w:pPr>
      <w:r w:rsidDel="00000000" w:rsidR="00000000" w:rsidRPr="00000000">
        <w:rPr>
          <w:rtl w:val="0"/>
        </w:rPr>
        <w:t xml:space="preserve">ALI: So I just kinda like push it open like two inches.</w:t>
      </w:r>
    </w:p>
    <w:p w:rsidR="00000000" w:rsidDel="00000000" w:rsidP="00000000" w:rsidRDefault="00000000" w:rsidRPr="00000000" w14:paraId="00000532">
      <w:pPr>
        <w:ind w:left="0" w:firstLine="0"/>
        <w:rPr/>
      </w:pPr>
      <w:r w:rsidDel="00000000" w:rsidR="00000000" w:rsidRPr="00000000">
        <w:rPr>
          <w:rtl w:val="0"/>
        </w:rPr>
      </w:r>
    </w:p>
    <w:p w:rsidR="00000000" w:rsidDel="00000000" w:rsidP="00000000" w:rsidRDefault="00000000" w:rsidRPr="00000000" w14:paraId="00000533">
      <w:pPr>
        <w:ind w:left="0" w:firstLine="0"/>
        <w:rPr/>
      </w:pPr>
      <w:r w:rsidDel="00000000" w:rsidR="00000000" w:rsidRPr="00000000">
        <w:rPr>
          <w:rtl w:val="0"/>
        </w:rPr>
        <w:t xml:space="preserve">AUSTIN: Alright! You peek in and you see just the cleanest kitchen you’ve ever seen in your life. Like, where y’all are from kitchens aren’t </w:t>
      </w:r>
      <w:r w:rsidDel="00000000" w:rsidR="00000000" w:rsidRPr="00000000">
        <w:rPr>
          <w:i w:val="1"/>
          <w:rtl w:val="0"/>
        </w:rPr>
        <w:t xml:space="preserve">nice.</w:t>
      </w:r>
      <w:r w:rsidDel="00000000" w:rsidR="00000000" w:rsidRPr="00000000">
        <w:rPr>
          <w:rtl w:val="0"/>
        </w:rPr>
        <w:t xml:space="preserve"> Do you know what I mean? No-one does good clean kitchens. Again, maybe the university has some. Maybe, maybe Fantasmo can think about a time in his life where there was a kitchen that, that y’know did something like this. Or was this clean and this beautiful. But here it’s-</w:t>
      </w:r>
    </w:p>
    <w:p w:rsidR="00000000" w:rsidDel="00000000" w:rsidP="00000000" w:rsidRDefault="00000000" w:rsidRPr="00000000" w14:paraId="00000534">
      <w:pPr>
        <w:ind w:left="0" w:firstLine="0"/>
        <w:rPr/>
      </w:pPr>
      <w:r w:rsidDel="00000000" w:rsidR="00000000" w:rsidRPr="00000000">
        <w:rPr>
          <w:rtl w:val="0"/>
        </w:rPr>
      </w:r>
    </w:p>
    <w:p w:rsidR="00000000" w:rsidDel="00000000" w:rsidP="00000000" w:rsidRDefault="00000000" w:rsidRPr="00000000" w14:paraId="00000535">
      <w:pPr>
        <w:ind w:left="0" w:firstLine="0"/>
        <w:rPr/>
      </w:pPr>
      <w:r w:rsidDel="00000000" w:rsidR="00000000" w:rsidRPr="00000000">
        <w:rPr>
          <w:rtl w:val="0"/>
        </w:rPr>
        <w:t xml:space="preserve">ART: First of all, how dare you?</w:t>
      </w:r>
    </w:p>
    <w:p w:rsidR="00000000" w:rsidDel="00000000" w:rsidP="00000000" w:rsidRDefault="00000000" w:rsidRPr="00000000" w14:paraId="00000536">
      <w:pPr>
        <w:ind w:left="0" w:firstLine="0"/>
        <w:rPr/>
      </w:pPr>
      <w:r w:rsidDel="00000000" w:rsidR="00000000" w:rsidRPr="00000000">
        <w:rPr>
          <w:rtl w:val="0"/>
        </w:rPr>
      </w:r>
    </w:p>
    <w:p w:rsidR="00000000" w:rsidDel="00000000" w:rsidP="00000000" w:rsidRDefault="00000000" w:rsidRPr="00000000" w14:paraId="00000537">
      <w:pPr>
        <w:ind w:left="0" w:firstLine="0"/>
        <w:rPr/>
      </w:pPr>
      <w:r w:rsidDel="00000000" w:rsidR="00000000" w:rsidRPr="00000000">
        <w:rPr>
          <w:rtl w:val="0"/>
        </w:rPr>
        <w:t xml:space="preserve">[Art and Keith laughing]</w:t>
      </w:r>
    </w:p>
    <w:p w:rsidR="00000000" w:rsidDel="00000000" w:rsidP="00000000" w:rsidRDefault="00000000" w:rsidRPr="00000000" w14:paraId="00000538">
      <w:pPr>
        <w:ind w:left="0" w:firstLine="0"/>
        <w:rPr/>
      </w:pPr>
      <w:r w:rsidDel="00000000" w:rsidR="00000000" w:rsidRPr="00000000">
        <w:rPr>
          <w:rtl w:val="0"/>
        </w:rPr>
      </w:r>
    </w:p>
    <w:p w:rsidR="00000000" w:rsidDel="00000000" w:rsidP="00000000" w:rsidRDefault="00000000" w:rsidRPr="00000000" w14:paraId="00000539">
      <w:pPr>
        <w:ind w:left="0" w:firstLine="0"/>
        <w:rPr/>
      </w:pPr>
      <w:r w:rsidDel="00000000" w:rsidR="00000000" w:rsidRPr="00000000">
        <w:rPr>
          <w:rtl w:val="0"/>
        </w:rPr>
        <w:t xml:space="preserve">AUSTIN: Y’know. It’s been rough times for everyone.</w:t>
      </w:r>
    </w:p>
    <w:p w:rsidR="00000000" w:rsidDel="00000000" w:rsidP="00000000" w:rsidRDefault="00000000" w:rsidRPr="00000000" w14:paraId="0000053A">
      <w:pPr>
        <w:ind w:left="0" w:firstLine="0"/>
        <w:rPr/>
      </w:pPr>
      <w:r w:rsidDel="00000000" w:rsidR="00000000" w:rsidRPr="00000000">
        <w:rPr>
          <w:rtl w:val="0"/>
        </w:rPr>
      </w:r>
    </w:p>
    <w:p w:rsidR="00000000" w:rsidDel="00000000" w:rsidP="00000000" w:rsidRDefault="00000000" w:rsidRPr="00000000" w14:paraId="0000053B">
      <w:pPr>
        <w:ind w:left="0" w:firstLine="0"/>
        <w:rPr/>
      </w:pPr>
      <w:r w:rsidDel="00000000" w:rsidR="00000000" w:rsidRPr="00000000">
        <w:rPr>
          <w:rtl w:val="0"/>
        </w:rPr>
        <w:t xml:space="preserve">KEITH: Is it some Fantasia shit?</w:t>
      </w:r>
    </w:p>
    <w:p w:rsidR="00000000" w:rsidDel="00000000" w:rsidP="00000000" w:rsidRDefault="00000000" w:rsidRPr="00000000" w14:paraId="0000053C">
      <w:pPr>
        <w:ind w:left="0" w:firstLine="0"/>
        <w:rPr/>
      </w:pPr>
      <w:r w:rsidDel="00000000" w:rsidR="00000000" w:rsidRPr="00000000">
        <w:rPr>
          <w:rtl w:val="0"/>
        </w:rPr>
      </w:r>
    </w:p>
    <w:p w:rsidR="00000000" w:rsidDel="00000000" w:rsidP="00000000" w:rsidRDefault="00000000" w:rsidRPr="00000000" w14:paraId="0000053D">
      <w:pPr>
        <w:ind w:left="0" w:firstLine="0"/>
        <w:rPr/>
      </w:pPr>
      <w:r w:rsidDel="00000000" w:rsidR="00000000" w:rsidRPr="00000000">
        <w:rPr>
          <w:rtl w:val="0"/>
        </w:rPr>
        <w:t xml:space="preserve">AUSTIN: This is some Fantasia shit.</w:t>
      </w:r>
    </w:p>
    <w:p w:rsidR="00000000" w:rsidDel="00000000" w:rsidP="00000000" w:rsidRDefault="00000000" w:rsidRPr="00000000" w14:paraId="0000053E">
      <w:pPr>
        <w:ind w:left="0" w:firstLine="0"/>
        <w:rPr/>
      </w:pPr>
      <w:r w:rsidDel="00000000" w:rsidR="00000000" w:rsidRPr="00000000">
        <w:rPr>
          <w:rtl w:val="0"/>
        </w:rPr>
      </w:r>
    </w:p>
    <w:p w:rsidR="00000000" w:rsidDel="00000000" w:rsidP="00000000" w:rsidRDefault="00000000" w:rsidRPr="00000000" w14:paraId="0000053F">
      <w:pPr>
        <w:ind w:left="0" w:firstLine="0"/>
        <w:rPr/>
      </w:pPr>
      <w:r w:rsidDel="00000000" w:rsidR="00000000" w:rsidRPr="00000000">
        <w:rPr>
          <w:rtl w:val="0"/>
        </w:rPr>
        <w:t xml:space="preserve">[Ali laughing]</w:t>
      </w:r>
    </w:p>
    <w:p w:rsidR="00000000" w:rsidDel="00000000" w:rsidP="00000000" w:rsidRDefault="00000000" w:rsidRPr="00000000" w14:paraId="00000540">
      <w:pPr>
        <w:ind w:left="0" w:firstLine="0"/>
        <w:rPr/>
      </w:pPr>
      <w:r w:rsidDel="00000000" w:rsidR="00000000" w:rsidRPr="00000000">
        <w:rPr>
          <w:rtl w:val="0"/>
        </w:rPr>
      </w:r>
    </w:p>
    <w:p w:rsidR="00000000" w:rsidDel="00000000" w:rsidP="00000000" w:rsidRDefault="00000000" w:rsidRPr="00000000" w14:paraId="00000541">
      <w:pPr>
        <w:ind w:left="0" w:firstLine="0"/>
        <w:rPr/>
      </w:pPr>
      <w:r w:rsidDel="00000000" w:rsidR="00000000" w:rsidRPr="00000000">
        <w:rPr>
          <w:rtl w:val="0"/>
        </w:rPr>
        <w:t xml:space="preserve">AUSTIN: Inside are, are butcher knives going up and down, up and down on tables. There are people --There aren’t people. Sorry. There are bowls hanging in the air with, with whisks spinning things around inside of them. Right now the, the bowl has a collection of little nuts and bolts that it’s whisking around. And then on this huge long like, like a long grill, like as long as this room, not my room but the, the room that you’re in --Which I’m gonna say again is like a couple of buses long. Are massive, red, velvet curtains, hung like across this grill. Grilling, cooking. And like, they’re being they’re being chopped up and flipped and like prepared as if, as if they were meat.</w:t>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t xml:space="preserve">ART: Okay. Would you say these count as NPCs?</w:t>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t xml:space="preserve">[silent pause]</w:t>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t xml:space="preserve">AUSTIN: Yeah. </w:t>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t xml:space="preserve">ART: Okay. I’m gonna use, I’m gonna use a move.</w:t>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t xml:space="preserve">AUSTIN: Okay, what’re you, what move are you gonna use?</w:t>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t xml:space="preserve">ART: I’m gonna use ‘I am the law’. </w:t>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t xml:space="preserve">AUSTIN: Okay.</w:t>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t xml:space="preserve">ART: When you give an NPC an order based on your divine authority, blah, blah, blah..</w:t>
      </w:r>
    </w:p>
    <w:p w:rsidR="00000000" w:rsidDel="00000000" w:rsidP="00000000" w:rsidRDefault="00000000" w:rsidRPr="00000000" w14:paraId="00000552">
      <w:pPr>
        <w:ind w:left="0" w:firstLine="0"/>
        <w:rPr/>
      </w:pPr>
      <w:r w:rsidDel="00000000" w:rsidR="00000000" w:rsidRPr="00000000">
        <w:rPr>
          <w:rtl w:val="0"/>
        </w:rPr>
      </w:r>
    </w:p>
    <w:p w:rsidR="00000000" w:rsidDel="00000000" w:rsidP="00000000" w:rsidRDefault="00000000" w:rsidRPr="00000000" w14:paraId="00000553">
      <w:pPr>
        <w:ind w:left="0" w:firstLine="0"/>
        <w:rPr/>
      </w:pPr>
      <w:r w:rsidDel="00000000" w:rsidR="00000000" w:rsidRPr="00000000">
        <w:rPr>
          <w:rtl w:val="0"/>
        </w:rPr>
        <w:t xml:space="preserve">AUSTIN: I mean, read it ‘cause people in the chat, people who’re listening wanna hear this.</w:t>
      </w:r>
    </w:p>
    <w:p w:rsidR="00000000" w:rsidDel="00000000" w:rsidP="00000000" w:rsidRDefault="00000000" w:rsidRPr="00000000" w14:paraId="00000554">
      <w:pPr>
        <w:ind w:left="0" w:firstLine="0"/>
        <w:rPr/>
      </w:pPr>
      <w:r w:rsidDel="00000000" w:rsidR="00000000" w:rsidRPr="00000000">
        <w:rPr>
          <w:rtl w:val="0"/>
        </w:rPr>
      </w:r>
    </w:p>
    <w:p w:rsidR="00000000" w:rsidDel="00000000" w:rsidP="00000000" w:rsidRDefault="00000000" w:rsidRPr="00000000" w14:paraId="00000555">
      <w:pPr>
        <w:ind w:left="0" w:firstLine="0"/>
        <w:rPr/>
      </w:pPr>
      <w:r w:rsidDel="00000000" w:rsidR="00000000" w:rsidRPr="00000000">
        <w:rPr>
          <w:rtl w:val="0"/>
        </w:rPr>
        <w:t xml:space="preserve">ART: When you give an NPC an order based on your divine authority roll, roll plus charisma. On a 7+ they choose one: do what you say, back away cautiously and then flee, or attack you. And yeah I hope this room full of knives doesn’t decide to attack me.</w:t>
      </w:r>
    </w:p>
    <w:p w:rsidR="00000000" w:rsidDel="00000000" w:rsidP="00000000" w:rsidRDefault="00000000" w:rsidRPr="00000000" w14:paraId="00000556">
      <w:pPr>
        <w:ind w:left="0" w:firstLine="0"/>
        <w:rPr/>
      </w:pPr>
      <w:r w:rsidDel="00000000" w:rsidR="00000000" w:rsidRPr="00000000">
        <w:rPr>
          <w:rtl w:val="0"/>
        </w:rPr>
      </w:r>
    </w:p>
    <w:p w:rsidR="00000000" w:rsidDel="00000000" w:rsidP="00000000" w:rsidRDefault="00000000" w:rsidRPr="00000000" w14:paraId="00000557">
      <w:pPr>
        <w:ind w:left="0" w:firstLine="0"/>
        <w:rPr/>
      </w:pPr>
      <w:r w:rsidDel="00000000" w:rsidR="00000000" w:rsidRPr="00000000">
        <w:rPr>
          <w:rtl w:val="0"/>
        </w:rPr>
        <w:t xml:space="preserve">[Ali and Nick laughing]</w:t>
      </w:r>
    </w:p>
    <w:p w:rsidR="00000000" w:rsidDel="00000000" w:rsidP="00000000" w:rsidRDefault="00000000" w:rsidRPr="00000000" w14:paraId="00000558">
      <w:pPr>
        <w:ind w:left="0" w:firstLine="0"/>
        <w:rPr/>
      </w:pPr>
      <w:r w:rsidDel="00000000" w:rsidR="00000000" w:rsidRPr="00000000">
        <w:rPr>
          <w:rtl w:val="0"/>
        </w:rPr>
      </w:r>
    </w:p>
    <w:p w:rsidR="00000000" w:rsidDel="00000000" w:rsidP="00000000" w:rsidRDefault="00000000" w:rsidRPr="00000000" w14:paraId="00000559">
      <w:pPr>
        <w:ind w:left="0" w:firstLine="0"/>
        <w:rPr/>
      </w:pPr>
      <w:r w:rsidDel="00000000" w:rsidR="00000000" w:rsidRPr="00000000">
        <w:rPr>
          <w:rtl w:val="0"/>
        </w:rPr>
        <w:t xml:space="preserve">AUSTIN: Sure. What’re you </w:t>
      </w:r>
      <w:r w:rsidDel="00000000" w:rsidR="00000000" w:rsidRPr="00000000">
        <w:rPr>
          <w:i w:val="1"/>
          <w:rtl w:val="0"/>
        </w:rPr>
        <w:t xml:space="preserve">doing</w:t>
      </w:r>
      <w:r w:rsidDel="00000000" w:rsidR="00000000" w:rsidRPr="00000000">
        <w:rPr>
          <w:rtl w:val="0"/>
        </w:rPr>
        <w:t xml:space="preserve">? So how, how are you using that move?</w:t>
      </w:r>
    </w:p>
    <w:p w:rsidR="00000000" w:rsidDel="00000000" w:rsidP="00000000" w:rsidRDefault="00000000" w:rsidRPr="00000000" w14:paraId="0000055A">
      <w:pPr>
        <w:ind w:left="0" w:firstLine="0"/>
        <w:rPr/>
      </w:pPr>
      <w:r w:rsidDel="00000000" w:rsidR="00000000" w:rsidRPr="00000000">
        <w:rPr>
          <w:rtl w:val="0"/>
        </w:rPr>
      </w:r>
    </w:p>
    <w:p w:rsidR="00000000" w:rsidDel="00000000" w:rsidP="00000000" w:rsidRDefault="00000000" w:rsidRPr="00000000" w14:paraId="0000055B">
      <w:pPr>
        <w:ind w:left="0" w:firstLine="0"/>
        <w:rPr/>
      </w:pPr>
      <w:r w:rsidDel="00000000" w:rsidR="00000000" w:rsidRPr="00000000">
        <w:rPr>
          <w:rtl w:val="0"/>
        </w:rPr>
        <w:t xml:space="preserve">ART: Oh there’s like extra stuff. If I get a 10 it’s really good, if I get a 6 or lower it’s bad.</w:t>
      </w:r>
    </w:p>
    <w:p w:rsidR="00000000" w:rsidDel="00000000" w:rsidP="00000000" w:rsidRDefault="00000000" w:rsidRPr="00000000" w14:paraId="0000055C">
      <w:pPr>
        <w:ind w:left="0" w:firstLine="0"/>
        <w:rPr/>
      </w:pPr>
      <w:r w:rsidDel="00000000" w:rsidR="00000000" w:rsidRPr="00000000">
        <w:rPr>
          <w:rtl w:val="0"/>
        </w:rPr>
      </w:r>
    </w:p>
    <w:p w:rsidR="00000000" w:rsidDel="00000000" w:rsidP="00000000" w:rsidRDefault="00000000" w:rsidRPr="00000000" w14:paraId="0000055D">
      <w:pPr>
        <w:ind w:left="0" w:firstLine="0"/>
        <w:rPr/>
      </w:pPr>
      <w:r w:rsidDel="00000000" w:rsidR="00000000" w:rsidRPr="00000000">
        <w:rPr>
          <w:rtl w:val="0"/>
        </w:rPr>
        <w:t xml:space="preserve">AUSTIN: Mhm. Yep, okay. What do you </w:t>
      </w:r>
      <w:r w:rsidDel="00000000" w:rsidR="00000000" w:rsidRPr="00000000">
        <w:rPr>
          <w:i w:val="1"/>
          <w:rtl w:val="0"/>
        </w:rPr>
        <w:t xml:space="preserve">do</w:t>
      </w:r>
      <w:r w:rsidDel="00000000" w:rsidR="00000000" w:rsidRPr="00000000">
        <w:rPr>
          <w:rtl w:val="0"/>
        </w:rPr>
        <w:t xml:space="preserve">? [pauses] Remember the door is --Ali is, or Hella is peeking through the door. So what do you do from that point of her peeking through the door?</w:t>
      </w:r>
    </w:p>
    <w:p w:rsidR="00000000" w:rsidDel="00000000" w:rsidP="00000000" w:rsidRDefault="00000000" w:rsidRPr="00000000" w14:paraId="0000055E">
      <w:pPr>
        <w:ind w:left="0" w:firstLine="0"/>
        <w:rPr/>
      </w:pPr>
      <w:r w:rsidDel="00000000" w:rsidR="00000000" w:rsidRPr="00000000">
        <w:rPr>
          <w:rtl w:val="0"/>
        </w:rPr>
      </w:r>
    </w:p>
    <w:p w:rsidR="00000000" w:rsidDel="00000000" w:rsidP="00000000" w:rsidRDefault="00000000" w:rsidRPr="00000000" w14:paraId="0000055F">
      <w:pPr>
        <w:ind w:left="0" w:firstLine="0"/>
        <w:rPr/>
      </w:pPr>
      <w:r w:rsidDel="00000000" w:rsidR="00000000" w:rsidRPr="00000000">
        <w:rPr>
          <w:rtl w:val="0"/>
        </w:rPr>
        <w:t xml:space="preserve">[Art laughs]</w:t>
      </w:r>
    </w:p>
    <w:p w:rsidR="00000000" w:rsidDel="00000000" w:rsidP="00000000" w:rsidRDefault="00000000" w:rsidRPr="00000000" w14:paraId="00000560">
      <w:pPr>
        <w:ind w:left="0" w:firstLine="0"/>
        <w:rPr/>
      </w:pPr>
      <w:r w:rsidDel="00000000" w:rsidR="00000000" w:rsidRPr="00000000">
        <w:rPr>
          <w:rtl w:val="0"/>
        </w:rPr>
      </w:r>
    </w:p>
    <w:p w:rsidR="00000000" w:rsidDel="00000000" w:rsidP="00000000" w:rsidRDefault="00000000" w:rsidRPr="00000000" w14:paraId="00000561">
      <w:pPr>
        <w:ind w:left="0" w:firstLine="0"/>
        <w:rPr/>
      </w:pPr>
      <w:r w:rsidDel="00000000" w:rsidR="00000000" w:rsidRPr="00000000">
        <w:rPr>
          <w:rtl w:val="0"/>
        </w:rPr>
        <w:t xml:space="preserve">ALI: Yeah it’s only open like two inches.</w:t>
      </w:r>
    </w:p>
    <w:p w:rsidR="00000000" w:rsidDel="00000000" w:rsidP="00000000" w:rsidRDefault="00000000" w:rsidRPr="00000000" w14:paraId="00000562">
      <w:pPr>
        <w:ind w:left="0" w:firstLine="0"/>
        <w:rPr/>
      </w:pPr>
      <w:r w:rsidDel="00000000" w:rsidR="00000000" w:rsidRPr="00000000">
        <w:rPr>
          <w:rtl w:val="0"/>
        </w:rPr>
      </w:r>
    </w:p>
    <w:p w:rsidR="00000000" w:rsidDel="00000000" w:rsidP="00000000" w:rsidRDefault="00000000" w:rsidRPr="00000000" w14:paraId="00000563">
      <w:pPr>
        <w:ind w:left="0" w:firstLine="0"/>
        <w:rPr/>
      </w:pPr>
      <w:r w:rsidDel="00000000" w:rsidR="00000000" w:rsidRPr="00000000">
        <w:rPr>
          <w:rtl w:val="0"/>
        </w:rPr>
        <w:t xml:space="preserve">ART: Can I like --I like kind of brush her back and like push the door open. </w:t>
      </w:r>
    </w:p>
    <w:p w:rsidR="00000000" w:rsidDel="00000000" w:rsidP="00000000" w:rsidRDefault="00000000" w:rsidRPr="00000000" w14:paraId="00000564">
      <w:pPr>
        <w:ind w:left="0" w:firstLine="0"/>
        <w:rPr/>
      </w:pPr>
      <w:r w:rsidDel="00000000" w:rsidR="00000000" w:rsidRPr="00000000">
        <w:rPr>
          <w:rtl w:val="0"/>
        </w:rPr>
      </w:r>
    </w:p>
    <w:p w:rsidR="00000000" w:rsidDel="00000000" w:rsidP="00000000" w:rsidRDefault="00000000" w:rsidRPr="00000000" w14:paraId="00000565">
      <w:pPr>
        <w:ind w:left="0" w:firstLine="0"/>
        <w:rPr/>
      </w:pPr>
      <w:r w:rsidDel="00000000" w:rsidR="00000000" w:rsidRPr="00000000">
        <w:rPr>
          <w:rtl w:val="0"/>
        </w:rPr>
        <w:t xml:space="preserve">[Ali snorts]</w:t>
      </w:r>
    </w:p>
    <w:p w:rsidR="00000000" w:rsidDel="00000000" w:rsidP="00000000" w:rsidRDefault="00000000" w:rsidRPr="00000000" w14:paraId="00000566">
      <w:pPr>
        <w:ind w:left="0" w:firstLine="0"/>
        <w:rPr/>
      </w:pPr>
      <w:r w:rsidDel="00000000" w:rsidR="00000000" w:rsidRPr="00000000">
        <w:rPr>
          <w:rtl w:val="0"/>
        </w:rPr>
      </w:r>
    </w:p>
    <w:p w:rsidR="00000000" w:rsidDel="00000000" w:rsidP="00000000" w:rsidRDefault="00000000" w:rsidRPr="00000000" w14:paraId="00000567">
      <w:pPr>
        <w:ind w:left="0" w:firstLine="0"/>
        <w:rPr/>
      </w:pPr>
      <w:r w:rsidDel="00000000" w:rsidR="00000000" w:rsidRPr="00000000">
        <w:rPr>
          <w:rtl w:val="0"/>
        </w:rPr>
        <w:t xml:space="preserve">AUSTIN: Okay.</w:t>
      </w:r>
    </w:p>
    <w:p w:rsidR="00000000" w:rsidDel="00000000" w:rsidP="00000000" w:rsidRDefault="00000000" w:rsidRPr="00000000" w14:paraId="00000568">
      <w:pPr>
        <w:ind w:left="0" w:firstLine="0"/>
        <w:rPr/>
      </w:pPr>
      <w:r w:rsidDel="00000000" w:rsidR="00000000" w:rsidRPr="00000000">
        <w:rPr>
          <w:rtl w:val="0"/>
        </w:rPr>
      </w:r>
    </w:p>
    <w:p w:rsidR="00000000" w:rsidDel="00000000" w:rsidP="00000000" w:rsidRDefault="00000000" w:rsidRPr="00000000" w14:paraId="00000569">
      <w:pPr>
        <w:ind w:left="850.3937007874017" w:firstLine="0"/>
        <w:rPr/>
      </w:pPr>
      <w:r w:rsidDel="00000000" w:rsidR="00000000" w:rsidRPr="00000000">
        <w:rPr>
          <w:rtl w:val="0"/>
        </w:rPr>
        <w:t xml:space="preserve">ART (as Hadrian): In the name of S-, of, of Samothes, King God, Crafter of the Sun and, and Once and Future Rule</w:t>
      </w:r>
      <w:ins w:author="Glen Campey" w:id="13" w:date="2019-11-21T17:24:46Z">
        <w:r w:rsidDel="00000000" w:rsidR="00000000" w:rsidRPr="00000000">
          <w:rPr>
            <w:rtl w:val="0"/>
          </w:rPr>
          <w:t xml:space="preserve">r</w:t>
        </w:r>
      </w:ins>
      <w:r w:rsidDel="00000000" w:rsidR="00000000" w:rsidRPr="00000000">
        <w:rPr>
          <w:rtl w:val="0"/>
        </w:rPr>
        <w:t xml:space="preserve"> of these Lands</w:t>
      </w:r>
      <w:ins w:author="Glen Campey" w:id="14" w:date="2019-11-21T17:24:56Z">
        <w:r w:rsidDel="00000000" w:rsidR="00000000" w:rsidRPr="00000000">
          <w:rPr>
            <w:rtl w:val="0"/>
          </w:rPr>
          <w:t xml:space="preserve">,</w:t>
        </w:r>
      </w:ins>
      <w:r w:rsidDel="00000000" w:rsidR="00000000" w:rsidRPr="00000000">
        <w:rPr>
          <w:rtl w:val="0"/>
        </w:rPr>
        <w:t xml:space="preserve"> stop what you’re doing.</w:t>
      </w:r>
      <w:ins w:author="Glen Campey" w:id="15" w:date="2019-11-21T17:24:58Z">
        <w:r w:rsidDel="00000000" w:rsidR="00000000" w:rsidRPr="00000000">
          <w:rPr>
            <w:rtl w:val="0"/>
          </w:rPr>
          <w:t xml:space="preserve">.</w:t>
        </w:r>
      </w:ins>
      <w:r w:rsidDel="00000000" w:rsidR="00000000" w:rsidRPr="00000000">
        <w:rPr>
          <w:rtl w:val="0"/>
        </w:rPr>
        <w:t xml:space="preserve">. [pauses] We can just start with stop what you’re doing.</w:t>
      </w:r>
    </w:p>
    <w:p w:rsidR="00000000" w:rsidDel="00000000" w:rsidP="00000000" w:rsidRDefault="00000000" w:rsidRPr="00000000" w14:paraId="0000056A">
      <w:pPr>
        <w:ind w:left="0" w:firstLine="0"/>
        <w:rPr/>
      </w:pPr>
      <w:r w:rsidDel="00000000" w:rsidR="00000000" w:rsidRPr="00000000">
        <w:rPr>
          <w:rtl w:val="0"/>
        </w:rPr>
      </w:r>
    </w:p>
    <w:p w:rsidR="00000000" w:rsidDel="00000000" w:rsidP="00000000" w:rsidRDefault="00000000" w:rsidRPr="00000000" w14:paraId="0000056B">
      <w:pPr>
        <w:ind w:left="0" w:firstLine="0"/>
        <w:rPr/>
      </w:pPr>
      <w:r w:rsidDel="00000000" w:rsidR="00000000" w:rsidRPr="00000000">
        <w:rPr>
          <w:rtl w:val="0"/>
        </w:rPr>
        <w:t xml:space="preserve">ART: I was gonna go ‘And explain yourself’, but what the fuck are they gonna explain, they’re fuckin’ knives.</w:t>
      </w:r>
    </w:p>
    <w:p w:rsidR="00000000" w:rsidDel="00000000" w:rsidP="00000000" w:rsidRDefault="00000000" w:rsidRPr="00000000" w14:paraId="0000056C">
      <w:pPr>
        <w:ind w:left="0" w:firstLine="0"/>
        <w:rPr/>
      </w:pPr>
      <w:r w:rsidDel="00000000" w:rsidR="00000000" w:rsidRPr="00000000">
        <w:rPr>
          <w:rtl w:val="0"/>
        </w:rPr>
      </w:r>
    </w:p>
    <w:p w:rsidR="00000000" w:rsidDel="00000000" w:rsidP="00000000" w:rsidRDefault="00000000" w:rsidRPr="00000000" w14:paraId="0000056D">
      <w:pPr>
        <w:ind w:left="0" w:firstLine="0"/>
        <w:rPr/>
      </w:pPr>
      <w:r w:rsidDel="00000000" w:rsidR="00000000" w:rsidRPr="00000000">
        <w:rPr>
          <w:rtl w:val="0"/>
        </w:rPr>
        <w:t xml:space="preserve">[Ali laughing]</w:t>
      </w:r>
    </w:p>
    <w:p w:rsidR="00000000" w:rsidDel="00000000" w:rsidP="00000000" w:rsidRDefault="00000000" w:rsidRPr="00000000" w14:paraId="0000056E">
      <w:pPr>
        <w:ind w:left="0" w:firstLine="0"/>
        <w:rPr/>
      </w:pPr>
      <w:r w:rsidDel="00000000" w:rsidR="00000000" w:rsidRPr="00000000">
        <w:rPr>
          <w:rtl w:val="0"/>
        </w:rPr>
      </w:r>
    </w:p>
    <w:p w:rsidR="00000000" w:rsidDel="00000000" w:rsidP="00000000" w:rsidRDefault="00000000" w:rsidRPr="00000000" w14:paraId="0000056F">
      <w:pPr>
        <w:ind w:left="0" w:firstLine="0"/>
        <w:rPr/>
      </w:pPr>
      <w:r w:rsidDel="00000000" w:rsidR="00000000" w:rsidRPr="00000000">
        <w:rPr>
          <w:rtl w:val="0"/>
        </w:rPr>
        <w:t xml:space="preserve">KEITH: You can understand all language.</w:t>
      </w:r>
    </w:p>
    <w:p w:rsidR="00000000" w:rsidDel="00000000" w:rsidP="00000000" w:rsidRDefault="00000000" w:rsidRPr="00000000" w14:paraId="00000570">
      <w:pPr>
        <w:ind w:left="0" w:firstLine="0"/>
        <w:rPr/>
      </w:pPr>
      <w:r w:rsidDel="00000000" w:rsidR="00000000" w:rsidRPr="00000000">
        <w:rPr>
          <w:rtl w:val="0"/>
        </w:rPr>
      </w:r>
    </w:p>
    <w:p w:rsidR="00000000" w:rsidDel="00000000" w:rsidP="00000000" w:rsidRDefault="00000000" w:rsidRPr="00000000" w14:paraId="00000571">
      <w:pPr>
        <w:ind w:left="0" w:firstLine="0"/>
        <w:rPr/>
      </w:pPr>
      <w:r w:rsidDel="00000000" w:rsidR="00000000" w:rsidRPr="00000000">
        <w:rPr>
          <w:rtl w:val="0"/>
        </w:rPr>
        <w:t xml:space="preserve">ART: Oh right! Well, I don’t know if they --Oh yeah.</w:t>
      </w:r>
    </w:p>
    <w:p w:rsidR="00000000" w:rsidDel="00000000" w:rsidP="00000000" w:rsidRDefault="00000000" w:rsidRPr="00000000" w14:paraId="00000572">
      <w:pPr>
        <w:ind w:left="0" w:firstLine="0"/>
        <w:rPr/>
      </w:pPr>
      <w:r w:rsidDel="00000000" w:rsidR="00000000" w:rsidRPr="00000000">
        <w:rPr>
          <w:rtl w:val="0"/>
        </w:rPr>
      </w:r>
    </w:p>
    <w:p w:rsidR="00000000" w:rsidDel="00000000" w:rsidP="00000000" w:rsidRDefault="00000000" w:rsidRPr="00000000" w14:paraId="00000573">
      <w:pPr>
        <w:ind w:left="850.3937007874017" w:firstLine="0"/>
        <w:rPr/>
      </w:pPr>
      <w:r w:rsidDel="00000000" w:rsidR="00000000" w:rsidRPr="00000000">
        <w:rPr>
          <w:rtl w:val="0"/>
        </w:rPr>
        <w:t xml:space="preserve">ART (as Hadrian): And explain yourself.</w:t>
      </w:r>
    </w:p>
    <w:p w:rsidR="00000000" w:rsidDel="00000000" w:rsidP="00000000" w:rsidRDefault="00000000" w:rsidRPr="00000000" w14:paraId="00000574">
      <w:pPr>
        <w:ind w:left="850.3937007874017" w:firstLine="0"/>
        <w:rPr/>
      </w:pPr>
      <w:r w:rsidDel="00000000" w:rsidR="00000000" w:rsidRPr="00000000">
        <w:rPr>
          <w:rtl w:val="0"/>
        </w:rPr>
      </w:r>
    </w:p>
    <w:p w:rsidR="00000000" w:rsidDel="00000000" w:rsidP="00000000" w:rsidRDefault="00000000" w:rsidRPr="00000000" w14:paraId="00000575">
      <w:pPr>
        <w:ind w:left="0" w:firstLine="0"/>
        <w:rPr/>
      </w:pPr>
      <w:r w:rsidDel="00000000" w:rsidR="00000000" w:rsidRPr="00000000">
        <w:rPr>
          <w:rtl w:val="0"/>
        </w:rPr>
        <w:t xml:space="preserve">ALI: What is there to explain? They’re making food.</w:t>
      </w:r>
    </w:p>
    <w:p w:rsidR="00000000" w:rsidDel="00000000" w:rsidP="00000000" w:rsidRDefault="00000000" w:rsidRPr="00000000" w14:paraId="00000576">
      <w:pPr>
        <w:ind w:left="0" w:firstLine="0"/>
        <w:rPr/>
      </w:pPr>
      <w:r w:rsidDel="00000000" w:rsidR="00000000" w:rsidRPr="00000000">
        <w:rPr>
          <w:rtl w:val="0"/>
        </w:rPr>
      </w:r>
    </w:p>
    <w:p w:rsidR="00000000" w:rsidDel="00000000" w:rsidP="00000000" w:rsidRDefault="00000000" w:rsidRPr="00000000" w14:paraId="00000577">
      <w:pPr>
        <w:ind w:left="0" w:firstLine="0"/>
        <w:rPr/>
      </w:pPr>
      <w:r w:rsidDel="00000000" w:rsidR="00000000" w:rsidRPr="00000000">
        <w:rPr>
          <w:rtl w:val="0"/>
        </w:rPr>
        <w:t xml:space="preserve">[Ali and Jack laughing]</w:t>
      </w:r>
    </w:p>
    <w:p w:rsidR="00000000" w:rsidDel="00000000" w:rsidP="00000000" w:rsidRDefault="00000000" w:rsidRPr="00000000" w14:paraId="00000578">
      <w:pPr>
        <w:ind w:left="0" w:firstLine="0"/>
        <w:rPr/>
      </w:pPr>
      <w:r w:rsidDel="00000000" w:rsidR="00000000" w:rsidRPr="00000000">
        <w:rPr>
          <w:rtl w:val="0"/>
        </w:rPr>
      </w:r>
    </w:p>
    <w:p w:rsidR="00000000" w:rsidDel="00000000" w:rsidP="00000000" w:rsidRDefault="00000000" w:rsidRPr="00000000" w14:paraId="00000579">
      <w:pPr>
        <w:ind w:left="0" w:firstLine="0"/>
        <w:rPr/>
      </w:pPr>
      <w:r w:rsidDel="00000000" w:rsidR="00000000" w:rsidRPr="00000000">
        <w:rPr>
          <w:rtl w:val="0"/>
        </w:rPr>
        <w:t xml:space="preserve">AUSTIN: Alright, make that roll!</w:t>
      </w:r>
    </w:p>
    <w:p w:rsidR="00000000" w:rsidDel="00000000" w:rsidP="00000000" w:rsidRDefault="00000000" w:rsidRPr="00000000" w14:paraId="0000057A">
      <w:pPr>
        <w:ind w:left="0" w:firstLine="0"/>
        <w:rPr/>
      </w:pPr>
      <w:r w:rsidDel="00000000" w:rsidR="00000000" w:rsidRPr="00000000">
        <w:rPr>
          <w:rtl w:val="0"/>
        </w:rPr>
      </w:r>
    </w:p>
    <w:p w:rsidR="00000000" w:rsidDel="00000000" w:rsidP="00000000" w:rsidRDefault="00000000" w:rsidRPr="00000000" w14:paraId="0000057B">
      <w:pPr>
        <w:ind w:left="0" w:firstLine="0"/>
        <w:rPr/>
      </w:pPr>
      <w:r w:rsidDel="00000000" w:rsidR="00000000" w:rsidRPr="00000000">
        <w:rPr>
          <w:rtl w:val="0"/>
        </w:rPr>
        <w:t xml:space="preserve">ART: They’re, they can explain lots of stuff.</w:t>
      </w:r>
    </w:p>
    <w:p w:rsidR="00000000" w:rsidDel="00000000" w:rsidP="00000000" w:rsidRDefault="00000000" w:rsidRPr="00000000" w14:paraId="0000057C">
      <w:pPr>
        <w:ind w:left="0" w:firstLine="0"/>
        <w:rPr/>
      </w:pPr>
      <w:r w:rsidDel="00000000" w:rsidR="00000000" w:rsidRPr="00000000">
        <w:rPr>
          <w:rtl w:val="0"/>
        </w:rPr>
      </w:r>
    </w:p>
    <w:p w:rsidR="00000000" w:rsidDel="00000000" w:rsidP="00000000" w:rsidRDefault="00000000" w:rsidRPr="00000000" w14:paraId="0000057D">
      <w:pPr>
        <w:ind w:left="0" w:firstLine="0"/>
        <w:rPr/>
      </w:pPr>
      <w:r w:rsidDel="00000000" w:rsidR="00000000" w:rsidRPr="00000000">
        <w:rPr>
          <w:rtl w:val="0"/>
        </w:rPr>
        <w:t xml:space="preserve">KEITH: I wanna, I wanna guess how this is about to go real bad. And the way that I guess is that your shit only works on one NPC. Right?</w:t>
      </w:r>
    </w:p>
    <w:p w:rsidR="00000000" w:rsidDel="00000000" w:rsidP="00000000" w:rsidRDefault="00000000" w:rsidRPr="00000000" w14:paraId="0000057E">
      <w:pPr>
        <w:ind w:left="0" w:firstLine="0"/>
        <w:rPr/>
      </w:pPr>
      <w:r w:rsidDel="00000000" w:rsidR="00000000" w:rsidRPr="00000000">
        <w:rPr>
          <w:rtl w:val="0"/>
        </w:rPr>
      </w:r>
    </w:p>
    <w:p w:rsidR="00000000" w:rsidDel="00000000" w:rsidP="00000000" w:rsidRDefault="00000000" w:rsidRPr="00000000" w14:paraId="0000057F">
      <w:pPr>
        <w:ind w:left="0" w:firstLine="0"/>
        <w:rPr/>
      </w:pPr>
      <w:r w:rsidDel="00000000" w:rsidR="00000000" w:rsidRPr="00000000">
        <w:rPr>
          <w:rtl w:val="0"/>
        </w:rPr>
        <w:t xml:space="preserve">[Jack laughing]</w:t>
      </w:r>
    </w:p>
    <w:p w:rsidR="00000000" w:rsidDel="00000000" w:rsidP="00000000" w:rsidRDefault="00000000" w:rsidRPr="00000000" w14:paraId="00000580">
      <w:pPr>
        <w:ind w:left="0" w:firstLine="0"/>
        <w:rPr/>
      </w:pPr>
      <w:r w:rsidDel="00000000" w:rsidR="00000000" w:rsidRPr="00000000">
        <w:rPr>
          <w:rtl w:val="0"/>
        </w:rPr>
      </w:r>
    </w:p>
    <w:p w:rsidR="00000000" w:rsidDel="00000000" w:rsidP="00000000" w:rsidRDefault="00000000" w:rsidRPr="00000000" w14:paraId="00000581">
      <w:pPr>
        <w:ind w:left="0" w:firstLine="0"/>
        <w:rPr/>
      </w:pPr>
      <w:r w:rsidDel="00000000" w:rsidR="00000000" w:rsidRPr="00000000">
        <w:rPr>
          <w:rtl w:val="0"/>
        </w:rPr>
        <w:t xml:space="preserve">ART: Oh yeah, give ‘</w:t>
      </w:r>
      <w:r w:rsidDel="00000000" w:rsidR="00000000" w:rsidRPr="00000000">
        <w:rPr>
          <w:i w:val="1"/>
          <w:rtl w:val="0"/>
        </w:rPr>
        <w:t xml:space="preserve">an</w:t>
      </w:r>
      <w:r w:rsidDel="00000000" w:rsidR="00000000" w:rsidRPr="00000000">
        <w:rPr>
          <w:rtl w:val="0"/>
        </w:rPr>
        <w:t xml:space="preserve"> NPC’.</w:t>
      </w:r>
    </w:p>
    <w:p w:rsidR="00000000" w:rsidDel="00000000" w:rsidP="00000000" w:rsidRDefault="00000000" w:rsidRPr="00000000" w14:paraId="00000582">
      <w:pPr>
        <w:ind w:left="0" w:firstLine="0"/>
        <w:rPr/>
      </w:pPr>
      <w:r w:rsidDel="00000000" w:rsidR="00000000" w:rsidRPr="00000000">
        <w:rPr>
          <w:rtl w:val="0"/>
        </w:rPr>
      </w:r>
    </w:p>
    <w:p w:rsidR="00000000" w:rsidDel="00000000" w:rsidP="00000000" w:rsidRDefault="00000000" w:rsidRPr="00000000" w14:paraId="00000583">
      <w:pPr>
        <w:ind w:left="0" w:firstLine="0"/>
        <w:rPr/>
      </w:pPr>
      <w:r w:rsidDel="00000000" w:rsidR="00000000" w:rsidRPr="00000000">
        <w:rPr>
          <w:rtl w:val="0"/>
        </w:rPr>
        <w:t xml:space="preserve">AUSTIN: Sure.</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ART: Well..</w:t>
      </w:r>
    </w:p>
    <w:p w:rsidR="00000000" w:rsidDel="00000000" w:rsidP="00000000" w:rsidRDefault="00000000" w:rsidRPr="00000000" w14:paraId="00000586">
      <w:pPr>
        <w:ind w:left="0" w:firstLine="0"/>
        <w:rPr/>
      </w:pPr>
      <w:r w:rsidDel="00000000" w:rsidR="00000000" w:rsidRPr="00000000">
        <w:rPr>
          <w:rtl w:val="0"/>
        </w:rPr>
      </w:r>
    </w:p>
    <w:p w:rsidR="00000000" w:rsidDel="00000000" w:rsidP="00000000" w:rsidRDefault="00000000" w:rsidRPr="00000000" w14:paraId="00000587">
      <w:pPr>
        <w:ind w:left="0" w:firstLine="0"/>
        <w:rPr/>
      </w:pPr>
      <w:r w:rsidDel="00000000" w:rsidR="00000000" w:rsidRPr="00000000">
        <w:rPr>
          <w:rtl w:val="0"/>
        </w:rPr>
        <w:t xml:space="preserve">AUSTIN: Which one are you picking?</w:t>
      </w:r>
    </w:p>
    <w:p w:rsidR="00000000" w:rsidDel="00000000" w:rsidP="00000000" w:rsidRDefault="00000000" w:rsidRPr="00000000" w14:paraId="00000588">
      <w:pPr>
        <w:ind w:left="0" w:firstLine="0"/>
        <w:rPr/>
      </w:pPr>
      <w:r w:rsidDel="00000000" w:rsidR="00000000" w:rsidRPr="00000000">
        <w:rPr>
          <w:rtl w:val="0"/>
        </w:rPr>
      </w:r>
    </w:p>
    <w:p w:rsidR="00000000" w:rsidDel="00000000" w:rsidP="00000000" w:rsidRDefault="00000000" w:rsidRPr="00000000" w14:paraId="00000589">
      <w:pPr>
        <w:ind w:left="0" w:firstLine="0"/>
        <w:rPr/>
      </w:pPr>
      <w:r w:rsidDel="00000000" w:rsidR="00000000" w:rsidRPr="00000000">
        <w:rPr>
          <w:rtl w:val="0"/>
        </w:rPr>
        <w:t xml:space="preserve">[Jack, Keith and Nick laughing]</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ART: The cl- --I dunno, it’s a kitchen!</w:t>
      </w:r>
    </w:p>
    <w:p w:rsidR="00000000" w:rsidDel="00000000" w:rsidP="00000000" w:rsidRDefault="00000000" w:rsidRPr="00000000" w14:paraId="0000058C">
      <w:pPr>
        <w:ind w:left="0" w:firstLine="0"/>
        <w:rPr/>
      </w:pPr>
      <w:r w:rsidDel="00000000" w:rsidR="00000000" w:rsidRPr="00000000">
        <w:rPr>
          <w:rtl w:val="0"/>
        </w:rPr>
      </w:r>
    </w:p>
    <w:p w:rsidR="00000000" w:rsidDel="00000000" w:rsidP="00000000" w:rsidRDefault="00000000" w:rsidRPr="00000000" w14:paraId="0000058D">
      <w:pPr>
        <w:ind w:left="0" w:firstLine="0"/>
        <w:rPr/>
      </w:pPr>
      <w:r w:rsidDel="00000000" w:rsidR="00000000" w:rsidRPr="00000000">
        <w:rPr>
          <w:rtl w:val="0"/>
        </w:rPr>
        <w:t xml:space="preserve">AUSTIN: Mhm.</w:t>
      </w:r>
    </w:p>
    <w:p w:rsidR="00000000" w:rsidDel="00000000" w:rsidP="00000000" w:rsidRDefault="00000000" w:rsidRPr="00000000" w14:paraId="0000058E">
      <w:pPr>
        <w:ind w:left="0" w:firstLine="0"/>
        <w:rPr/>
      </w:pPr>
      <w:r w:rsidDel="00000000" w:rsidR="00000000" w:rsidRPr="00000000">
        <w:rPr>
          <w:rtl w:val="0"/>
        </w:rPr>
      </w:r>
    </w:p>
    <w:p w:rsidR="00000000" w:rsidDel="00000000" w:rsidP="00000000" w:rsidRDefault="00000000" w:rsidRPr="00000000" w14:paraId="0000058F">
      <w:pPr>
        <w:ind w:left="0" w:firstLine="0"/>
        <w:rPr/>
      </w:pPr>
      <w:r w:rsidDel="00000000" w:rsidR="00000000" w:rsidRPr="00000000">
        <w:rPr>
          <w:rtl w:val="0"/>
        </w:rPr>
        <w:t xml:space="preserve">ART: Is there like an expediter? Like a floating expediter? </w:t>
      </w:r>
    </w:p>
    <w:p w:rsidR="00000000" w:rsidDel="00000000" w:rsidP="00000000" w:rsidRDefault="00000000" w:rsidRPr="00000000" w14:paraId="00000590">
      <w:pPr>
        <w:ind w:left="0" w:firstLine="0"/>
        <w:rPr/>
      </w:pPr>
      <w:r w:rsidDel="00000000" w:rsidR="00000000" w:rsidRPr="00000000">
        <w:rPr>
          <w:rtl w:val="0"/>
        </w:rPr>
      </w:r>
    </w:p>
    <w:p w:rsidR="00000000" w:rsidDel="00000000" w:rsidP="00000000" w:rsidRDefault="00000000" w:rsidRPr="00000000" w14:paraId="00000591">
      <w:pPr>
        <w:ind w:left="0" w:firstLine="0"/>
        <w:rPr/>
      </w:pPr>
      <w:r w:rsidDel="00000000" w:rsidR="00000000" w:rsidRPr="00000000">
        <w:rPr>
          <w:rtl w:val="0"/>
        </w:rPr>
        <w:t xml:space="preserve">AUSTIN: There’s like a chef hat.</w:t>
      </w:r>
    </w:p>
    <w:p w:rsidR="00000000" w:rsidDel="00000000" w:rsidP="00000000" w:rsidRDefault="00000000" w:rsidRPr="00000000" w14:paraId="00000592">
      <w:pPr>
        <w:ind w:left="0" w:firstLine="0"/>
        <w:rPr/>
      </w:pPr>
      <w:r w:rsidDel="00000000" w:rsidR="00000000" w:rsidRPr="00000000">
        <w:rPr>
          <w:rtl w:val="0"/>
        </w:rPr>
      </w:r>
    </w:p>
    <w:p w:rsidR="00000000" w:rsidDel="00000000" w:rsidP="00000000" w:rsidRDefault="00000000" w:rsidRPr="00000000" w14:paraId="00000593">
      <w:pPr>
        <w:ind w:left="0" w:firstLine="0"/>
        <w:rPr/>
      </w:pPr>
      <w:r w:rsidDel="00000000" w:rsidR="00000000" w:rsidRPr="00000000">
        <w:rPr>
          <w:rtl w:val="0"/>
        </w:rPr>
        <w:t xml:space="preserve">[Art, Nick and Ali laughing]</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ART: Okay, I’m doing it to the chef hat!</w:t>
      </w:r>
    </w:p>
    <w:p w:rsidR="00000000" w:rsidDel="00000000" w:rsidP="00000000" w:rsidRDefault="00000000" w:rsidRPr="00000000" w14:paraId="00000596">
      <w:pPr>
        <w:ind w:left="0" w:firstLine="0"/>
        <w:rPr/>
      </w:pPr>
      <w:r w:rsidDel="00000000" w:rsidR="00000000" w:rsidRPr="00000000">
        <w:rPr>
          <w:rtl w:val="0"/>
        </w:rPr>
      </w:r>
    </w:p>
    <w:p w:rsidR="00000000" w:rsidDel="00000000" w:rsidP="00000000" w:rsidRDefault="00000000" w:rsidRPr="00000000" w14:paraId="00000597">
      <w:pPr>
        <w:ind w:left="0" w:firstLine="0"/>
        <w:rPr/>
      </w:pPr>
      <w:r w:rsidDel="00000000" w:rsidR="00000000" w:rsidRPr="00000000">
        <w:rPr>
          <w:rtl w:val="0"/>
        </w:rPr>
        <w:t xml:space="preserve">AUSTIN: Okay.</w:t>
      </w:r>
    </w:p>
    <w:p w:rsidR="00000000" w:rsidDel="00000000" w:rsidP="00000000" w:rsidRDefault="00000000" w:rsidRPr="00000000" w14:paraId="00000598">
      <w:pPr>
        <w:ind w:left="0" w:firstLine="0"/>
        <w:rPr/>
      </w:pPr>
      <w:r w:rsidDel="00000000" w:rsidR="00000000" w:rsidRPr="00000000">
        <w:rPr>
          <w:rtl w:val="0"/>
        </w:rPr>
      </w:r>
    </w:p>
    <w:p w:rsidR="00000000" w:rsidDel="00000000" w:rsidP="00000000" w:rsidRDefault="00000000" w:rsidRPr="00000000" w14:paraId="00000599">
      <w:pPr>
        <w:ind w:left="0" w:firstLine="0"/>
        <w:rPr/>
      </w:pPr>
      <w:r w:rsidDel="00000000" w:rsidR="00000000" w:rsidRPr="00000000">
        <w:rPr>
          <w:rtl w:val="0"/>
        </w:rPr>
        <w:t xml:space="preserve">ART: Hold on I have to, I have to check my crap.</w:t>
      </w:r>
    </w:p>
    <w:p w:rsidR="00000000" w:rsidDel="00000000" w:rsidP="00000000" w:rsidRDefault="00000000" w:rsidRPr="00000000" w14:paraId="0000059A">
      <w:pPr>
        <w:ind w:left="0" w:firstLine="0"/>
        <w:rPr/>
      </w:pPr>
      <w:r w:rsidDel="00000000" w:rsidR="00000000" w:rsidRPr="00000000">
        <w:rPr>
          <w:rtl w:val="0"/>
        </w:rPr>
      </w:r>
    </w:p>
    <w:p w:rsidR="00000000" w:rsidDel="00000000" w:rsidP="00000000" w:rsidRDefault="00000000" w:rsidRPr="00000000" w14:paraId="0000059B">
      <w:pPr>
        <w:ind w:left="0" w:firstLine="0"/>
        <w:rPr/>
      </w:pPr>
      <w:r w:rsidDel="00000000" w:rsidR="00000000" w:rsidRPr="00000000">
        <w:rPr>
          <w:rtl w:val="0"/>
        </w:rPr>
        <w:t xml:space="preserve">AUSTIN: Yeah. </w:t>
      </w:r>
    </w:p>
    <w:p w:rsidR="00000000" w:rsidDel="00000000" w:rsidP="00000000" w:rsidRDefault="00000000" w:rsidRPr="00000000" w14:paraId="0000059C">
      <w:pPr>
        <w:ind w:left="0" w:firstLine="0"/>
        <w:rPr/>
      </w:pPr>
      <w:r w:rsidDel="00000000" w:rsidR="00000000" w:rsidRPr="00000000">
        <w:rPr>
          <w:rtl w:val="0"/>
        </w:rPr>
      </w:r>
    </w:p>
    <w:p w:rsidR="00000000" w:rsidDel="00000000" w:rsidP="00000000" w:rsidRDefault="00000000" w:rsidRPr="00000000" w14:paraId="0000059D">
      <w:pPr>
        <w:ind w:left="0" w:firstLine="0"/>
        <w:rPr/>
      </w:pPr>
      <w:r w:rsidDel="00000000" w:rsidR="00000000" w:rsidRPr="00000000">
        <w:rPr>
          <w:rtl w:val="0"/>
        </w:rPr>
        <w:t xml:space="preserve">ART: I rolled a six.</w:t>
      </w:r>
    </w:p>
    <w:p w:rsidR="00000000" w:rsidDel="00000000" w:rsidP="00000000" w:rsidRDefault="00000000" w:rsidRPr="00000000" w14:paraId="0000059E">
      <w:pPr>
        <w:ind w:left="0" w:firstLine="0"/>
        <w:rPr/>
      </w:pPr>
      <w:r w:rsidDel="00000000" w:rsidR="00000000" w:rsidRPr="00000000">
        <w:rPr>
          <w:rtl w:val="0"/>
        </w:rPr>
      </w:r>
    </w:p>
    <w:p w:rsidR="00000000" w:rsidDel="00000000" w:rsidP="00000000" w:rsidRDefault="00000000" w:rsidRPr="00000000" w14:paraId="0000059F">
      <w:pPr>
        <w:ind w:left="0" w:firstLine="0"/>
        <w:rPr/>
      </w:pPr>
      <w:r w:rsidDel="00000000" w:rsidR="00000000" w:rsidRPr="00000000">
        <w:rPr>
          <w:rtl w:val="0"/>
        </w:rPr>
        <w:t xml:space="preserve">AUSTIN: Plus?</w:t>
        <w:br w:type="textWrapping"/>
        <w:br w:type="textWrapping"/>
        <w:t xml:space="preserve">ART: Plus, plus my charisma modifier, which I believe is a one?</w:t>
      </w:r>
    </w:p>
    <w:p w:rsidR="00000000" w:rsidDel="00000000" w:rsidP="00000000" w:rsidRDefault="00000000" w:rsidRPr="00000000" w14:paraId="000005A0">
      <w:pPr>
        <w:ind w:left="0" w:firstLine="0"/>
        <w:rPr/>
      </w:pPr>
      <w:r w:rsidDel="00000000" w:rsidR="00000000" w:rsidRPr="00000000">
        <w:rPr>
          <w:rtl w:val="0"/>
        </w:rPr>
      </w:r>
    </w:p>
    <w:p w:rsidR="00000000" w:rsidDel="00000000" w:rsidP="00000000" w:rsidRDefault="00000000" w:rsidRPr="00000000" w14:paraId="000005A1">
      <w:pPr>
        <w:ind w:left="0" w:firstLine="0"/>
        <w:rPr/>
      </w:pPr>
      <w:r w:rsidDel="00000000" w:rsidR="00000000" w:rsidRPr="00000000">
        <w:rPr>
          <w:rtl w:val="0"/>
        </w:rPr>
        <w:t xml:space="preserve">KEITH: [fake impressed] Dang, that makes a </w:t>
      </w:r>
      <w:r w:rsidDel="00000000" w:rsidR="00000000" w:rsidRPr="00000000">
        <w:rPr>
          <w:i w:val="1"/>
          <w:rtl w:val="0"/>
        </w:rPr>
        <w:t xml:space="preserve">seven</w:t>
      </w:r>
      <w:r w:rsidDel="00000000" w:rsidR="00000000" w:rsidRPr="00000000">
        <w:rPr>
          <w:rtl w:val="0"/>
        </w:rPr>
        <w:t xml:space="preserve">.</w:t>
      </w:r>
    </w:p>
    <w:p w:rsidR="00000000" w:rsidDel="00000000" w:rsidP="00000000" w:rsidRDefault="00000000" w:rsidRPr="00000000" w14:paraId="000005A2">
      <w:pPr>
        <w:ind w:left="0" w:firstLine="0"/>
        <w:rPr/>
      </w:pPr>
      <w:r w:rsidDel="00000000" w:rsidR="00000000" w:rsidRPr="00000000">
        <w:rPr>
          <w:rtl w:val="0"/>
        </w:rPr>
      </w:r>
    </w:p>
    <w:p w:rsidR="00000000" w:rsidDel="00000000" w:rsidP="00000000" w:rsidRDefault="00000000" w:rsidRPr="00000000" w14:paraId="000005A3">
      <w:pPr>
        <w:ind w:left="0" w:firstLine="0"/>
        <w:rPr/>
      </w:pPr>
      <w:r w:rsidDel="00000000" w:rsidR="00000000" w:rsidRPr="00000000">
        <w:rPr>
          <w:rtl w:val="0"/>
        </w:rPr>
        <w:t xml:space="preserve">ART: That makes a seven. </w:t>
      </w:r>
    </w:p>
    <w:p w:rsidR="00000000" w:rsidDel="00000000" w:rsidP="00000000" w:rsidRDefault="00000000" w:rsidRPr="00000000" w14:paraId="000005A4">
      <w:pPr>
        <w:ind w:left="0" w:firstLine="0"/>
        <w:rPr/>
      </w:pPr>
      <w:r w:rsidDel="00000000" w:rsidR="00000000" w:rsidRPr="00000000">
        <w:rPr>
          <w:rtl w:val="0"/>
        </w:rPr>
      </w:r>
    </w:p>
    <w:p w:rsidR="00000000" w:rsidDel="00000000" w:rsidP="00000000" w:rsidRDefault="00000000" w:rsidRPr="00000000" w14:paraId="000005A5">
      <w:pPr>
        <w:ind w:left="0" w:firstLine="0"/>
        <w:rPr/>
      </w:pPr>
      <w:r w:rsidDel="00000000" w:rsidR="00000000" w:rsidRPr="00000000">
        <w:rPr>
          <w:rtl w:val="0"/>
        </w:rPr>
        <w:t xml:space="preserve">AUSTIN: Okay.</w:t>
      </w:r>
    </w:p>
    <w:p w:rsidR="00000000" w:rsidDel="00000000" w:rsidP="00000000" w:rsidRDefault="00000000" w:rsidRPr="00000000" w14:paraId="000005A6">
      <w:pPr>
        <w:ind w:left="0" w:firstLine="0"/>
        <w:rPr/>
      </w:pPr>
      <w:r w:rsidDel="00000000" w:rsidR="00000000" w:rsidRPr="00000000">
        <w:rPr>
          <w:rtl w:val="0"/>
        </w:rPr>
      </w:r>
    </w:p>
    <w:p w:rsidR="00000000" w:rsidDel="00000000" w:rsidP="00000000" w:rsidRDefault="00000000" w:rsidRPr="00000000" w14:paraId="000005A7">
      <w:pPr>
        <w:ind w:left="0" w:firstLine="0"/>
        <w:rPr/>
      </w:pPr>
      <w:r w:rsidDel="00000000" w:rsidR="00000000" w:rsidRPr="00000000">
        <w:rPr>
          <w:rtl w:val="0"/>
        </w:rPr>
        <w:t xml:space="preserve">ART: So it works. They do what I say, back away cautiously and then flee, or attack me. And I can take </w:t>
      </w:r>
      <w:r w:rsidDel="00000000" w:rsidR="00000000" w:rsidRPr="00000000">
        <w:rPr>
          <w:i w:val="1"/>
          <w:rtl w:val="0"/>
        </w:rPr>
        <w:t xml:space="preserve">any </w:t>
      </w:r>
      <w:r w:rsidDel="00000000" w:rsidR="00000000" w:rsidRPr="00000000">
        <w:rPr>
          <w:rtl w:val="0"/>
        </w:rPr>
        <w:t xml:space="preserve">hat. </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[Keith laughing]</w:t>
      </w:r>
    </w:p>
    <w:p w:rsidR="00000000" w:rsidDel="00000000" w:rsidP="00000000" w:rsidRDefault="00000000" w:rsidRPr="00000000" w14:paraId="000005AA">
      <w:pPr>
        <w:ind w:left="0" w:firstLine="0"/>
        <w:rPr/>
      </w:pPr>
      <w:r w:rsidDel="00000000" w:rsidR="00000000" w:rsidRPr="00000000">
        <w:rPr>
          <w:rtl w:val="0"/>
        </w:rPr>
      </w:r>
    </w:p>
    <w:p w:rsidR="00000000" w:rsidDel="00000000" w:rsidP="00000000" w:rsidRDefault="00000000" w:rsidRPr="00000000" w14:paraId="000005AB">
      <w:pPr>
        <w:ind w:left="0" w:firstLine="0"/>
        <w:rPr/>
      </w:pPr>
      <w:r w:rsidDel="00000000" w:rsidR="00000000" w:rsidRPr="00000000">
        <w:rPr>
          <w:rtl w:val="0"/>
        </w:rPr>
        <w:t xml:space="preserve">ART: This hat, a bigger hat, smaller hat, bowler hat..</w:t>
      </w:r>
    </w:p>
    <w:p w:rsidR="00000000" w:rsidDel="00000000" w:rsidP="00000000" w:rsidRDefault="00000000" w:rsidRPr="00000000" w14:paraId="000005AC">
      <w:pPr>
        <w:ind w:left="0" w:firstLine="0"/>
        <w:rPr/>
      </w:pPr>
      <w:r w:rsidDel="00000000" w:rsidR="00000000" w:rsidRPr="00000000">
        <w:rPr>
          <w:rtl w:val="0"/>
        </w:rPr>
      </w:r>
    </w:p>
    <w:p w:rsidR="00000000" w:rsidDel="00000000" w:rsidP="00000000" w:rsidRDefault="00000000" w:rsidRPr="00000000" w14:paraId="000005AD">
      <w:pPr>
        <w:ind w:left="0" w:firstLine="0"/>
        <w:rPr/>
      </w:pPr>
      <w:r w:rsidDel="00000000" w:rsidR="00000000" w:rsidRPr="00000000">
        <w:rPr>
          <w:rtl w:val="0"/>
        </w:rPr>
        <w:t xml:space="preserve">AUSTIN: Hm. </w:t>
      </w:r>
    </w:p>
    <w:p w:rsidR="00000000" w:rsidDel="00000000" w:rsidP="00000000" w:rsidRDefault="00000000" w:rsidRPr="00000000" w14:paraId="000005AE">
      <w:pPr>
        <w:ind w:left="0" w:firstLine="0"/>
        <w:rPr/>
      </w:pPr>
      <w:r w:rsidDel="00000000" w:rsidR="00000000" w:rsidRPr="00000000">
        <w:rPr>
          <w:rtl w:val="0"/>
        </w:rPr>
      </w:r>
    </w:p>
    <w:p w:rsidR="00000000" w:rsidDel="00000000" w:rsidP="00000000" w:rsidRDefault="00000000" w:rsidRPr="00000000" w14:paraId="000005AF">
      <w:pPr>
        <w:ind w:left="0" w:firstLine="0"/>
        <w:rPr/>
      </w:pPr>
      <w:r w:rsidDel="00000000" w:rsidR="00000000" w:rsidRPr="00000000">
        <w:rPr>
          <w:rtl w:val="0"/>
        </w:rPr>
        <w:t xml:space="preserve">KEITH: Newsie? Can you take a newsie?</w:t>
      </w:r>
    </w:p>
    <w:p w:rsidR="00000000" w:rsidDel="00000000" w:rsidP="00000000" w:rsidRDefault="00000000" w:rsidRPr="00000000" w14:paraId="000005B0">
      <w:pPr>
        <w:ind w:left="0" w:firstLine="0"/>
        <w:rPr/>
      </w:pPr>
      <w:r w:rsidDel="00000000" w:rsidR="00000000" w:rsidRPr="00000000">
        <w:rPr>
          <w:rtl w:val="0"/>
        </w:rPr>
      </w:r>
    </w:p>
    <w:p w:rsidR="00000000" w:rsidDel="00000000" w:rsidP="00000000" w:rsidRDefault="00000000" w:rsidRPr="00000000" w14:paraId="000005B1">
      <w:pPr>
        <w:ind w:left="0" w:firstLine="0"/>
        <w:rPr/>
      </w:pPr>
      <w:r w:rsidDel="00000000" w:rsidR="00000000" w:rsidRPr="00000000">
        <w:rPr>
          <w:rtl w:val="0"/>
        </w:rPr>
        <w:t xml:space="preserve">[Nick and Ali laughing]</w:t>
      </w:r>
    </w:p>
    <w:p w:rsidR="00000000" w:rsidDel="00000000" w:rsidP="00000000" w:rsidRDefault="00000000" w:rsidRPr="00000000" w14:paraId="000005B2">
      <w:pPr>
        <w:ind w:left="0" w:firstLine="0"/>
        <w:rPr/>
      </w:pPr>
      <w:r w:rsidDel="00000000" w:rsidR="00000000" w:rsidRPr="00000000">
        <w:rPr>
          <w:rtl w:val="0"/>
        </w:rPr>
      </w:r>
    </w:p>
    <w:p w:rsidR="00000000" w:rsidDel="00000000" w:rsidP="00000000" w:rsidRDefault="00000000" w:rsidRPr="00000000" w14:paraId="000005B3">
      <w:pPr>
        <w:ind w:left="0" w:firstLine="0"/>
        <w:rPr/>
      </w:pPr>
      <w:r w:rsidDel="00000000" w:rsidR="00000000" w:rsidRPr="00000000">
        <w:rPr>
          <w:rtl w:val="0"/>
        </w:rPr>
        <w:t xml:space="preserve">ART: Oh, I’ll mess up a pageboy!</w:t>
      </w:r>
    </w:p>
    <w:p w:rsidR="00000000" w:rsidDel="00000000" w:rsidP="00000000" w:rsidRDefault="00000000" w:rsidRPr="00000000" w14:paraId="000005B4">
      <w:pPr>
        <w:ind w:left="0" w:firstLine="0"/>
        <w:rPr/>
      </w:pPr>
      <w:r w:rsidDel="00000000" w:rsidR="00000000" w:rsidRPr="00000000">
        <w:rPr>
          <w:rtl w:val="0"/>
        </w:rPr>
      </w:r>
    </w:p>
    <w:p w:rsidR="00000000" w:rsidDel="00000000" w:rsidP="00000000" w:rsidRDefault="00000000" w:rsidRPr="00000000" w14:paraId="000005B5">
      <w:pPr>
        <w:ind w:left="0" w:firstLine="0"/>
        <w:rPr/>
      </w:pPr>
      <w:r w:rsidDel="00000000" w:rsidR="00000000" w:rsidRPr="00000000">
        <w:rPr>
          <w:rtl w:val="0"/>
        </w:rPr>
        <w:t xml:space="preserve">[Nick laughing]</w:t>
      </w:r>
    </w:p>
    <w:p w:rsidR="00000000" w:rsidDel="00000000" w:rsidP="00000000" w:rsidRDefault="00000000" w:rsidRPr="00000000" w14:paraId="000005B6">
      <w:pPr>
        <w:ind w:left="0" w:firstLine="0"/>
        <w:rPr/>
      </w:pPr>
      <w:r w:rsidDel="00000000" w:rsidR="00000000" w:rsidRPr="00000000">
        <w:rPr>
          <w:rtl w:val="0"/>
        </w:rPr>
      </w:r>
    </w:p>
    <w:p w:rsidR="00000000" w:rsidDel="00000000" w:rsidP="00000000" w:rsidRDefault="00000000" w:rsidRPr="00000000" w14:paraId="000005B7">
      <w:pPr>
        <w:ind w:left="0" w:firstLine="0"/>
        <w:rPr/>
      </w:pPr>
      <w:r w:rsidDel="00000000" w:rsidR="00000000" w:rsidRPr="00000000">
        <w:rPr>
          <w:rtl w:val="0"/>
        </w:rPr>
        <w:t xml:space="preserve">AUSTIN: I’m thinking about what they would do here. </w:t>
      </w:r>
    </w:p>
    <w:p w:rsidR="00000000" w:rsidDel="00000000" w:rsidP="00000000" w:rsidRDefault="00000000" w:rsidRPr="00000000" w14:paraId="000005B8">
      <w:pPr>
        <w:ind w:left="0" w:firstLine="0"/>
        <w:rPr/>
      </w:pPr>
      <w:r w:rsidDel="00000000" w:rsidR="00000000" w:rsidRPr="00000000">
        <w:rPr>
          <w:rtl w:val="0"/>
        </w:rPr>
      </w:r>
    </w:p>
    <w:p w:rsidR="00000000" w:rsidDel="00000000" w:rsidP="00000000" w:rsidRDefault="00000000" w:rsidRPr="00000000" w14:paraId="000005B9">
      <w:pPr>
        <w:ind w:left="0" w:firstLine="0"/>
        <w:rPr/>
      </w:pPr>
      <w:r w:rsidDel="00000000" w:rsidR="00000000" w:rsidRPr="00000000">
        <w:rPr>
          <w:rtl w:val="0"/>
        </w:rPr>
        <w:t xml:space="preserve">ALI: Are there any snapbacks?</w:t>
      </w:r>
    </w:p>
    <w:p w:rsidR="00000000" w:rsidDel="00000000" w:rsidP="00000000" w:rsidRDefault="00000000" w:rsidRPr="00000000" w14:paraId="000005BA">
      <w:pPr>
        <w:ind w:left="0" w:firstLine="0"/>
        <w:rPr/>
      </w:pPr>
      <w:r w:rsidDel="00000000" w:rsidR="00000000" w:rsidRPr="00000000">
        <w:rPr>
          <w:rtl w:val="0"/>
        </w:rPr>
      </w:r>
    </w:p>
    <w:p w:rsidR="00000000" w:rsidDel="00000000" w:rsidP="00000000" w:rsidRDefault="00000000" w:rsidRPr="00000000" w14:paraId="000005BB">
      <w:pPr>
        <w:ind w:left="0" w:firstLine="0"/>
        <w:rPr/>
      </w:pPr>
      <w:r w:rsidDel="00000000" w:rsidR="00000000" w:rsidRPr="00000000">
        <w:rPr>
          <w:rtl w:val="0"/>
        </w:rPr>
        <w:t xml:space="preserve">[Austin laughing] </w:t>
      </w:r>
    </w:p>
    <w:p w:rsidR="00000000" w:rsidDel="00000000" w:rsidP="00000000" w:rsidRDefault="00000000" w:rsidRPr="00000000" w14:paraId="000005BC">
      <w:pPr>
        <w:ind w:left="0" w:firstLine="0"/>
        <w:rPr/>
      </w:pPr>
      <w:r w:rsidDel="00000000" w:rsidR="00000000" w:rsidRPr="00000000">
        <w:rPr>
          <w:rtl w:val="0"/>
        </w:rPr>
      </w:r>
    </w:p>
    <w:p w:rsidR="00000000" w:rsidDel="00000000" w:rsidP="00000000" w:rsidRDefault="00000000" w:rsidRPr="00000000" w14:paraId="000005BD">
      <w:pPr>
        <w:ind w:left="0" w:firstLine="0"/>
        <w:rPr/>
      </w:pPr>
      <w:r w:rsidDel="00000000" w:rsidR="00000000" w:rsidRPr="00000000">
        <w:rPr>
          <w:rtl w:val="0"/>
        </w:rPr>
        <w:t xml:space="preserve">JACK: Austin are you, are you-</w:t>
      </w:r>
    </w:p>
    <w:p w:rsidR="00000000" w:rsidDel="00000000" w:rsidP="00000000" w:rsidRDefault="00000000" w:rsidRPr="00000000" w14:paraId="000005BE">
      <w:pPr>
        <w:ind w:left="0" w:firstLine="0"/>
        <w:rPr/>
      </w:pPr>
      <w:r w:rsidDel="00000000" w:rsidR="00000000" w:rsidRPr="00000000">
        <w:rPr>
          <w:rtl w:val="0"/>
        </w:rPr>
      </w:r>
    </w:p>
    <w:p w:rsidR="00000000" w:rsidDel="00000000" w:rsidP="00000000" w:rsidRDefault="00000000" w:rsidRPr="00000000" w14:paraId="000005BF">
      <w:pPr>
        <w:ind w:left="0" w:firstLine="0"/>
        <w:rPr/>
      </w:pPr>
      <w:r w:rsidDel="00000000" w:rsidR="00000000" w:rsidRPr="00000000">
        <w:rPr>
          <w:rtl w:val="0"/>
        </w:rPr>
        <w:t xml:space="preserve">ART: Not after I stab ‘em!</w:t>
      </w:r>
    </w:p>
    <w:p w:rsidR="00000000" w:rsidDel="00000000" w:rsidP="00000000" w:rsidRDefault="00000000" w:rsidRPr="00000000" w14:paraId="000005C0">
      <w:pPr>
        <w:ind w:left="0" w:firstLine="0"/>
        <w:rPr/>
      </w:pPr>
      <w:r w:rsidDel="00000000" w:rsidR="00000000" w:rsidRPr="00000000">
        <w:rPr>
          <w:rtl w:val="0"/>
        </w:rPr>
      </w:r>
    </w:p>
    <w:p w:rsidR="00000000" w:rsidDel="00000000" w:rsidP="00000000" w:rsidRDefault="00000000" w:rsidRPr="00000000" w14:paraId="000005C1">
      <w:pPr>
        <w:ind w:left="0" w:firstLine="0"/>
        <w:rPr/>
      </w:pPr>
      <w:r w:rsidDel="00000000" w:rsidR="00000000" w:rsidRPr="00000000">
        <w:rPr>
          <w:rtl w:val="0"/>
        </w:rPr>
        <w:t xml:space="preserve">AUSTIN: I’m thinking about what, what their intentions are. I’m thinking about how --So one of the things that’s neat in Dungeon World is every creature from a human to a ghoul has kind of like instincts that they wanna follow, or something that they want, or something that they do. So I’m trying to think about how this character will react. I think it [pauses] --And if it can communicate with you. It, it [pauses] --You hear it, you hear it</w:t>
      </w:r>
      <w:del w:author="Glen Campey" w:id="16" w:date="2019-11-21T17:26:12Z">
        <w:r w:rsidDel="00000000" w:rsidR="00000000" w:rsidRPr="00000000">
          <w:rPr>
            <w:rtl w:val="0"/>
          </w:rPr>
          <w:delText xml:space="preserve">’</w:delText>
        </w:r>
      </w:del>
      <w:r w:rsidDel="00000000" w:rsidR="00000000" w:rsidRPr="00000000">
        <w:rPr>
          <w:rtl w:val="0"/>
        </w:rPr>
        <w:t xml:space="preserve">s voice. It’s a, it’s a loud [pauses] well def- --Like loud and proud voice. But, but also kind of, it has kind of a blue collar tinge to it, do y’know what I mean? Like it’s a worker, it’s a worker’s voice.</w:t>
      </w:r>
    </w:p>
    <w:p w:rsidR="00000000" w:rsidDel="00000000" w:rsidP="00000000" w:rsidRDefault="00000000" w:rsidRPr="00000000" w14:paraId="000005C2">
      <w:pPr>
        <w:ind w:left="0" w:firstLine="0"/>
        <w:rPr/>
      </w:pPr>
      <w:r w:rsidDel="00000000" w:rsidR="00000000" w:rsidRPr="00000000">
        <w:rPr>
          <w:rtl w:val="0"/>
        </w:rPr>
      </w:r>
    </w:p>
    <w:p w:rsidR="00000000" w:rsidDel="00000000" w:rsidP="00000000" w:rsidRDefault="00000000" w:rsidRPr="00000000" w14:paraId="000005C3">
      <w:pPr>
        <w:ind w:left="0" w:firstLine="0"/>
        <w:rPr/>
      </w:pPr>
      <w:r w:rsidDel="00000000" w:rsidR="00000000" w:rsidRPr="00000000">
        <w:rPr>
          <w:rtl w:val="0"/>
        </w:rPr>
        <w:t xml:space="preserve">KEITH: So this is like a sous chef? </w:t>
      </w:r>
    </w:p>
    <w:p w:rsidR="00000000" w:rsidDel="00000000" w:rsidP="00000000" w:rsidRDefault="00000000" w:rsidRPr="00000000" w14:paraId="000005C4">
      <w:pPr>
        <w:ind w:left="0" w:firstLine="0"/>
        <w:rPr/>
      </w:pPr>
      <w:r w:rsidDel="00000000" w:rsidR="00000000" w:rsidRPr="00000000">
        <w:rPr>
          <w:rtl w:val="0"/>
        </w:rPr>
      </w:r>
    </w:p>
    <w:p w:rsidR="00000000" w:rsidDel="00000000" w:rsidP="00000000" w:rsidRDefault="00000000" w:rsidRPr="00000000" w14:paraId="000005C5">
      <w:pPr>
        <w:ind w:left="0" w:firstLine="0"/>
        <w:rPr/>
      </w:pPr>
      <w:r w:rsidDel="00000000" w:rsidR="00000000" w:rsidRPr="00000000">
        <w:rPr>
          <w:rtl w:val="0"/>
        </w:rPr>
        <w:t xml:space="preserve">AUSTIN: Yeah, yeah. Like this isn’t, this is not, this is not a celebrity chef, y’know?</w:t>
      </w:r>
    </w:p>
    <w:p w:rsidR="00000000" w:rsidDel="00000000" w:rsidP="00000000" w:rsidRDefault="00000000" w:rsidRPr="00000000" w14:paraId="000005C6">
      <w:pPr>
        <w:ind w:left="0" w:firstLine="0"/>
        <w:rPr/>
      </w:pPr>
      <w:r w:rsidDel="00000000" w:rsidR="00000000" w:rsidRPr="00000000">
        <w:rPr>
          <w:rtl w:val="0"/>
        </w:rPr>
      </w:r>
    </w:p>
    <w:p w:rsidR="00000000" w:rsidDel="00000000" w:rsidP="00000000" w:rsidRDefault="00000000" w:rsidRPr="00000000" w14:paraId="000005C7">
      <w:pPr>
        <w:ind w:left="0" w:firstLine="0"/>
        <w:rPr/>
      </w:pPr>
      <w:r w:rsidDel="00000000" w:rsidR="00000000" w:rsidRPr="00000000">
        <w:rPr>
          <w:rtl w:val="0"/>
        </w:rPr>
        <w:t xml:space="preserve">KEITH: Yeah. </w:t>
      </w:r>
    </w:p>
    <w:p w:rsidR="00000000" w:rsidDel="00000000" w:rsidP="00000000" w:rsidRDefault="00000000" w:rsidRPr="00000000" w14:paraId="000005C8">
      <w:pPr>
        <w:ind w:left="0" w:firstLine="0"/>
        <w:rPr/>
      </w:pPr>
      <w:r w:rsidDel="00000000" w:rsidR="00000000" w:rsidRPr="00000000">
        <w:rPr>
          <w:rtl w:val="0"/>
        </w:rPr>
      </w:r>
    </w:p>
    <w:p w:rsidR="00000000" w:rsidDel="00000000" w:rsidP="00000000" w:rsidRDefault="00000000" w:rsidRPr="00000000" w14:paraId="000005C9">
      <w:pPr>
        <w:ind w:left="0" w:firstLine="0"/>
        <w:rPr/>
      </w:pPr>
      <w:r w:rsidDel="00000000" w:rsidR="00000000" w:rsidRPr="00000000">
        <w:rPr>
          <w:rtl w:val="0"/>
        </w:rPr>
        <w:t xml:space="preserve">AUSTIN: But it’s-</w:t>
      </w:r>
    </w:p>
    <w:p w:rsidR="00000000" w:rsidDel="00000000" w:rsidP="00000000" w:rsidRDefault="00000000" w:rsidRPr="00000000" w14:paraId="000005CA">
      <w:pPr>
        <w:ind w:left="0" w:firstLine="0"/>
        <w:rPr/>
      </w:pPr>
      <w:r w:rsidDel="00000000" w:rsidR="00000000" w:rsidRPr="00000000">
        <w:rPr>
          <w:rtl w:val="0"/>
        </w:rPr>
      </w:r>
    </w:p>
    <w:p w:rsidR="00000000" w:rsidDel="00000000" w:rsidP="00000000" w:rsidRDefault="00000000" w:rsidRPr="00000000" w14:paraId="000005CB">
      <w:pPr>
        <w:ind w:left="0" w:firstLine="0"/>
        <w:rPr/>
      </w:pPr>
      <w:r w:rsidDel="00000000" w:rsidR="00000000" w:rsidRPr="00000000">
        <w:rPr>
          <w:rtl w:val="0"/>
        </w:rPr>
        <w:t xml:space="preserve">KEITH: This isn’t Bobby Flay?</w:t>
      </w:r>
    </w:p>
    <w:p w:rsidR="00000000" w:rsidDel="00000000" w:rsidP="00000000" w:rsidRDefault="00000000" w:rsidRPr="00000000" w14:paraId="000005CC">
      <w:pPr>
        <w:ind w:left="0" w:firstLine="0"/>
        <w:rPr/>
      </w:pPr>
      <w:r w:rsidDel="00000000" w:rsidR="00000000" w:rsidRPr="00000000">
        <w:rPr>
          <w:rtl w:val="0"/>
        </w:rPr>
      </w:r>
    </w:p>
    <w:p w:rsidR="00000000" w:rsidDel="00000000" w:rsidP="00000000" w:rsidRDefault="00000000" w:rsidRPr="00000000" w14:paraId="000005CD">
      <w:pPr>
        <w:ind w:left="0" w:firstLine="0"/>
        <w:rPr/>
      </w:pPr>
      <w:r w:rsidDel="00000000" w:rsidR="00000000" w:rsidRPr="00000000">
        <w:rPr>
          <w:rtl w:val="0"/>
        </w:rPr>
        <w:t xml:space="preserve">AUSTIN: Not Bobby Flay. </w:t>
      </w:r>
    </w:p>
    <w:p w:rsidR="00000000" w:rsidDel="00000000" w:rsidP="00000000" w:rsidRDefault="00000000" w:rsidRPr="00000000" w14:paraId="000005CE">
      <w:pPr>
        <w:ind w:left="0" w:firstLine="0"/>
        <w:rPr/>
      </w:pPr>
      <w:r w:rsidDel="00000000" w:rsidR="00000000" w:rsidRPr="00000000">
        <w:rPr>
          <w:rtl w:val="0"/>
        </w:rPr>
      </w:r>
    </w:p>
    <w:p w:rsidR="00000000" w:rsidDel="00000000" w:rsidP="00000000" w:rsidRDefault="00000000" w:rsidRPr="00000000" w14:paraId="000005CF">
      <w:pPr>
        <w:ind w:left="0" w:firstLine="0"/>
        <w:rPr/>
      </w:pPr>
      <w:r w:rsidDel="00000000" w:rsidR="00000000" w:rsidRPr="00000000">
        <w:rPr>
          <w:rtl w:val="0"/>
        </w:rPr>
        <w:t xml:space="preserve">[Ali laughing]</w:t>
      </w:r>
    </w:p>
    <w:p w:rsidR="00000000" w:rsidDel="00000000" w:rsidP="00000000" w:rsidRDefault="00000000" w:rsidRPr="00000000" w14:paraId="000005D0">
      <w:pPr>
        <w:ind w:left="0" w:firstLine="0"/>
        <w:rPr/>
      </w:pPr>
      <w:r w:rsidDel="00000000" w:rsidR="00000000" w:rsidRPr="00000000">
        <w:rPr>
          <w:rtl w:val="0"/>
        </w:rPr>
      </w:r>
    </w:p>
    <w:p w:rsidR="00000000" w:rsidDel="00000000" w:rsidP="00000000" w:rsidRDefault="00000000" w:rsidRPr="00000000" w14:paraId="000005D1">
      <w:pPr>
        <w:ind w:left="0" w:firstLine="0"/>
        <w:rPr/>
      </w:pPr>
      <w:r w:rsidDel="00000000" w:rsidR="00000000" w:rsidRPr="00000000">
        <w:rPr>
          <w:rtl w:val="0"/>
        </w:rPr>
        <w:t xml:space="preserve">AUSTIN: Not, not Guy Fieri, I’m sorry Vorplefemme(??) if you’re listening</w:t>
      </w:r>
    </w:p>
    <w:p w:rsidR="00000000" w:rsidDel="00000000" w:rsidP="00000000" w:rsidRDefault="00000000" w:rsidRPr="00000000" w14:paraId="000005D2">
      <w:pPr>
        <w:ind w:left="0" w:firstLine="0"/>
        <w:rPr/>
      </w:pPr>
      <w:r w:rsidDel="00000000" w:rsidR="00000000" w:rsidRPr="00000000">
        <w:rPr>
          <w:rtl w:val="0"/>
        </w:rPr>
      </w:r>
    </w:p>
    <w:p w:rsidR="00000000" w:rsidDel="00000000" w:rsidP="00000000" w:rsidRDefault="00000000" w:rsidRPr="00000000" w14:paraId="000005D3">
      <w:pPr>
        <w:ind w:left="0" w:firstLine="0"/>
        <w:rPr/>
      </w:pPr>
      <w:r w:rsidDel="00000000" w:rsidR="00000000" w:rsidRPr="00000000">
        <w:rPr>
          <w:rtl w:val="0"/>
        </w:rPr>
        <w:t xml:space="preserve">[Keith laughing, sound of clock chiming]</w:t>
      </w:r>
    </w:p>
    <w:p w:rsidR="00000000" w:rsidDel="00000000" w:rsidP="00000000" w:rsidRDefault="00000000" w:rsidRPr="00000000" w14:paraId="000005D4">
      <w:pPr>
        <w:ind w:left="0" w:firstLine="0"/>
        <w:rPr/>
      </w:pPr>
      <w:r w:rsidDel="00000000" w:rsidR="00000000" w:rsidRPr="00000000">
        <w:rPr>
          <w:rtl w:val="0"/>
        </w:rPr>
      </w:r>
    </w:p>
    <w:p w:rsidR="00000000" w:rsidDel="00000000" w:rsidP="00000000" w:rsidRDefault="00000000" w:rsidRPr="00000000" w14:paraId="000005D5">
      <w:pPr>
        <w:ind w:left="0" w:firstLine="0"/>
        <w:rPr/>
      </w:pPr>
      <w:r w:rsidDel="00000000" w:rsidR="00000000" w:rsidRPr="00000000">
        <w:rPr>
          <w:rtl w:val="0"/>
        </w:rPr>
        <w:t xml:space="preserve">AUSTIN: @notquiteclock, normally I only do @notquiteclock once but this is long. We might have to cut this up, I don’t know.</w:t>
      </w:r>
    </w:p>
    <w:p w:rsidR="00000000" w:rsidDel="00000000" w:rsidP="00000000" w:rsidRDefault="00000000" w:rsidRPr="00000000" w14:paraId="000005D6">
      <w:pPr>
        <w:ind w:left="0" w:firstLine="0"/>
        <w:rPr/>
      </w:pPr>
      <w:r w:rsidDel="00000000" w:rsidR="00000000" w:rsidRPr="00000000">
        <w:rPr>
          <w:rtl w:val="0"/>
        </w:rPr>
      </w:r>
    </w:p>
    <w:p w:rsidR="00000000" w:rsidDel="00000000" w:rsidP="00000000" w:rsidRDefault="00000000" w:rsidRPr="00000000" w14:paraId="000005D7">
      <w:pPr>
        <w:ind w:left="0" w:firstLine="0"/>
        <w:rPr/>
      </w:pPr>
      <w:r w:rsidDel="00000000" w:rsidR="00000000" w:rsidRPr="00000000">
        <w:rPr>
          <w:rtl w:val="0"/>
        </w:rPr>
        <w:t xml:space="preserve">[Ali and Jack laughing]</w:t>
      </w:r>
    </w:p>
    <w:p w:rsidR="00000000" w:rsidDel="00000000" w:rsidP="00000000" w:rsidRDefault="00000000" w:rsidRPr="00000000" w14:paraId="000005D8">
      <w:pPr>
        <w:ind w:left="0" w:firstLine="0"/>
        <w:rPr/>
      </w:pPr>
      <w:r w:rsidDel="00000000" w:rsidR="00000000" w:rsidRPr="00000000">
        <w:rPr>
          <w:rtl w:val="0"/>
        </w:rPr>
      </w:r>
    </w:p>
    <w:p w:rsidR="00000000" w:rsidDel="00000000" w:rsidP="00000000" w:rsidRDefault="00000000" w:rsidRPr="00000000" w14:paraId="000005D9">
      <w:pPr>
        <w:ind w:left="0" w:firstLine="0"/>
        <w:rPr/>
      </w:pPr>
      <w:r w:rsidDel="00000000" w:rsidR="00000000" w:rsidRPr="00000000">
        <w:rPr>
          <w:rtl w:val="0"/>
        </w:rPr>
        <w:t xml:space="preserve">AUSTIN: So you --That chef hat does like a little, there’s a little whistle coming from that general area, and everything stops for a second. [pauses] and it says [pauses]</w:t>
      </w:r>
    </w:p>
    <w:p w:rsidR="00000000" w:rsidDel="00000000" w:rsidP="00000000" w:rsidRDefault="00000000" w:rsidRPr="00000000" w14:paraId="000005DA">
      <w:pPr>
        <w:ind w:left="0" w:firstLine="0"/>
        <w:rPr/>
      </w:pPr>
      <w:r w:rsidDel="00000000" w:rsidR="00000000" w:rsidRPr="00000000">
        <w:rPr>
          <w:rtl w:val="0"/>
        </w:rPr>
      </w:r>
    </w:p>
    <w:p w:rsidR="00000000" w:rsidDel="00000000" w:rsidP="00000000" w:rsidRDefault="00000000" w:rsidRPr="00000000" w14:paraId="000005DB">
      <w:pPr>
        <w:ind w:left="0" w:firstLine="850.3937007874017"/>
        <w:rPr/>
      </w:pPr>
      <w:r w:rsidDel="00000000" w:rsidR="00000000" w:rsidRPr="00000000">
        <w:rPr>
          <w:rtl w:val="0"/>
        </w:rPr>
        <w:t xml:space="preserve">AUSTIN (as Chef’s Hat): In the name of Samothes..</w:t>
      </w:r>
    </w:p>
    <w:p w:rsidR="00000000" w:rsidDel="00000000" w:rsidP="00000000" w:rsidRDefault="00000000" w:rsidRPr="00000000" w14:paraId="000005DC">
      <w:pPr>
        <w:ind w:left="0" w:firstLine="0"/>
        <w:rPr/>
      </w:pPr>
      <w:r w:rsidDel="00000000" w:rsidR="00000000" w:rsidRPr="00000000">
        <w:rPr>
          <w:rtl w:val="0"/>
        </w:rPr>
      </w:r>
    </w:p>
    <w:p w:rsidR="00000000" w:rsidDel="00000000" w:rsidP="00000000" w:rsidRDefault="00000000" w:rsidRPr="00000000" w14:paraId="000005DD">
      <w:pPr>
        <w:ind w:left="0" w:firstLine="0"/>
        <w:rPr/>
      </w:pPr>
      <w:r w:rsidDel="00000000" w:rsidR="00000000" w:rsidRPr="00000000">
        <w:rPr>
          <w:rtl w:val="0"/>
        </w:rPr>
        <w:t xml:space="preserve">AUSTIN: Samothes, is that right?</w:t>
        <w:br w:type="textWrapping"/>
        <w:br w:type="textWrapping"/>
        <w:t xml:space="preserve">ART: Yeah. </w:t>
      </w:r>
    </w:p>
    <w:p w:rsidR="00000000" w:rsidDel="00000000" w:rsidP="00000000" w:rsidRDefault="00000000" w:rsidRPr="00000000" w14:paraId="000005DE">
      <w:pPr>
        <w:ind w:left="0" w:firstLine="0"/>
        <w:rPr/>
      </w:pPr>
      <w:r w:rsidDel="00000000" w:rsidR="00000000" w:rsidRPr="00000000">
        <w:rPr>
          <w:rtl w:val="0"/>
        </w:rPr>
      </w:r>
    </w:p>
    <w:p w:rsidR="00000000" w:rsidDel="00000000" w:rsidP="00000000" w:rsidRDefault="00000000" w:rsidRPr="00000000" w14:paraId="000005DF">
      <w:pPr>
        <w:ind w:left="850.3937007874017" w:firstLine="0"/>
        <w:rPr/>
      </w:pPr>
      <w:r w:rsidDel="00000000" w:rsidR="00000000" w:rsidRPr="00000000">
        <w:rPr>
          <w:rtl w:val="0"/>
        </w:rPr>
        <w:t xml:space="preserve">AUSTIN (as Chef’s Hat): In the name of Samothes, we welcome you. Would you like dinner?</w:t>
      </w:r>
    </w:p>
    <w:p w:rsidR="00000000" w:rsidDel="00000000" w:rsidP="00000000" w:rsidRDefault="00000000" w:rsidRPr="00000000" w14:paraId="000005E0">
      <w:pPr>
        <w:ind w:left="850.3937007874017" w:firstLine="0"/>
        <w:rPr/>
      </w:pPr>
      <w:r w:rsidDel="00000000" w:rsidR="00000000" w:rsidRPr="00000000">
        <w:rPr>
          <w:rtl w:val="0"/>
        </w:rPr>
      </w:r>
    </w:p>
    <w:p w:rsidR="00000000" w:rsidDel="00000000" w:rsidP="00000000" w:rsidRDefault="00000000" w:rsidRPr="00000000" w14:paraId="000005E1">
      <w:pPr>
        <w:ind w:left="0" w:firstLine="0"/>
        <w:rPr/>
      </w:pPr>
      <w:r w:rsidDel="00000000" w:rsidR="00000000" w:rsidRPr="00000000">
        <w:rPr>
          <w:rtl w:val="0"/>
        </w:rPr>
        <w:t xml:space="preserve">KEITH: Oh dang!</w:t>
      </w:r>
    </w:p>
    <w:p w:rsidR="00000000" w:rsidDel="00000000" w:rsidP="00000000" w:rsidRDefault="00000000" w:rsidRPr="00000000" w14:paraId="000005E2">
      <w:pPr>
        <w:ind w:left="0" w:firstLine="0"/>
        <w:rPr/>
      </w:pPr>
      <w:r w:rsidDel="00000000" w:rsidR="00000000" w:rsidRPr="00000000">
        <w:rPr>
          <w:rtl w:val="0"/>
        </w:rPr>
      </w:r>
    </w:p>
    <w:p w:rsidR="00000000" w:rsidDel="00000000" w:rsidP="00000000" w:rsidRDefault="00000000" w:rsidRPr="00000000" w14:paraId="000005E3">
      <w:pPr>
        <w:ind w:left="0" w:firstLine="0"/>
        <w:rPr/>
      </w:pPr>
      <w:r w:rsidDel="00000000" w:rsidR="00000000" w:rsidRPr="00000000">
        <w:rPr>
          <w:rtl w:val="0"/>
        </w:rPr>
        <w:t xml:space="preserve">[Ali laughing]</w:t>
      </w:r>
    </w:p>
    <w:p w:rsidR="00000000" w:rsidDel="00000000" w:rsidP="00000000" w:rsidRDefault="00000000" w:rsidRPr="00000000" w14:paraId="000005E4">
      <w:pPr>
        <w:ind w:left="0" w:firstLine="0"/>
        <w:rPr/>
      </w:pPr>
      <w:r w:rsidDel="00000000" w:rsidR="00000000" w:rsidRPr="00000000">
        <w:rPr>
          <w:rtl w:val="0"/>
        </w:rPr>
      </w:r>
    </w:p>
    <w:p w:rsidR="00000000" w:rsidDel="00000000" w:rsidP="00000000" w:rsidRDefault="00000000" w:rsidRPr="00000000" w14:paraId="000005E5">
      <w:pPr>
        <w:ind w:left="850.3937007874017" w:firstLine="0"/>
        <w:rPr/>
      </w:pPr>
      <w:r w:rsidDel="00000000" w:rsidR="00000000" w:rsidRPr="00000000">
        <w:rPr>
          <w:rtl w:val="0"/>
        </w:rPr>
        <w:t xml:space="preserve">ART (as Hadrian): Uhh..</w:t>
      </w:r>
    </w:p>
    <w:p w:rsidR="00000000" w:rsidDel="00000000" w:rsidP="00000000" w:rsidRDefault="00000000" w:rsidRPr="00000000" w14:paraId="000005E6">
      <w:pPr>
        <w:ind w:left="0" w:firstLine="0"/>
        <w:rPr/>
      </w:pPr>
      <w:r w:rsidDel="00000000" w:rsidR="00000000" w:rsidRPr="00000000">
        <w:rPr>
          <w:rtl w:val="0"/>
        </w:rPr>
      </w:r>
    </w:p>
    <w:p w:rsidR="00000000" w:rsidDel="00000000" w:rsidP="00000000" w:rsidRDefault="00000000" w:rsidRPr="00000000" w14:paraId="000005E7">
      <w:pPr>
        <w:ind w:left="850.3937007874017" w:firstLine="0"/>
        <w:rPr/>
      </w:pPr>
      <w:r w:rsidDel="00000000" w:rsidR="00000000" w:rsidRPr="00000000">
        <w:rPr>
          <w:rtl w:val="0"/>
        </w:rPr>
        <w:t xml:space="preserve">AUSTIN (as Chef’s Hat): Get these boys some dinner!</w:t>
      </w:r>
    </w:p>
    <w:p w:rsidR="00000000" w:rsidDel="00000000" w:rsidP="00000000" w:rsidRDefault="00000000" w:rsidRPr="00000000" w14:paraId="000005E8">
      <w:pPr>
        <w:ind w:left="850.3937007874017" w:firstLine="0"/>
        <w:rPr/>
      </w:pPr>
      <w:r w:rsidDel="00000000" w:rsidR="00000000" w:rsidRPr="00000000">
        <w:rPr>
          <w:rtl w:val="0"/>
        </w:rPr>
      </w:r>
    </w:p>
    <w:p w:rsidR="00000000" w:rsidDel="00000000" w:rsidP="00000000" w:rsidRDefault="00000000" w:rsidRPr="00000000" w14:paraId="000005E9">
      <w:pPr>
        <w:ind w:left="0" w:firstLine="0"/>
        <w:rPr/>
      </w:pPr>
      <w:r w:rsidDel="00000000" w:rsidR="00000000" w:rsidRPr="00000000">
        <w:rPr>
          <w:rtl w:val="0"/>
        </w:rPr>
        <w:t xml:space="preserve">KEITH: Oh shit!</w:t>
        <w:br w:type="textWrapping"/>
        <w:br w:type="textWrapping"/>
        <w:t xml:space="preserve">AUSTIN: It says and like [makes shuffling sounds]. And then in the, in the kind of far end of it there’s one, there’s a big metal door that opens up and you can feel the cool air come out. And from inside --From here you can see that there’s just like a bunch of stuff in there. </w:t>
      </w:r>
    </w:p>
    <w:p w:rsidR="00000000" w:rsidDel="00000000" w:rsidP="00000000" w:rsidRDefault="00000000" w:rsidRPr="00000000" w14:paraId="000005EA">
      <w:pPr>
        <w:ind w:left="0" w:firstLine="0"/>
        <w:rPr/>
      </w:pPr>
      <w:r w:rsidDel="00000000" w:rsidR="00000000" w:rsidRPr="00000000">
        <w:rPr>
          <w:rtl w:val="0"/>
        </w:rPr>
      </w:r>
    </w:p>
    <w:p w:rsidR="00000000" w:rsidDel="00000000" w:rsidP="00000000" w:rsidRDefault="00000000" w:rsidRPr="00000000" w14:paraId="000005EB">
      <w:pPr>
        <w:ind w:left="0" w:firstLine="0"/>
        <w:rPr/>
      </w:pPr>
      <w:r w:rsidDel="00000000" w:rsidR="00000000" w:rsidRPr="00000000">
        <w:rPr>
          <w:rtl w:val="0"/>
        </w:rPr>
        <w:t xml:space="preserve">JACK: [apprehensively] What sort of stuff?</w:t>
      </w:r>
    </w:p>
    <w:p w:rsidR="00000000" w:rsidDel="00000000" w:rsidP="00000000" w:rsidRDefault="00000000" w:rsidRPr="00000000" w14:paraId="000005EC">
      <w:pPr>
        <w:ind w:left="0" w:firstLine="0"/>
        <w:rPr/>
      </w:pPr>
      <w:r w:rsidDel="00000000" w:rsidR="00000000" w:rsidRPr="00000000">
        <w:rPr>
          <w:rtl w:val="0"/>
        </w:rPr>
      </w:r>
    </w:p>
    <w:p w:rsidR="00000000" w:rsidDel="00000000" w:rsidP="00000000" w:rsidRDefault="00000000" w:rsidRPr="00000000" w14:paraId="000005ED">
      <w:pPr>
        <w:ind w:left="0" w:firstLine="0"/>
        <w:rPr/>
      </w:pPr>
      <w:r w:rsidDel="00000000" w:rsidR="00000000" w:rsidRPr="00000000">
        <w:rPr>
          <w:rtl w:val="0"/>
        </w:rPr>
        <w:t xml:space="preserve">AUSTIN: [non-committal mehh noise] You can’t tell from this distance.</w:t>
      </w:r>
    </w:p>
    <w:p w:rsidR="00000000" w:rsidDel="00000000" w:rsidP="00000000" w:rsidRDefault="00000000" w:rsidRPr="00000000" w14:paraId="000005EE">
      <w:pPr>
        <w:ind w:left="0" w:firstLine="0"/>
        <w:rPr/>
      </w:pPr>
      <w:r w:rsidDel="00000000" w:rsidR="00000000" w:rsidRPr="00000000">
        <w:rPr>
          <w:rtl w:val="0"/>
        </w:rPr>
      </w:r>
    </w:p>
    <w:p w:rsidR="00000000" w:rsidDel="00000000" w:rsidP="00000000" w:rsidRDefault="00000000" w:rsidRPr="00000000" w14:paraId="000005EF">
      <w:pPr>
        <w:ind w:left="0" w:firstLine="0"/>
        <w:rPr/>
      </w:pPr>
      <w:r w:rsidDel="00000000" w:rsidR="00000000" w:rsidRPr="00000000">
        <w:rPr>
          <w:rtl w:val="0"/>
        </w:rPr>
        <w:t xml:space="preserve">JACK: Oh! Ali has a telescope!</w:t>
      </w:r>
    </w:p>
    <w:p w:rsidR="00000000" w:rsidDel="00000000" w:rsidP="00000000" w:rsidRDefault="00000000" w:rsidRPr="00000000" w14:paraId="000005F0">
      <w:pPr>
        <w:ind w:left="0" w:firstLine="0"/>
        <w:rPr/>
      </w:pPr>
      <w:r w:rsidDel="00000000" w:rsidR="00000000" w:rsidRPr="00000000">
        <w:rPr>
          <w:rtl w:val="0"/>
        </w:rPr>
      </w:r>
    </w:p>
    <w:p w:rsidR="00000000" w:rsidDel="00000000" w:rsidP="00000000" w:rsidRDefault="00000000" w:rsidRPr="00000000" w14:paraId="000005F1">
      <w:pPr>
        <w:ind w:left="0" w:firstLine="0"/>
        <w:rPr/>
      </w:pPr>
      <w:r w:rsidDel="00000000" w:rsidR="00000000" w:rsidRPr="00000000">
        <w:rPr>
          <w:rtl w:val="0"/>
        </w:rPr>
        <w:t xml:space="preserve">ALI: [laughing] I’m not pulling out my telescope just to look.</w:t>
      </w:r>
    </w:p>
    <w:p w:rsidR="00000000" w:rsidDel="00000000" w:rsidP="00000000" w:rsidRDefault="00000000" w:rsidRPr="00000000" w14:paraId="000005F2">
      <w:pPr>
        <w:ind w:left="0" w:firstLine="0"/>
        <w:rPr/>
      </w:pPr>
      <w:r w:rsidDel="00000000" w:rsidR="00000000" w:rsidRPr="00000000">
        <w:rPr>
          <w:rtl w:val="0"/>
        </w:rPr>
      </w:r>
    </w:p>
    <w:p w:rsidR="00000000" w:rsidDel="00000000" w:rsidP="00000000" w:rsidRDefault="00000000" w:rsidRPr="00000000" w14:paraId="000005F3">
      <w:pPr>
        <w:ind w:left="0" w:firstLine="0"/>
        <w:rPr/>
      </w:pPr>
      <w:r w:rsidDel="00000000" w:rsidR="00000000" w:rsidRPr="00000000">
        <w:rPr>
          <w:rtl w:val="0"/>
        </w:rPr>
        <w:t xml:space="preserve">[Art and Ali laughing]</w:t>
      </w:r>
    </w:p>
    <w:p w:rsidR="00000000" w:rsidDel="00000000" w:rsidP="00000000" w:rsidRDefault="00000000" w:rsidRPr="00000000" w14:paraId="000005F4">
      <w:pPr>
        <w:ind w:left="0" w:firstLine="0"/>
        <w:rPr/>
      </w:pPr>
      <w:r w:rsidDel="00000000" w:rsidR="00000000" w:rsidRPr="00000000">
        <w:rPr>
          <w:rtl w:val="0"/>
        </w:rPr>
      </w:r>
    </w:p>
    <w:p w:rsidR="00000000" w:rsidDel="00000000" w:rsidP="00000000" w:rsidRDefault="00000000" w:rsidRPr="00000000" w14:paraId="000005F5">
      <w:pPr>
        <w:ind w:left="0" w:firstLine="0"/>
        <w:rPr/>
      </w:pPr>
      <w:r w:rsidDel="00000000" w:rsidR="00000000" w:rsidRPr="00000000">
        <w:rPr>
          <w:rtl w:val="0"/>
        </w:rPr>
        <w:t xml:space="preserve">AUSTIN: Good call Ali!</w:t>
      </w:r>
    </w:p>
    <w:p w:rsidR="00000000" w:rsidDel="00000000" w:rsidP="00000000" w:rsidRDefault="00000000" w:rsidRPr="00000000" w14:paraId="000005F6">
      <w:pPr>
        <w:ind w:left="0" w:firstLine="0"/>
        <w:rPr/>
      </w:pPr>
      <w:r w:rsidDel="00000000" w:rsidR="00000000" w:rsidRPr="00000000">
        <w:rPr>
          <w:rtl w:val="0"/>
        </w:rPr>
      </w:r>
    </w:p>
    <w:p w:rsidR="00000000" w:rsidDel="00000000" w:rsidP="00000000" w:rsidRDefault="00000000" w:rsidRPr="00000000" w14:paraId="000005F7">
      <w:pPr>
        <w:ind w:left="0" w:firstLine="0"/>
        <w:rPr/>
      </w:pPr>
      <w:r w:rsidDel="00000000" w:rsidR="00000000" w:rsidRPr="00000000">
        <w:rPr>
          <w:rtl w:val="0"/>
        </w:rPr>
        <w:t xml:space="preserve">KEITH: Reminder, those birds told us not to eat.</w:t>
      </w:r>
    </w:p>
    <w:p w:rsidR="00000000" w:rsidDel="00000000" w:rsidP="00000000" w:rsidRDefault="00000000" w:rsidRPr="00000000" w14:paraId="000005F8">
      <w:pPr>
        <w:ind w:left="0" w:firstLine="0"/>
        <w:rPr/>
      </w:pPr>
      <w:r w:rsidDel="00000000" w:rsidR="00000000" w:rsidRPr="00000000">
        <w:rPr>
          <w:rtl w:val="0"/>
        </w:rPr>
      </w:r>
    </w:p>
    <w:p w:rsidR="00000000" w:rsidDel="00000000" w:rsidP="00000000" w:rsidRDefault="00000000" w:rsidRPr="00000000" w14:paraId="000005F9">
      <w:pPr>
        <w:ind w:left="0" w:firstLine="0"/>
        <w:rPr/>
      </w:pPr>
      <w:r w:rsidDel="00000000" w:rsidR="00000000" w:rsidRPr="00000000">
        <w:rPr>
          <w:rtl w:val="0"/>
        </w:rPr>
        <w:t xml:space="preserve">ALI: Did the birds tell you not to eat the [unintelligible]</w:t>
      </w:r>
    </w:p>
    <w:p w:rsidR="00000000" w:rsidDel="00000000" w:rsidP="00000000" w:rsidRDefault="00000000" w:rsidRPr="00000000" w14:paraId="000005FA">
      <w:pPr>
        <w:ind w:left="0" w:firstLine="0"/>
        <w:rPr/>
      </w:pPr>
      <w:r w:rsidDel="00000000" w:rsidR="00000000" w:rsidRPr="00000000">
        <w:rPr>
          <w:rtl w:val="0"/>
        </w:rPr>
      </w:r>
    </w:p>
    <w:p w:rsidR="00000000" w:rsidDel="00000000" w:rsidP="00000000" w:rsidRDefault="00000000" w:rsidRPr="00000000" w14:paraId="000005FB">
      <w:pPr>
        <w:ind w:left="0" w:firstLine="0"/>
        <w:rPr/>
      </w:pPr>
      <w:r w:rsidDel="00000000" w:rsidR="00000000" w:rsidRPr="00000000">
        <w:rPr>
          <w:rtl w:val="0"/>
        </w:rPr>
        <w:t xml:space="preserve">AUSTIN: [overlapping Ali] They pull out a looong-</w:t>
      </w:r>
    </w:p>
    <w:p w:rsidR="00000000" w:rsidDel="00000000" w:rsidP="00000000" w:rsidRDefault="00000000" w:rsidRPr="00000000" w14:paraId="000005FC">
      <w:pPr>
        <w:ind w:left="0" w:firstLine="0"/>
        <w:rPr/>
      </w:pPr>
      <w:r w:rsidDel="00000000" w:rsidR="00000000" w:rsidRPr="00000000">
        <w:rPr>
          <w:rtl w:val="0"/>
        </w:rPr>
      </w:r>
    </w:p>
    <w:p w:rsidR="00000000" w:rsidDel="00000000" w:rsidP="00000000" w:rsidRDefault="00000000" w:rsidRPr="00000000" w14:paraId="000005FD">
      <w:pPr>
        <w:ind w:left="0" w:firstLine="0"/>
        <w:rPr/>
      </w:pPr>
      <w:r w:rsidDel="00000000" w:rsidR="00000000" w:rsidRPr="00000000">
        <w:rPr>
          <w:rtl w:val="0"/>
        </w:rPr>
        <w:t xml:space="preserve">ART: Yeah I wasn’t gonna eat curtain, no matter what happened I wasn’t gonna eat curtain.</w:t>
      </w:r>
    </w:p>
    <w:p w:rsidR="00000000" w:rsidDel="00000000" w:rsidP="00000000" w:rsidRDefault="00000000" w:rsidRPr="00000000" w14:paraId="000005FE">
      <w:pPr>
        <w:ind w:left="0" w:firstLine="0"/>
        <w:rPr/>
      </w:pPr>
      <w:r w:rsidDel="00000000" w:rsidR="00000000" w:rsidRPr="00000000">
        <w:rPr>
          <w:rtl w:val="0"/>
        </w:rPr>
      </w:r>
    </w:p>
    <w:p w:rsidR="00000000" w:rsidDel="00000000" w:rsidP="00000000" w:rsidRDefault="00000000" w:rsidRPr="00000000" w14:paraId="000005FF">
      <w:pPr>
        <w:ind w:left="0" w:firstLine="0"/>
        <w:rPr/>
      </w:pPr>
      <w:r w:rsidDel="00000000" w:rsidR="00000000" w:rsidRPr="00000000">
        <w:rPr>
          <w:rtl w:val="0"/>
        </w:rPr>
        <w:t xml:space="preserve">KEITH: They’re gonna, they’re so polite to you! They were so polite! </w:t>
      </w:r>
    </w:p>
    <w:p w:rsidR="00000000" w:rsidDel="00000000" w:rsidP="00000000" w:rsidRDefault="00000000" w:rsidRPr="00000000" w14:paraId="00000600">
      <w:pPr>
        <w:ind w:left="0" w:firstLine="0"/>
        <w:rPr/>
      </w:pPr>
      <w:r w:rsidDel="00000000" w:rsidR="00000000" w:rsidRPr="00000000">
        <w:rPr>
          <w:rtl w:val="0"/>
        </w:rPr>
      </w:r>
    </w:p>
    <w:p w:rsidR="00000000" w:rsidDel="00000000" w:rsidP="00000000" w:rsidRDefault="00000000" w:rsidRPr="00000000" w14:paraId="00000601">
      <w:pPr>
        <w:ind w:left="0" w:firstLine="0"/>
        <w:rPr/>
      </w:pPr>
      <w:r w:rsidDel="00000000" w:rsidR="00000000" w:rsidRPr="00000000">
        <w:rPr>
          <w:rtl w:val="0"/>
        </w:rPr>
        <w:t xml:space="preserve">NICK: You’re just gonna turn down a free meal? Come on!</w:t>
      </w:r>
    </w:p>
    <w:p w:rsidR="00000000" w:rsidDel="00000000" w:rsidP="00000000" w:rsidRDefault="00000000" w:rsidRPr="00000000" w14:paraId="00000602">
      <w:pPr>
        <w:ind w:left="0" w:firstLine="0"/>
        <w:rPr/>
      </w:pPr>
      <w:r w:rsidDel="00000000" w:rsidR="00000000" w:rsidRPr="00000000">
        <w:rPr>
          <w:rtl w:val="0"/>
        </w:rPr>
      </w:r>
    </w:p>
    <w:p w:rsidR="00000000" w:rsidDel="00000000" w:rsidP="00000000" w:rsidRDefault="00000000" w:rsidRPr="00000000" w14:paraId="00000603">
      <w:pPr>
        <w:ind w:left="0" w:firstLine="0"/>
        <w:rPr/>
      </w:pPr>
      <w:r w:rsidDel="00000000" w:rsidR="00000000" w:rsidRPr="00000000">
        <w:rPr>
          <w:rtl w:val="0"/>
        </w:rPr>
        <w:t xml:space="preserve">JACK: Of </w:t>
      </w:r>
      <w:r w:rsidDel="00000000" w:rsidR="00000000" w:rsidRPr="00000000">
        <w:rPr>
          <w:i w:val="1"/>
          <w:rtl w:val="0"/>
        </w:rPr>
        <w:t xml:space="preserve">curtain</w:t>
      </w:r>
      <w:r w:rsidDel="00000000" w:rsidR="00000000" w:rsidRPr="00000000">
        <w:rPr>
          <w:rtl w:val="0"/>
        </w:rPr>
        <w:t xml:space="preserve">?!</w:t>
      </w:r>
    </w:p>
    <w:p w:rsidR="00000000" w:rsidDel="00000000" w:rsidP="00000000" w:rsidRDefault="00000000" w:rsidRPr="00000000" w14:paraId="00000604">
      <w:pPr>
        <w:ind w:left="0" w:firstLine="0"/>
        <w:rPr/>
      </w:pPr>
      <w:r w:rsidDel="00000000" w:rsidR="00000000" w:rsidRPr="00000000">
        <w:rPr>
          <w:rtl w:val="0"/>
        </w:rPr>
      </w:r>
    </w:p>
    <w:p w:rsidR="00000000" w:rsidDel="00000000" w:rsidP="00000000" w:rsidRDefault="00000000" w:rsidRPr="00000000" w14:paraId="00000605">
      <w:pPr>
        <w:ind w:left="0" w:firstLine="0"/>
        <w:rPr/>
      </w:pPr>
      <w:r w:rsidDel="00000000" w:rsidR="00000000" w:rsidRPr="00000000">
        <w:rPr>
          <w:rtl w:val="0"/>
        </w:rPr>
        <w:t xml:space="preserve">[Nick laughing]</w:t>
      </w:r>
    </w:p>
    <w:p w:rsidR="00000000" w:rsidDel="00000000" w:rsidP="00000000" w:rsidRDefault="00000000" w:rsidRPr="00000000" w14:paraId="00000606">
      <w:pPr>
        <w:ind w:left="0" w:firstLine="0"/>
        <w:rPr/>
      </w:pPr>
      <w:r w:rsidDel="00000000" w:rsidR="00000000" w:rsidRPr="00000000">
        <w:rPr>
          <w:rtl w:val="0"/>
        </w:rPr>
      </w:r>
    </w:p>
    <w:p w:rsidR="00000000" w:rsidDel="00000000" w:rsidP="00000000" w:rsidRDefault="00000000" w:rsidRPr="00000000" w14:paraId="00000607">
      <w:pPr>
        <w:ind w:left="0" w:firstLine="0"/>
        <w:rPr/>
      </w:pPr>
      <w:r w:rsidDel="00000000" w:rsidR="00000000" w:rsidRPr="00000000">
        <w:rPr>
          <w:rtl w:val="0"/>
        </w:rPr>
        <w:t xml:space="preserve">AUSTIN: They’re preparing --They’re on a little side grill now and preparing something that actually smells really good. It’s a, it’s a, it’s a red meat smell. You’re not sure what type of red meat.</w:t>
      </w:r>
    </w:p>
    <w:p w:rsidR="00000000" w:rsidDel="00000000" w:rsidP="00000000" w:rsidRDefault="00000000" w:rsidRPr="00000000" w14:paraId="00000608">
      <w:pPr>
        <w:ind w:left="0" w:firstLine="0"/>
        <w:rPr/>
      </w:pPr>
      <w:r w:rsidDel="00000000" w:rsidR="00000000" w:rsidRPr="00000000">
        <w:rPr>
          <w:rtl w:val="0"/>
        </w:rPr>
      </w:r>
    </w:p>
    <w:p w:rsidR="00000000" w:rsidDel="00000000" w:rsidP="00000000" w:rsidRDefault="00000000" w:rsidRPr="00000000" w14:paraId="00000609">
      <w:pPr>
        <w:ind w:left="0" w:firstLine="0"/>
        <w:rPr/>
      </w:pPr>
      <w:r w:rsidDel="00000000" w:rsidR="00000000" w:rsidRPr="00000000">
        <w:rPr>
          <w:rtl w:val="0"/>
        </w:rPr>
        <w:t xml:space="preserve">JACK: [overlapping Austin] I’m not gonna, I’m not gonna eat orc.</w:t>
      </w:r>
    </w:p>
    <w:p w:rsidR="00000000" w:rsidDel="00000000" w:rsidP="00000000" w:rsidRDefault="00000000" w:rsidRPr="00000000" w14:paraId="0000060A">
      <w:pPr>
        <w:ind w:left="0" w:firstLine="0"/>
        <w:rPr/>
      </w:pPr>
      <w:r w:rsidDel="00000000" w:rsidR="00000000" w:rsidRPr="00000000">
        <w:rPr>
          <w:rtl w:val="0"/>
        </w:rPr>
      </w:r>
    </w:p>
    <w:p w:rsidR="00000000" w:rsidDel="00000000" w:rsidP="00000000" w:rsidRDefault="00000000" w:rsidRPr="00000000" w14:paraId="0000060B">
      <w:pPr>
        <w:ind w:left="0" w:firstLine="0"/>
        <w:rPr/>
      </w:pPr>
      <w:r w:rsidDel="00000000" w:rsidR="00000000" w:rsidRPr="00000000">
        <w:rPr>
          <w:rtl w:val="0"/>
        </w:rPr>
        <w:t xml:space="preserve">ART: Oh! What here is evil?</w:t>
      </w:r>
    </w:p>
    <w:p w:rsidR="00000000" w:rsidDel="00000000" w:rsidP="00000000" w:rsidRDefault="00000000" w:rsidRPr="00000000" w14:paraId="0000060C">
      <w:pPr>
        <w:ind w:left="0" w:firstLine="0"/>
        <w:rPr/>
      </w:pPr>
      <w:r w:rsidDel="00000000" w:rsidR="00000000" w:rsidRPr="00000000">
        <w:rPr>
          <w:rtl w:val="0"/>
        </w:rPr>
      </w:r>
    </w:p>
    <w:p w:rsidR="00000000" w:rsidDel="00000000" w:rsidP="00000000" w:rsidRDefault="00000000" w:rsidRPr="00000000" w14:paraId="0000060D">
      <w:pPr>
        <w:ind w:left="0" w:firstLine="0"/>
        <w:rPr/>
      </w:pPr>
      <w:r w:rsidDel="00000000" w:rsidR="00000000" w:rsidRPr="00000000">
        <w:rPr>
          <w:rtl w:val="0"/>
        </w:rPr>
        <w:t xml:space="preserve">AUSTIN: Nothing. [pauses] Ah, Ali! Hella is.</w:t>
      </w:r>
    </w:p>
    <w:p w:rsidR="00000000" w:rsidDel="00000000" w:rsidP="00000000" w:rsidRDefault="00000000" w:rsidRPr="00000000" w14:paraId="0000060E">
      <w:pPr>
        <w:ind w:left="0" w:firstLine="0"/>
        <w:rPr/>
      </w:pPr>
      <w:r w:rsidDel="00000000" w:rsidR="00000000" w:rsidRPr="00000000">
        <w:rPr>
          <w:rtl w:val="0"/>
        </w:rPr>
      </w:r>
    </w:p>
    <w:p w:rsidR="00000000" w:rsidDel="00000000" w:rsidP="00000000" w:rsidRDefault="00000000" w:rsidRPr="00000000" w14:paraId="0000060F">
      <w:pPr>
        <w:ind w:left="0" w:firstLine="0"/>
        <w:rPr/>
      </w:pPr>
      <w:r w:rsidDel="00000000" w:rsidR="00000000" w:rsidRPr="00000000">
        <w:rPr>
          <w:rtl w:val="0"/>
        </w:rPr>
        <w:t xml:space="preserve">ART: Alright.</w:t>
      </w:r>
    </w:p>
    <w:p w:rsidR="00000000" w:rsidDel="00000000" w:rsidP="00000000" w:rsidRDefault="00000000" w:rsidRPr="00000000" w14:paraId="00000610">
      <w:pPr>
        <w:ind w:left="0" w:firstLine="0"/>
        <w:rPr/>
      </w:pPr>
      <w:r w:rsidDel="00000000" w:rsidR="00000000" w:rsidRPr="00000000">
        <w:rPr>
          <w:rtl w:val="0"/>
        </w:rPr>
      </w:r>
    </w:p>
    <w:p w:rsidR="00000000" w:rsidDel="00000000" w:rsidP="00000000" w:rsidRDefault="00000000" w:rsidRPr="00000000" w14:paraId="00000611">
      <w:pPr>
        <w:ind w:left="0" w:firstLine="0"/>
        <w:rPr/>
      </w:pPr>
      <w:r w:rsidDel="00000000" w:rsidR="00000000" w:rsidRPr="00000000">
        <w:rPr>
          <w:rtl w:val="0"/>
        </w:rPr>
        <w:t xml:space="preserve">[Keith laughing, Jack humming nervously]</w:t>
      </w:r>
    </w:p>
    <w:p w:rsidR="00000000" w:rsidDel="00000000" w:rsidP="00000000" w:rsidRDefault="00000000" w:rsidRPr="00000000" w14:paraId="00000612">
      <w:pPr>
        <w:ind w:left="0" w:firstLine="0"/>
        <w:rPr/>
      </w:pPr>
      <w:r w:rsidDel="00000000" w:rsidR="00000000" w:rsidRPr="00000000">
        <w:rPr>
          <w:rtl w:val="0"/>
        </w:rPr>
      </w:r>
    </w:p>
    <w:p w:rsidR="00000000" w:rsidDel="00000000" w:rsidP="00000000" w:rsidRDefault="00000000" w:rsidRPr="00000000" w14:paraId="00000613">
      <w:pPr>
        <w:ind w:left="0" w:firstLine="0"/>
        <w:rPr/>
      </w:pPr>
      <w:r w:rsidDel="00000000" w:rsidR="00000000" w:rsidRPr="00000000">
        <w:rPr>
          <w:rtl w:val="0"/>
        </w:rPr>
        <w:t xml:space="preserve">KEITH: [laughing] Are you bothered by that?</w:t>
      </w:r>
    </w:p>
    <w:p w:rsidR="00000000" w:rsidDel="00000000" w:rsidP="00000000" w:rsidRDefault="00000000" w:rsidRPr="00000000" w14:paraId="00000614">
      <w:pPr>
        <w:ind w:left="0" w:firstLine="0"/>
        <w:rPr/>
      </w:pPr>
      <w:r w:rsidDel="00000000" w:rsidR="00000000" w:rsidRPr="00000000">
        <w:rPr>
          <w:rtl w:val="0"/>
        </w:rPr>
      </w:r>
    </w:p>
    <w:p w:rsidR="00000000" w:rsidDel="00000000" w:rsidP="00000000" w:rsidRDefault="00000000" w:rsidRPr="00000000" w14:paraId="00000615">
      <w:pPr>
        <w:ind w:left="0" w:firstLine="0"/>
        <w:rPr/>
      </w:pPr>
      <w:r w:rsidDel="00000000" w:rsidR="00000000" w:rsidRPr="00000000">
        <w:rPr>
          <w:rtl w:val="0"/>
        </w:rPr>
        <w:t xml:space="preserve">ART: I’m sure cannibalism is evil, right?</w:t>
        <w:br w:type="textWrapping"/>
        <w:br w:type="textWrapping"/>
        <w:t xml:space="preserve">AUSTIN: [overlapping Art] One of, one of the pairs of knives is definitely evil. But that’s, but [non-committal mumbling], y’know? Sometimes, you just get a hit.</w:t>
      </w:r>
    </w:p>
    <w:p w:rsidR="00000000" w:rsidDel="00000000" w:rsidP="00000000" w:rsidRDefault="00000000" w:rsidRPr="00000000" w14:paraId="00000616">
      <w:pPr>
        <w:ind w:left="0" w:firstLine="0"/>
        <w:rPr/>
      </w:pPr>
      <w:r w:rsidDel="00000000" w:rsidR="00000000" w:rsidRPr="00000000">
        <w:rPr>
          <w:rtl w:val="0"/>
        </w:rPr>
      </w:r>
    </w:p>
    <w:p w:rsidR="00000000" w:rsidDel="00000000" w:rsidP="00000000" w:rsidRDefault="00000000" w:rsidRPr="00000000" w14:paraId="00000617">
      <w:pPr>
        <w:ind w:left="0" w:firstLine="0"/>
        <w:rPr/>
      </w:pPr>
      <w:r w:rsidDel="00000000" w:rsidR="00000000" w:rsidRPr="00000000">
        <w:rPr>
          <w:rtl w:val="0"/>
        </w:rPr>
        <w:t xml:space="preserve">[Ali and Art laughing]</w:t>
      </w:r>
    </w:p>
    <w:p w:rsidR="00000000" w:rsidDel="00000000" w:rsidP="00000000" w:rsidRDefault="00000000" w:rsidRPr="00000000" w14:paraId="00000618">
      <w:pPr>
        <w:ind w:left="0" w:firstLine="0"/>
        <w:rPr/>
      </w:pPr>
      <w:r w:rsidDel="00000000" w:rsidR="00000000" w:rsidRPr="00000000">
        <w:rPr>
          <w:rtl w:val="0"/>
        </w:rPr>
      </w:r>
    </w:p>
    <w:p w:rsidR="00000000" w:rsidDel="00000000" w:rsidP="00000000" w:rsidRDefault="00000000" w:rsidRPr="00000000" w14:paraId="00000619">
      <w:pPr>
        <w:ind w:left="0" w:firstLine="0"/>
        <w:rPr/>
      </w:pPr>
      <w:r w:rsidDel="00000000" w:rsidR="00000000" w:rsidRPr="00000000">
        <w:rPr>
          <w:rtl w:val="0"/>
        </w:rPr>
        <w:t xml:space="preserve">KEITH: One yeah, one of hundreds.</w:t>
      </w:r>
    </w:p>
    <w:p w:rsidR="00000000" w:rsidDel="00000000" w:rsidP="00000000" w:rsidRDefault="00000000" w:rsidRPr="00000000" w14:paraId="0000061A">
      <w:pPr>
        <w:ind w:left="0" w:firstLine="0"/>
        <w:rPr/>
      </w:pPr>
      <w:r w:rsidDel="00000000" w:rsidR="00000000" w:rsidRPr="00000000">
        <w:rPr>
          <w:rtl w:val="0"/>
        </w:rPr>
      </w:r>
    </w:p>
    <w:p w:rsidR="00000000" w:rsidDel="00000000" w:rsidP="00000000" w:rsidRDefault="00000000" w:rsidRPr="00000000" w14:paraId="0000061B">
      <w:pPr>
        <w:ind w:left="0" w:firstLine="0"/>
        <w:rPr/>
      </w:pPr>
      <w:r w:rsidDel="00000000" w:rsidR="00000000" w:rsidRPr="00000000">
        <w:rPr>
          <w:rtl w:val="0"/>
        </w:rPr>
        <w:t xml:space="preserve">AUSTIN: Every now and then. Like it’s almost everything here is neutral, but like also that dude’s kind of an ass.</w:t>
      </w:r>
    </w:p>
    <w:p w:rsidR="00000000" w:rsidDel="00000000" w:rsidP="00000000" w:rsidRDefault="00000000" w:rsidRPr="00000000" w14:paraId="0000061C">
      <w:pPr>
        <w:ind w:left="0" w:firstLine="0"/>
        <w:rPr/>
      </w:pPr>
      <w:r w:rsidDel="00000000" w:rsidR="00000000" w:rsidRPr="00000000">
        <w:rPr>
          <w:rtl w:val="0"/>
        </w:rPr>
      </w:r>
    </w:p>
    <w:p w:rsidR="00000000" w:rsidDel="00000000" w:rsidP="00000000" w:rsidRDefault="00000000" w:rsidRPr="00000000" w14:paraId="0000061D">
      <w:pPr>
        <w:ind w:left="0" w:firstLine="0"/>
        <w:rPr/>
      </w:pPr>
      <w:r w:rsidDel="00000000" w:rsidR="00000000" w:rsidRPr="00000000">
        <w:rPr>
          <w:rtl w:val="0"/>
        </w:rPr>
        <w:t xml:space="preserve">[Ali and Nick laughing]</w:t>
      </w:r>
    </w:p>
    <w:p w:rsidR="00000000" w:rsidDel="00000000" w:rsidP="00000000" w:rsidRDefault="00000000" w:rsidRPr="00000000" w14:paraId="0000061E">
      <w:pPr>
        <w:ind w:left="0" w:firstLine="0"/>
        <w:rPr/>
      </w:pPr>
      <w:r w:rsidDel="00000000" w:rsidR="00000000" w:rsidRPr="00000000">
        <w:rPr>
          <w:rtl w:val="0"/>
        </w:rPr>
      </w:r>
    </w:p>
    <w:p w:rsidR="00000000" w:rsidDel="00000000" w:rsidP="00000000" w:rsidRDefault="00000000" w:rsidRPr="00000000" w14:paraId="0000061F">
      <w:pPr>
        <w:ind w:left="0" w:firstLine="0"/>
        <w:rPr/>
      </w:pPr>
      <w:r w:rsidDel="00000000" w:rsidR="00000000" w:rsidRPr="00000000">
        <w:rPr>
          <w:rtl w:val="0"/>
        </w:rPr>
        <w:t xml:space="preserve">ALI: It’s just me and that guy.</w:t>
      </w:r>
    </w:p>
    <w:p w:rsidR="00000000" w:rsidDel="00000000" w:rsidP="00000000" w:rsidRDefault="00000000" w:rsidRPr="00000000" w14:paraId="00000620">
      <w:pPr>
        <w:ind w:left="0" w:firstLine="0"/>
        <w:rPr/>
      </w:pPr>
      <w:r w:rsidDel="00000000" w:rsidR="00000000" w:rsidRPr="00000000">
        <w:rPr>
          <w:rtl w:val="0"/>
        </w:rPr>
      </w:r>
    </w:p>
    <w:p w:rsidR="00000000" w:rsidDel="00000000" w:rsidP="00000000" w:rsidRDefault="00000000" w:rsidRPr="00000000" w14:paraId="00000621">
      <w:pPr>
        <w:ind w:left="0" w:firstLine="0"/>
        <w:rPr/>
      </w:pPr>
      <w:r w:rsidDel="00000000" w:rsidR="00000000" w:rsidRPr="00000000">
        <w:rPr>
          <w:rtl w:val="0"/>
        </w:rPr>
        <w:t xml:space="preserve">AUSTIN: [laughing] It’s just you and that guy. You guys should talk later.</w:t>
      </w:r>
    </w:p>
    <w:p w:rsidR="00000000" w:rsidDel="00000000" w:rsidP="00000000" w:rsidRDefault="00000000" w:rsidRPr="00000000" w14:paraId="00000622">
      <w:pPr>
        <w:ind w:left="0" w:firstLine="0"/>
        <w:rPr/>
      </w:pPr>
      <w:r w:rsidDel="00000000" w:rsidR="00000000" w:rsidRPr="00000000">
        <w:rPr>
          <w:rtl w:val="0"/>
        </w:rPr>
      </w:r>
    </w:p>
    <w:p w:rsidR="00000000" w:rsidDel="00000000" w:rsidP="00000000" w:rsidRDefault="00000000" w:rsidRPr="00000000" w14:paraId="00000623">
      <w:pPr>
        <w:ind w:left="0" w:firstLine="0"/>
        <w:rPr/>
      </w:pPr>
      <w:r w:rsidDel="00000000" w:rsidR="00000000" w:rsidRPr="00000000">
        <w:rPr>
          <w:rtl w:val="0"/>
        </w:rPr>
        <w:t xml:space="preserve">JACK: Is there, is there any way that I could use [laughs] --This is probably cheating. Is there any way that I could use Art as a translator? </w:t>
      </w:r>
    </w:p>
    <w:p w:rsidR="00000000" w:rsidDel="00000000" w:rsidP="00000000" w:rsidRDefault="00000000" w:rsidRPr="00000000" w14:paraId="00000624">
      <w:pPr>
        <w:ind w:left="0" w:firstLine="0"/>
        <w:rPr/>
      </w:pPr>
      <w:r w:rsidDel="00000000" w:rsidR="00000000" w:rsidRPr="00000000">
        <w:rPr>
          <w:rtl w:val="0"/>
        </w:rPr>
      </w:r>
    </w:p>
    <w:p w:rsidR="00000000" w:rsidDel="00000000" w:rsidP="00000000" w:rsidRDefault="00000000" w:rsidRPr="00000000" w14:paraId="00000625">
      <w:pPr>
        <w:ind w:left="0" w:firstLine="0"/>
        <w:rPr/>
      </w:pPr>
      <w:r w:rsidDel="00000000" w:rsidR="00000000" w:rsidRPr="00000000">
        <w:rPr>
          <w:rtl w:val="0"/>
        </w:rPr>
        <w:t xml:space="preserve">AUSTIN: Sure.</w:t>
      </w:r>
    </w:p>
    <w:p w:rsidR="00000000" w:rsidDel="00000000" w:rsidP="00000000" w:rsidRDefault="00000000" w:rsidRPr="00000000" w14:paraId="00000626">
      <w:pPr>
        <w:ind w:left="0" w:firstLine="0"/>
        <w:rPr/>
      </w:pPr>
      <w:r w:rsidDel="00000000" w:rsidR="00000000" w:rsidRPr="00000000">
        <w:rPr>
          <w:rtl w:val="0"/>
        </w:rPr>
      </w:r>
    </w:p>
    <w:p w:rsidR="00000000" w:rsidDel="00000000" w:rsidP="00000000" w:rsidRDefault="00000000" w:rsidRPr="00000000" w14:paraId="00000627">
      <w:pPr>
        <w:ind w:left="0" w:firstLine="0"/>
        <w:rPr/>
      </w:pPr>
      <w:r w:rsidDel="00000000" w:rsidR="00000000" w:rsidRPr="00000000">
        <w:rPr>
          <w:rtl w:val="0"/>
        </w:rPr>
        <w:t xml:space="preserve">JACK: Ah okay so, I have a move called charming and open-</w:t>
      </w:r>
    </w:p>
    <w:p w:rsidR="00000000" w:rsidDel="00000000" w:rsidP="00000000" w:rsidRDefault="00000000" w:rsidRPr="00000000" w14:paraId="00000628">
      <w:pPr>
        <w:ind w:left="0" w:firstLine="0"/>
        <w:rPr/>
      </w:pPr>
      <w:r w:rsidDel="00000000" w:rsidR="00000000" w:rsidRPr="00000000">
        <w:rPr>
          <w:rtl w:val="0"/>
        </w:rPr>
      </w:r>
    </w:p>
    <w:p w:rsidR="00000000" w:rsidDel="00000000" w:rsidP="00000000" w:rsidRDefault="00000000" w:rsidRPr="00000000" w14:paraId="00000629">
      <w:pPr>
        <w:ind w:left="0" w:firstLine="0"/>
        <w:rPr/>
      </w:pPr>
      <w:r w:rsidDel="00000000" w:rsidR="00000000" w:rsidRPr="00000000">
        <w:rPr>
          <w:rtl w:val="0"/>
        </w:rPr>
      </w:r>
    </w:p>
    <w:p w:rsidR="00000000" w:rsidDel="00000000" w:rsidP="00000000" w:rsidRDefault="00000000" w:rsidRPr="00000000" w14:paraId="0000062A">
      <w:pPr>
        <w:ind w:left="0" w:firstLine="0"/>
        <w:rPr/>
      </w:pPr>
      <w:r w:rsidDel="00000000" w:rsidR="00000000" w:rsidRPr="00000000">
        <w:rPr>
          <w:rtl w:val="0"/>
        </w:rPr>
        <w:t xml:space="preserve">AUSTIN: Mm.</w:t>
      </w:r>
    </w:p>
    <w:p w:rsidR="00000000" w:rsidDel="00000000" w:rsidP="00000000" w:rsidRDefault="00000000" w:rsidRPr="00000000" w14:paraId="0000062B">
      <w:pPr>
        <w:ind w:left="0" w:firstLine="0"/>
        <w:rPr/>
      </w:pPr>
      <w:r w:rsidDel="00000000" w:rsidR="00000000" w:rsidRPr="00000000">
        <w:rPr>
          <w:rtl w:val="0"/>
        </w:rPr>
      </w:r>
    </w:p>
    <w:p w:rsidR="00000000" w:rsidDel="00000000" w:rsidP="00000000" w:rsidRDefault="00000000" w:rsidRPr="00000000" w14:paraId="0000062C">
      <w:pPr>
        <w:ind w:left="0" w:firstLine="0"/>
        <w:rPr/>
      </w:pPr>
      <w:r w:rsidDel="00000000" w:rsidR="00000000" w:rsidRPr="00000000">
        <w:rPr>
          <w:rtl w:val="0"/>
        </w:rPr>
        <w:t xml:space="preserve">JACK: ...and it says ‘When you speak frankly with someone-</w:t>
      </w:r>
    </w:p>
    <w:p w:rsidR="00000000" w:rsidDel="00000000" w:rsidP="00000000" w:rsidRDefault="00000000" w:rsidRPr="00000000" w14:paraId="0000062D">
      <w:pPr>
        <w:ind w:left="0" w:firstLine="0"/>
        <w:rPr/>
      </w:pPr>
      <w:r w:rsidDel="00000000" w:rsidR="00000000" w:rsidRPr="00000000">
        <w:rPr>
          <w:rtl w:val="0"/>
        </w:rPr>
      </w:r>
    </w:p>
    <w:p w:rsidR="00000000" w:rsidDel="00000000" w:rsidP="00000000" w:rsidRDefault="00000000" w:rsidRPr="00000000" w14:paraId="0000062E">
      <w:pPr>
        <w:ind w:left="0" w:firstLine="0"/>
        <w:rPr/>
      </w:pPr>
      <w:r w:rsidDel="00000000" w:rsidR="00000000" w:rsidRPr="00000000">
        <w:rPr>
          <w:rtl w:val="0"/>
        </w:rPr>
        <w:t xml:space="preserve">AUSTIN: Mhm.</w:t>
      </w:r>
    </w:p>
    <w:p w:rsidR="00000000" w:rsidDel="00000000" w:rsidP="00000000" w:rsidRDefault="00000000" w:rsidRPr="00000000" w14:paraId="0000062F">
      <w:pPr>
        <w:ind w:left="0" w:firstLine="0"/>
        <w:rPr/>
      </w:pPr>
      <w:r w:rsidDel="00000000" w:rsidR="00000000" w:rsidRPr="00000000">
        <w:rPr>
          <w:rtl w:val="0"/>
        </w:rPr>
      </w:r>
    </w:p>
    <w:p w:rsidR="00000000" w:rsidDel="00000000" w:rsidP="00000000" w:rsidRDefault="00000000" w:rsidRPr="00000000" w14:paraId="00000630">
      <w:pPr>
        <w:ind w:left="0" w:firstLine="0"/>
        <w:rPr/>
      </w:pPr>
      <w:r w:rsidDel="00000000" w:rsidR="00000000" w:rsidRPr="00000000">
        <w:rPr>
          <w:rtl w:val="0"/>
        </w:rPr>
        <w:t xml:space="preserve">JACK: ...you can ask their player a question from the list’. Does that mean an NPC or just player characters?</w:t>
      </w:r>
    </w:p>
    <w:p w:rsidR="00000000" w:rsidDel="00000000" w:rsidP="00000000" w:rsidRDefault="00000000" w:rsidRPr="00000000" w14:paraId="00000631">
      <w:pPr>
        <w:ind w:left="0" w:firstLine="0"/>
        <w:rPr/>
      </w:pPr>
      <w:r w:rsidDel="00000000" w:rsidR="00000000" w:rsidRPr="00000000">
        <w:rPr>
          <w:rtl w:val="0"/>
        </w:rPr>
      </w:r>
    </w:p>
    <w:p w:rsidR="00000000" w:rsidDel="00000000" w:rsidP="00000000" w:rsidRDefault="00000000" w:rsidRPr="00000000" w14:paraId="00000632">
      <w:pPr>
        <w:ind w:left="0" w:firstLine="0"/>
        <w:rPr/>
      </w:pPr>
      <w:r w:rsidDel="00000000" w:rsidR="00000000" w:rsidRPr="00000000">
        <w:rPr>
          <w:rtl w:val="0"/>
        </w:rPr>
        <w:t xml:space="preserve">AUSTIN: NPC. For sure.</w:t>
      </w:r>
    </w:p>
    <w:p w:rsidR="00000000" w:rsidDel="00000000" w:rsidP="00000000" w:rsidRDefault="00000000" w:rsidRPr="00000000" w14:paraId="00000633">
      <w:pPr>
        <w:ind w:left="0" w:firstLine="0"/>
        <w:rPr/>
      </w:pPr>
      <w:r w:rsidDel="00000000" w:rsidR="00000000" w:rsidRPr="00000000">
        <w:rPr>
          <w:rtl w:val="0"/>
        </w:rPr>
      </w:r>
    </w:p>
    <w:p w:rsidR="00000000" w:rsidDel="00000000" w:rsidP="00000000" w:rsidRDefault="00000000" w:rsidRPr="00000000" w14:paraId="00000634">
      <w:pPr>
        <w:ind w:left="0" w:firstLine="0"/>
        <w:rPr/>
      </w:pPr>
      <w:r w:rsidDel="00000000" w:rsidR="00000000" w:rsidRPr="00000000">
        <w:rPr>
          <w:rtl w:val="0"/>
        </w:rPr>
        <w:t xml:space="preserve">JACK: Right, so, is speak frankly with someone --That’s not on the moves list at all. </w:t>
      </w:r>
    </w:p>
    <w:p w:rsidR="00000000" w:rsidDel="00000000" w:rsidP="00000000" w:rsidRDefault="00000000" w:rsidRPr="00000000" w14:paraId="00000635">
      <w:pPr>
        <w:ind w:left="0" w:firstLine="0"/>
        <w:rPr/>
      </w:pPr>
      <w:r w:rsidDel="00000000" w:rsidR="00000000" w:rsidRPr="00000000">
        <w:rPr>
          <w:rtl w:val="0"/>
        </w:rPr>
      </w:r>
    </w:p>
    <w:p w:rsidR="00000000" w:rsidDel="00000000" w:rsidP="00000000" w:rsidRDefault="00000000" w:rsidRPr="00000000" w14:paraId="00000636">
      <w:pPr>
        <w:ind w:left="0" w:firstLine="0"/>
        <w:rPr/>
      </w:pPr>
      <w:r w:rsidDel="00000000" w:rsidR="00000000" w:rsidRPr="00000000">
        <w:rPr>
          <w:rtl w:val="0"/>
        </w:rPr>
        <w:t xml:space="preserve">AUSTIN: No, it’s just, it’s just, it’s a move on it’s own. It means like --So, so with moves in Dungeon World you --To do them, you </w:t>
      </w:r>
      <w:r w:rsidDel="00000000" w:rsidR="00000000" w:rsidRPr="00000000">
        <w:rPr>
          <w:i w:val="1"/>
          <w:rtl w:val="0"/>
        </w:rPr>
        <w:t xml:space="preserve">do</w:t>
      </w:r>
      <w:r w:rsidDel="00000000" w:rsidR="00000000" w:rsidRPr="00000000">
        <w:rPr>
          <w:rtl w:val="0"/>
        </w:rPr>
        <w:t xml:space="preserve"> them. </w:t>
      </w:r>
    </w:p>
    <w:p w:rsidR="00000000" w:rsidDel="00000000" w:rsidP="00000000" w:rsidRDefault="00000000" w:rsidRPr="00000000" w14:paraId="00000637">
      <w:pPr>
        <w:ind w:left="0" w:firstLine="0"/>
        <w:rPr/>
      </w:pPr>
      <w:r w:rsidDel="00000000" w:rsidR="00000000" w:rsidRPr="00000000">
        <w:rPr>
          <w:rtl w:val="0"/>
        </w:rPr>
      </w:r>
    </w:p>
    <w:p w:rsidR="00000000" w:rsidDel="00000000" w:rsidP="00000000" w:rsidRDefault="00000000" w:rsidRPr="00000000" w14:paraId="00000638">
      <w:pPr>
        <w:ind w:left="0" w:firstLine="0"/>
        <w:rPr/>
      </w:pPr>
      <w:r w:rsidDel="00000000" w:rsidR="00000000" w:rsidRPr="00000000">
        <w:rPr>
          <w:rtl w:val="0"/>
        </w:rPr>
        <w:t xml:space="preserve">JACK: Okay.</w:t>
      </w:r>
    </w:p>
    <w:p w:rsidR="00000000" w:rsidDel="00000000" w:rsidP="00000000" w:rsidRDefault="00000000" w:rsidRPr="00000000" w14:paraId="00000639">
      <w:pPr>
        <w:ind w:left="0" w:firstLine="0"/>
        <w:rPr/>
      </w:pPr>
      <w:r w:rsidDel="00000000" w:rsidR="00000000" w:rsidRPr="00000000">
        <w:rPr>
          <w:rtl w:val="0"/>
        </w:rPr>
      </w:r>
    </w:p>
    <w:p w:rsidR="00000000" w:rsidDel="00000000" w:rsidP="00000000" w:rsidRDefault="00000000" w:rsidRPr="00000000" w14:paraId="0000063A">
      <w:pPr>
        <w:ind w:left="0" w:firstLine="0"/>
        <w:rPr/>
      </w:pPr>
      <w:r w:rsidDel="00000000" w:rsidR="00000000" w:rsidRPr="00000000">
        <w:rPr>
          <w:rtl w:val="0"/>
        </w:rPr>
        <w:t xml:space="preserve">AUSTIN: Do you know what I mean? If you, if you do it, do the move. And if you wanna do the move you have to do it. So in this case, you have to speak frankly with someone for a while.</w:t>
      </w:r>
    </w:p>
    <w:p w:rsidR="00000000" w:rsidDel="00000000" w:rsidP="00000000" w:rsidRDefault="00000000" w:rsidRPr="00000000" w14:paraId="0000063B">
      <w:pPr>
        <w:ind w:left="0" w:firstLine="0"/>
        <w:rPr/>
      </w:pPr>
      <w:r w:rsidDel="00000000" w:rsidR="00000000" w:rsidRPr="00000000">
        <w:rPr>
          <w:rtl w:val="0"/>
        </w:rPr>
      </w:r>
    </w:p>
    <w:p w:rsidR="00000000" w:rsidDel="00000000" w:rsidP="00000000" w:rsidRDefault="00000000" w:rsidRPr="00000000" w14:paraId="0000063C">
      <w:pPr>
        <w:ind w:left="850.3937007874017" w:firstLine="0"/>
        <w:rPr/>
      </w:pPr>
      <w:r w:rsidDel="00000000" w:rsidR="00000000" w:rsidRPr="00000000">
        <w:rPr>
          <w:rtl w:val="0"/>
        </w:rPr>
        <w:t xml:space="preserve">JACK (as Lem): Hadrian, do you --Would you mind being a translator?</w:t>
      </w:r>
    </w:p>
    <w:p w:rsidR="00000000" w:rsidDel="00000000" w:rsidP="00000000" w:rsidRDefault="00000000" w:rsidRPr="00000000" w14:paraId="0000063D">
      <w:pPr>
        <w:ind w:left="850.3937007874017" w:firstLine="0"/>
        <w:rPr/>
      </w:pPr>
      <w:r w:rsidDel="00000000" w:rsidR="00000000" w:rsidRPr="00000000">
        <w:rPr>
          <w:rtl w:val="0"/>
        </w:rPr>
      </w:r>
    </w:p>
    <w:p w:rsidR="00000000" w:rsidDel="00000000" w:rsidP="00000000" w:rsidRDefault="00000000" w:rsidRPr="00000000" w14:paraId="0000063E">
      <w:pPr>
        <w:ind w:left="850.3937007874017" w:firstLine="0"/>
        <w:rPr/>
      </w:pPr>
      <w:r w:rsidDel="00000000" w:rsidR="00000000" w:rsidRPr="00000000">
        <w:rPr>
          <w:rtl w:val="0"/>
        </w:rPr>
        <w:t xml:space="preserve">ART (as Hadrian): No.</w:t>
      </w:r>
    </w:p>
    <w:p w:rsidR="00000000" w:rsidDel="00000000" w:rsidP="00000000" w:rsidRDefault="00000000" w:rsidRPr="00000000" w14:paraId="0000063F">
      <w:pPr>
        <w:ind w:left="850.3937007874017" w:firstLine="0"/>
        <w:rPr/>
      </w:pPr>
      <w:r w:rsidDel="00000000" w:rsidR="00000000" w:rsidRPr="00000000">
        <w:rPr>
          <w:rtl w:val="0"/>
        </w:rPr>
      </w:r>
    </w:p>
    <w:p w:rsidR="00000000" w:rsidDel="00000000" w:rsidP="00000000" w:rsidRDefault="00000000" w:rsidRPr="00000000" w14:paraId="00000640">
      <w:pPr>
        <w:ind w:left="0" w:firstLine="0"/>
        <w:rPr/>
      </w:pPr>
      <w:r w:rsidDel="00000000" w:rsidR="00000000" w:rsidRPr="00000000">
        <w:rPr>
          <w:rtl w:val="0"/>
        </w:rPr>
        <w:t xml:space="preserve">[Keith laughing]</w:t>
      </w:r>
    </w:p>
    <w:p w:rsidR="00000000" w:rsidDel="00000000" w:rsidP="00000000" w:rsidRDefault="00000000" w:rsidRPr="00000000" w14:paraId="00000641">
      <w:pPr>
        <w:ind w:left="850.3937007874017" w:firstLine="0"/>
        <w:rPr/>
      </w:pPr>
      <w:r w:rsidDel="00000000" w:rsidR="00000000" w:rsidRPr="00000000">
        <w:rPr>
          <w:rtl w:val="0"/>
        </w:rPr>
      </w:r>
    </w:p>
    <w:p w:rsidR="00000000" w:rsidDel="00000000" w:rsidP="00000000" w:rsidRDefault="00000000" w:rsidRPr="00000000" w14:paraId="00000642">
      <w:pPr>
        <w:ind w:left="850.3937007874017" w:firstLine="0"/>
        <w:rPr/>
      </w:pPr>
      <w:r w:rsidDel="00000000" w:rsidR="00000000" w:rsidRPr="00000000">
        <w:rPr>
          <w:rtl w:val="0"/>
        </w:rPr>
        <w:t xml:space="preserve">JACK (as Lem): Okay, cool! So could you, could you get his attention please?</w:t>
      </w:r>
    </w:p>
    <w:p w:rsidR="00000000" w:rsidDel="00000000" w:rsidP="00000000" w:rsidRDefault="00000000" w:rsidRPr="00000000" w14:paraId="00000643">
      <w:pPr>
        <w:ind w:left="850.3937007874017" w:firstLine="0"/>
        <w:rPr/>
      </w:pPr>
      <w:r w:rsidDel="00000000" w:rsidR="00000000" w:rsidRPr="00000000">
        <w:rPr>
          <w:rtl w:val="0"/>
        </w:rPr>
      </w:r>
    </w:p>
    <w:p w:rsidR="00000000" w:rsidDel="00000000" w:rsidP="00000000" w:rsidRDefault="00000000" w:rsidRPr="00000000" w14:paraId="00000644">
      <w:pPr>
        <w:ind w:left="850.3937007874017" w:firstLine="0"/>
        <w:rPr/>
      </w:pPr>
      <w:r w:rsidDel="00000000" w:rsidR="00000000" w:rsidRPr="00000000">
        <w:rPr>
          <w:rtl w:val="0"/>
        </w:rPr>
        <w:t xml:space="preserve">ART (as Hadrian): I, I think he’s still, I think he’s still listening.</w:t>
      </w:r>
    </w:p>
    <w:p w:rsidR="00000000" w:rsidDel="00000000" w:rsidP="00000000" w:rsidRDefault="00000000" w:rsidRPr="00000000" w14:paraId="00000645">
      <w:pPr>
        <w:ind w:left="850.3937007874017" w:firstLine="0"/>
        <w:rPr/>
      </w:pPr>
      <w:r w:rsidDel="00000000" w:rsidR="00000000" w:rsidRPr="00000000">
        <w:rPr>
          <w:rtl w:val="0"/>
        </w:rPr>
      </w:r>
    </w:p>
    <w:p w:rsidR="00000000" w:rsidDel="00000000" w:rsidP="00000000" w:rsidRDefault="00000000" w:rsidRPr="00000000" w14:paraId="00000646">
      <w:pPr>
        <w:ind w:left="850.3937007874017" w:firstLine="0"/>
        <w:rPr/>
      </w:pPr>
      <w:r w:rsidDel="00000000" w:rsidR="00000000" w:rsidRPr="00000000">
        <w:rPr>
          <w:rtl w:val="0"/>
        </w:rPr>
        <w:t xml:space="preserve">JACK (as Lem): Alright.</w:t>
      </w:r>
    </w:p>
    <w:p w:rsidR="00000000" w:rsidDel="00000000" w:rsidP="00000000" w:rsidRDefault="00000000" w:rsidRPr="00000000" w14:paraId="00000647">
      <w:pPr>
        <w:ind w:left="850.3937007874017" w:firstLine="0"/>
        <w:rPr/>
      </w:pPr>
      <w:r w:rsidDel="00000000" w:rsidR="00000000" w:rsidRPr="00000000">
        <w:rPr>
          <w:rtl w:val="0"/>
        </w:rPr>
      </w:r>
    </w:p>
    <w:p w:rsidR="00000000" w:rsidDel="00000000" w:rsidP="00000000" w:rsidRDefault="00000000" w:rsidRPr="00000000" w14:paraId="00000648">
      <w:pPr>
        <w:ind w:left="850.3937007874017" w:firstLine="0"/>
        <w:rPr/>
      </w:pPr>
      <w:r w:rsidDel="00000000" w:rsidR="00000000" w:rsidRPr="00000000">
        <w:rPr>
          <w:rtl w:val="0"/>
        </w:rPr>
        <w:t xml:space="preserve">AUSTIN: (as Chef’s Hat): Yeah, I’m, I’m right here. What do you need?</w:t>
      </w:r>
    </w:p>
    <w:p w:rsidR="00000000" w:rsidDel="00000000" w:rsidP="00000000" w:rsidRDefault="00000000" w:rsidRPr="00000000" w14:paraId="00000649">
      <w:pPr>
        <w:ind w:left="850.3937007874017" w:firstLine="0"/>
        <w:rPr/>
      </w:pPr>
      <w:r w:rsidDel="00000000" w:rsidR="00000000" w:rsidRPr="00000000">
        <w:rPr>
          <w:rtl w:val="0"/>
        </w:rPr>
      </w:r>
    </w:p>
    <w:p w:rsidR="00000000" w:rsidDel="00000000" w:rsidP="00000000" w:rsidRDefault="00000000" w:rsidRPr="00000000" w14:paraId="0000064A">
      <w:pPr>
        <w:ind w:left="850.3937007874017" w:firstLine="0"/>
        <w:rPr/>
      </w:pPr>
      <w:r w:rsidDel="00000000" w:rsidR="00000000" w:rsidRPr="00000000">
        <w:rPr>
          <w:rtl w:val="0"/>
        </w:rPr>
        <w:t xml:space="preserve">JACK (as Lem): Could you ask him who he serves please?</w:t>
      </w:r>
    </w:p>
    <w:p w:rsidR="00000000" w:rsidDel="00000000" w:rsidP="00000000" w:rsidRDefault="00000000" w:rsidRPr="00000000" w14:paraId="0000064B">
      <w:pPr>
        <w:ind w:left="850.3937007874017" w:firstLine="0"/>
        <w:rPr/>
      </w:pPr>
      <w:r w:rsidDel="00000000" w:rsidR="00000000" w:rsidRPr="00000000">
        <w:rPr>
          <w:rtl w:val="0"/>
        </w:rPr>
      </w:r>
    </w:p>
    <w:p w:rsidR="00000000" w:rsidDel="00000000" w:rsidP="00000000" w:rsidRDefault="00000000" w:rsidRPr="00000000" w14:paraId="0000064C">
      <w:pPr>
        <w:ind w:left="0" w:firstLine="0"/>
        <w:rPr/>
      </w:pPr>
      <w:r w:rsidDel="00000000" w:rsidR="00000000" w:rsidRPr="00000000">
        <w:rPr>
          <w:rtl w:val="0"/>
        </w:rPr>
        <w:t xml:space="preserve">ART: [pauses] How does this work?</w:t>
      </w:r>
    </w:p>
    <w:p w:rsidR="00000000" w:rsidDel="00000000" w:rsidP="00000000" w:rsidRDefault="00000000" w:rsidRPr="00000000" w14:paraId="0000064D">
      <w:pPr>
        <w:ind w:left="0" w:firstLine="0"/>
        <w:rPr/>
      </w:pPr>
      <w:r w:rsidDel="00000000" w:rsidR="00000000" w:rsidRPr="00000000">
        <w:rPr>
          <w:rtl w:val="0"/>
        </w:rPr>
      </w:r>
    </w:p>
    <w:p w:rsidR="00000000" w:rsidDel="00000000" w:rsidP="00000000" w:rsidRDefault="00000000" w:rsidRPr="00000000" w14:paraId="0000064E">
      <w:pPr>
        <w:ind w:left="0" w:firstLine="0"/>
        <w:rPr/>
      </w:pPr>
      <w:r w:rsidDel="00000000" w:rsidR="00000000" w:rsidRPr="00000000">
        <w:rPr>
          <w:rtl w:val="0"/>
        </w:rPr>
        <w:t xml:space="preserve">AUSTIN: [overlapping Art] You’re not --No no no no no. See, you haven’t --This is the thing, Jack. You haven’t spoken frankly with him. </w:t>
      </w:r>
    </w:p>
    <w:p w:rsidR="00000000" w:rsidDel="00000000" w:rsidP="00000000" w:rsidRDefault="00000000" w:rsidRPr="00000000" w14:paraId="0000064F">
      <w:pPr>
        <w:ind w:left="0" w:firstLine="0"/>
        <w:rPr/>
      </w:pPr>
      <w:r w:rsidDel="00000000" w:rsidR="00000000" w:rsidRPr="00000000">
        <w:rPr>
          <w:rtl w:val="0"/>
        </w:rPr>
      </w:r>
    </w:p>
    <w:p w:rsidR="00000000" w:rsidDel="00000000" w:rsidP="00000000" w:rsidRDefault="00000000" w:rsidRPr="00000000" w14:paraId="00000650">
      <w:pPr>
        <w:ind w:left="0" w:firstLine="0"/>
        <w:rPr/>
      </w:pPr>
      <w:r w:rsidDel="00000000" w:rsidR="00000000" w:rsidRPr="00000000">
        <w:rPr>
          <w:rtl w:val="0"/>
        </w:rPr>
        <w:t xml:space="preserve">JACK: Oh.</w:t>
      </w:r>
    </w:p>
    <w:p w:rsidR="00000000" w:rsidDel="00000000" w:rsidP="00000000" w:rsidRDefault="00000000" w:rsidRPr="00000000" w14:paraId="00000651">
      <w:pPr>
        <w:ind w:left="0" w:firstLine="0"/>
        <w:rPr/>
      </w:pPr>
      <w:r w:rsidDel="00000000" w:rsidR="00000000" w:rsidRPr="00000000">
        <w:rPr>
          <w:rtl w:val="0"/>
        </w:rPr>
      </w:r>
    </w:p>
    <w:p w:rsidR="00000000" w:rsidDel="00000000" w:rsidP="00000000" w:rsidRDefault="00000000" w:rsidRPr="00000000" w14:paraId="00000652">
      <w:pPr>
        <w:ind w:left="0" w:firstLine="0"/>
        <w:rPr/>
      </w:pPr>
      <w:r w:rsidDel="00000000" w:rsidR="00000000" w:rsidRPr="00000000">
        <w:rPr>
          <w:rtl w:val="0"/>
        </w:rPr>
        <w:t xml:space="preserve">AUSTIN: Do you see what I mean?</w:t>
      </w:r>
    </w:p>
    <w:p w:rsidR="00000000" w:rsidDel="00000000" w:rsidP="00000000" w:rsidRDefault="00000000" w:rsidRPr="00000000" w14:paraId="00000653">
      <w:pPr>
        <w:ind w:left="0" w:firstLine="0"/>
        <w:rPr/>
      </w:pPr>
      <w:r w:rsidDel="00000000" w:rsidR="00000000" w:rsidRPr="00000000">
        <w:rPr>
          <w:rtl w:val="0"/>
        </w:rPr>
      </w:r>
    </w:p>
    <w:p w:rsidR="00000000" w:rsidDel="00000000" w:rsidP="00000000" w:rsidRDefault="00000000" w:rsidRPr="00000000" w14:paraId="00000654">
      <w:pPr>
        <w:ind w:left="0" w:firstLine="0"/>
        <w:rPr/>
      </w:pPr>
      <w:r w:rsidDel="00000000" w:rsidR="00000000" w:rsidRPr="00000000">
        <w:rPr>
          <w:rtl w:val="0"/>
        </w:rPr>
        <w:t xml:space="preserve">ART: [overlapping Austin] You gotta like commiserate with him like ‘Hey, buddy’.</w:t>
      </w:r>
    </w:p>
    <w:p w:rsidR="00000000" w:rsidDel="00000000" w:rsidP="00000000" w:rsidRDefault="00000000" w:rsidRPr="00000000" w14:paraId="00000655">
      <w:pPr>
        <w:ind w:left="0" w:firstLine="0"/>
        <w:rPr/>
      </w:pPr>
      <w:r w:rsidDel="00000000" w:rsidR="00000000" w:rsidRPr="00000000">
        <w:rPr>
          <w:rtl w:val="0"/>
        </w:rPr>
      </w:r>
    </w:p>
    <w:p w:rsidR="00000000" w:rsidDel="00000000" w:rsidP="00000000" w:rsidRDefault="00000000" w:rsidRPr="00000000" w14:paraId="00000656">
      <w:pPr>
        <w:ind w:left="0" w:firstLine="0"/>
        <w:rPr/>
      </w:pPr>
      <w:r w:rsidDel="00000000" w:rsidR="00000000" w:rsidRPr="00000000">
        <w:rPr>
          <w:rtl w:val="0"/>
        </w:rPr>
        <w:t xml:space="preserve">AUSTIN: You gotta like talk with him. You can’t just ask him these questions, you need to have spoken frankly with him.</w:t>
      </w:r>
    </w:p>
    <w:p w:rsidR="00000000" w:rsidDel="00000000" w:rsidP="00000000" w:rsidRDefault="00000000" w:rsidRPr="00000000" w14:paraId="00000657">
      <w:pPr>
        <w:ind w:left="0" w:firstLine="0"/>
        <w:rPr/>
      </w:pPr>
      <w:r w:rsidDel="00000000" w:rsidR="00000000" w:rsidRPr="00000000">
        <w:rPr>
          <w:rtl w:val="0"/>
        </w:rPr>
      </w:r>
    </w:p>
    <w:p w:rsidR="00000000" w:rsidDel="00000000" w:rsidP="00000000" w:rsidRDefault="00000000" w:rsidRPr="00000000" w14:paraId="00000658">
      <w:pPr>
        <w:ind w:left="0" w:firstLine="0"/>
        <w:rPr/>
      </w:pPr>
      <w:r w:rsidDel="00000000" w:rsidR="00000000" w:rsidRPr="00000000">
        <w:rPr>
          <w:rtl w:val="0"/>
        </w:rPr>
        <w:t xml:space="preserve">JACK: Oh, I actually have to speak frankly with him. Alright, yeah.</w:t>
      </w:r>
    </w:p>
    <w:p w:rsidR="00000000" w:rsidDel="00000000" w:rsidP="00000000" w:rsidRDefault="00000000" w:rsidRPr="00000000" w14:paraId="00000659">
      <w:pPr>
        <w:ind w:left="0" w:firstLine="0"/>
        <w:rPr/>
      </w:pPr>
      <w:r w:rsidDel="00000000" w:rsidR="00000000" w:rsidRPr="00000000">
        <w:rPr>
          <w:rtl w:val="0"/>
        </w:rPr>
      </w:r>
    </w:p>
    <w:p w:rsidR="00000000" w:rsidDel="00000000" w:rsidP="00000000" w:rsidRDefault="00000000" w:rsidRPr="00000000" w14:paraId="0000065A">
      <w:pPr>
        <w:ind w:left="0" w:firstLine="0"/>
        <w:rPr/>
      </w:pPr>
      <w:r w:rsidDel="00000000" w:rsidR="00000000" w:rsidRPr="00000000">
        <w:rPr>
          <w:rtl w:val="0"/>
        </w:rPr>
        <w:t xml:space="preserve">AUSTIN: Yeah, to do it you do it. Yeah.</w:t>
      </w:r>
    </w:p>
    <w:p w:rsidR="00000000" w:rsidDel="00000000" w:rsidP="00000000" w:rsidRDefault="00000000" w:rsidRPr="00000000" w14:paraId="0000065B">
      <w:pPr>
        <w:ind w:left="0" w:firstLine="0"/>
        <w:rPr/>
      </w:pPr>
      <w:r w:rsidDel="00000000" w:rsidR="00000000" w:rsidRPr="00000000">
        <w:rPr>
          <w:rtl w:val="0"/>
        </w:rPr>
      </w:r>
    </w:p>
    <w:p w:rsidR="00000000" w:rsidDel="00000000" w:rsidP="00000000" w:rsidRDefault="00000000" w:rsidRPr="00000000" w14:paraId="0000065C">
      <w:pPr>
        <w:ind w:left="0" w:firstLine="0"/>
        <w:rPr/>
      </w:pPr>
      <w:r w:rsidDel="00000000" w:rsidR="00000000" w:rsidRPr="00000000">
        <w:rPr>
          <w:rtl w:val="0"/>
        </w:rPr>
        <w:t xml:space="preserve">JACK: Cool, right, so:</w:t>
      </w:r>
    </w:p>
    <w:p w:rsidR="00000000" w:rsidDel="00000000" w:rsidP="00000000" w:rsidRDefault="00000000" w:rsidRPr="00000000" w14:paraId="0000065D">
      <w:pPr>
        <w:ind w:left="0" w:firstLine="0"/>
        <w:rPr/>
      </w:pPr>
      <w:r w:rsidDel="00000000" w:rsidR="00000000" w:rsidRPr="00000000">
        <w:rPr>
          <w:rtl w:val="0"/>
        </w:rPr>
      </w:r>
    </w:p>
    <w:p w:rsidR="00000000" w:rsidDel="00000000" w:rsidP="00000000" w:rsidRDefault="00000000" w:rsidRPr="00000000" w14:paraId="0000065E">
      <w:pPr>
        <w:ind w:left="850.3937007874017" w:firstLine="0"/>
        <w:rPr/>
      </w:pPr>
      <w:r w:rsidDel="00000000" w:rsidR="00000000" w:rsidRPr="00000000">
        <w:rPr>
          <w:rtl w:val="0"/>
        </w:rPr>
        <w:t xml:space="preserve">JACK (as Lem): Look, man. We’re just --We, we’ve been sent here. We’re, we’re just investigating the area. There’ve been some strange phenomena that we’re seeing, we’re trying to, trying to get to the bottom of it. </w:t>
      </w:r>
    </w:p>
    <w:p w:rsidR="00000000" w:rsidDel="00000000" w:rsidP="00000000" w:rsidRDefault="00000000" w:rsidRPr="00000000" w14:paraId="0000065F">
      <w:pPr>
        <w:ind w:left="850.3937007874017" w:firstLine="0"/>
        <w:rPr/>
      </w:pPr>
      <w:r w:rsidDel="00000000" w:rsidR="00000000" w:rsidRPr="00000000">
        <w:rPr>
          <w:rtl w:val="0"/>
        </w:rPr>
      </w:r>
    </w:p>
    <w:p w:rsidR="00000000" w:rsidDel="00000000" w:rsidP="00000000" w:rsidRDefault="00000000" w:rsidRPr="00000000" w14:paraId="00000660">
      <w:pPr>
        <w:ind w:left="850.3937007874017" w:firstLine="0"/>
        <w:rPr/>
      </w:pPr>
      <w:r w:rsidDel="00000000" w:rsidR="00000000" w:rsidRPr="00000000">
        <w:rPr>
          <w:rtl w:val="0"/>
        </w:rPr>
        <w:t xml:space="preserve">[Austin (as Chef’s Hat) sniffs]</w:t>
      </w:r>
    </w:p>
    <w:p w:rsidR="00000000" w:rsidDel="00000000" w:rsidP="00000000" w:rsidRDefault="00000000" w:rsidRPr="00000000" w14:paraId="00000661">
      <w:pPr>
        <w:ind w:left="850.3937007874017" w:firstLine="0"/>
        <w:rPr/>
      </w:pPr>
      <w:r w:rsidDel="00000000" w:rsidR="00000000" w:rsidRPr="00000000">
        <w:rPr>
          <w:rtl w:val="0"/>
        </w:rPr>
      </w:r>
    </w:p>
    <w:p w:rsidR="00000000" w:rsidDel="00000000" w:rsidP="00000000" w:rsidRDefault="00000000" w:rsidRPr="00000000" w14:paraId="00000662">
      <w:pPr>
        <w:ind w:left="850.3937007874017" w:firstLine="0"/>
        <w:rPr/>
      </w:pPr>
      <w:r w:rsidDel="00000000" w:rsidR="00000000" w:rsidRPr="00000000">
        <w:rPr>
          <w:rtl w:val="0"/>
        </w:rPr>
        <w:t xml:space="preserve">JACK (as Lem): We just wondered if you could help us out here,- </w:t>
      </w:r>
    </w:p>
    <w:p w:rsidR="00000000" w:rsidDel="00000000" w:rsidP="00000000" w:rsidRDefault="00000000" w:rsidRPr="00000000" w14:paraId="00000663">
      <w:pPr>
        <w:ind w:left="850.3937007874017" w:firstLine="0"/>
        <w:rPr/>
      </w:pPr>
      <w:r w:rsidDel="00000000" w:rsidR="00000000" w:rsidRPr="00000000">
        <w:rPr>
          <w:rtl w:val="0"/>
        </w:rPr>
      </w:r>
    </w:p>
    <w:p w:rsidR="00000000" w:rsidDel="00000000" w:rsidP="00000000" w:rsidRDefault="00000000" w:rsidRPr="00000000" w14:paraId="00000664">
      <w:pPr>
        <w:ind w:left="850.3937007874017" w:firstLine="0"/>
        <w:rPr/>
      </w:pPr>
      <w:r w:rsidDel="00000000" w:rsidR="00000000" w:rsidRPr="00000000">
        <w:rPr>
          <w:rtl w:val="0"/>
        </w:rPr>
        <w:t xml:space="preserve">[Austin (as Chef’s Hat) sighs]</w:t>
      </w:r>
    </w:p>
    <w:p w:rsidR="00000000" w:rsidDel="00000000" w:rsidP="00000000" w:rsidRDefault="00000000" w:rsidRPr="00000000" w14:paraId="00000665">
      <w:pPr>
        <w:ind w:left="850.3937007874017" w:firstLine="0"/>
        <w:rPr/>
      </w:pPr>
      <w:r w:rsidDel="00000000" w:rsidR="00000000" w:rsidRPr="00000000">
        <w:rPr>
          <w:rtl w:val="0"/>
        </w:rPr>
      </w:r>
    </w:p>
    <w:p w:rsidR="00000000" w:rsidDel="00000000" w:rsidP="00000000" w:rsidRDefault="00000000" w:rsidRPr="00000000" w14:paraId="00000666">
      <w:pPr>
        <w:ind w:left="850.3937007874017" w:firstLine="0"/>
        <w:rPr/>
      </w:pPr>
      <w:r w:rsidDel="00000000" w:rsidR="00000000" w:rsidRPr="00000000">
        <w:rPr>
          <w:rtl w:val="0"/>
        </w:rPr>
        <w:t xml:space="preserve">JACK (as Lem): ...we’ve been like, like-</w:t>
      </w:r>
    </w:p>
    <w:p w:rsidR="00000000" w:rsidDel="00000000" w:rsidP="00000000" w:rsidRDefault="00000000" w:rsidRPr="00000000" w14:paraId="00000667">
      <w:pPr>
        <w:ind w:left="850.3937007874017" w:firstLine="0"/>
        <w:rPr/>
      </w:pPr>
      <w:r w:rsidDel="00000000" w:rsidR="00000000" w:rsidRPr="00000000">
        <w:rPr>
          <w:rtl w:val="0"/>
        </w:rPr>
      </w:r>
    </w:p>
    <w:p w:rsidR="00000000" w:rsidDel="00000000" w:rsidP="00000000" w:rsidRDefault="00000000" w:rsidRPr="00000000" w14:paraId="00000668">
      <w:pPr>
        <w:ind w:left="850.3937007874017" w:firstLine="0"/>
        <w:rPr/>
      </w:pPr>
      <w:r w:rsidDel="00000000" w:rsidR="00000000" w:rsidRPr="00000000">
        <w:rPr>
          <w:rtl w:val="0"/>
        </w:rPr>
        <w:t xml:space="preserve">AUSTIN (as Chef’s Hat): [sighing] Listen, I got a, I got a kitchen to run. You got a point, kid? What’re you doin’?</w:t>
      </w:r>
    </w:p>
    <w:p w:rsidR="00000000" w:rsidDel="00000000" w:rsidP="00000000" w:rsidRDefault="00000000" w:rsidRPr="00000000" w14:paraId="00000669">
      <w:pPr>
        <w:ind w:left="0" w:firstLine="0"/>
        <w:rPr/>
      </w:pPr>
      <w:r w:rsidDel="00000000" w:rsidR="00000000" w:rsidRPr="00000000">
        <w:rPr>
          <w:rtl w:val="0"/>
        </w:rPr>
      </w:r>
    </w:p>
    <w:p w:rsidR="00000000" w:rsidDel="00000000" w:rsidP="00000000" w:rsidRDefault="00000000" w:rsidRPr="00000000" w14:paraId="0000066A">
      <w:pPr>
        <w:ind w:left="0" w:firstLine="0"/>
        <w:rPr/>
      </w:pPr>
      <w:r w:rsidDel="00000000" w:rsidR="00000000" w:rsidRPr="00000000">
        <w:rPr>
          <w:rtl w:val="0"/>
        </w:rPr>
        <w:t xml:space="preserve">[Ali laughing]</w:t>
      </w:r>
    </w:p>
    <w:p w:rsidR="00000000" w:rsidDel="00000000" w:rsidP="00000000" w:rsidRDefault="00000000" w:rsidRPr="00000000" w14:paraId="0000066B">
      <w:pPr>
        <w:ind w:left="0" w:firstLine="0"/>
        <w:rPr/>
      </w:pPr>
      <w:r w:rsidDel="00000000" w:rsidR="00000000" w:rsidRPr="00000000">
        <w:rPr>
          <w:rtl w:val="0"/>
        </w:rPr>
      </w:r>
    </w:p>
    <w:p w:rsidR="00000000" w:rsidDel="00000000" w:rsidP="00000000" w:rsidRDefault="00000000" w:rsidRPr="00000000" w14:paraId="0000066C">
      <w:pPr>
        <w:ind w:left="850.3937007874017" w:firstLine="0"/>
        <w:rPr/>
      </w:pPr>
      <w:r w:rsidDel="00000000" w:rsidR="00000000" w:rsidRPr="00000000">
        <w:rPr>
          <w:rtl w:val="0"/>
        </w:rPr>
        <w:t xml:space="preserve">JACK (as Lem): Yeah, sure, uh..</w:t>
      </w:r>
    </w:p>
    <w:p w:rsidR="00000000" w:rsidDel="00000000" w:rsidP="00000000" w:rsidRDefault="00000000" w:rsidRPr="00000000" w14:paraId="0000066D">
      <w:pPr>
        <w:ind w:left="850.3937007874017" w:firstLine="0"/>
        <w:rPr/>
      </w:pPr>
      <w:r w:rsidDel="00000000" w:rsidR="00000000" w:rsidRPr="00000000">
        <w:rPr>
          <w:rtl w:val="0"/>
        </w:rPr>
      </w:r>
    </w:p>
    <w:p w:rsidR="00000000" w:rsidDel="00000000" w:rsidP="00000000" w:rsidRDefault="00000000" w:rsidRPr="00000000" w14:paraId="0000066E">
      <w:pPr>
        <w:ind w:left="0" w:firstLine="0"/>
        <w:rPr/>
      </w:pPr>
      <w:r w:rsidDel="00000000" w:rsidR="00000000" w:rsidRPr="00000000">
        <w:rPr>
          <w:rtl w:val="0"/>
        </w:rPr>
        <w:t xml:space="preserve">[Art laughing]</w:t>
      </w:r>
    </w:p>
    <w:p w:rsidR="00000000" w:rsidDel="00000000" w:rsidP="00000000" w:rsidRDefault="00000000" w:rsidRPr="00000000" w14:paraId="0000066F">
      <w:pPr>
        <w:ind w:left="0" w:firstLine="0"/>
        <w:rPr/>
      </w:pPr>
      <w:r w:rsidDel="00000000" w:rsidR="00000000" w:rsidRPr="00000000">
        <w:rPr>
          <w:rtl w:val="0"/>
        </w:rPr>
      </w:r>
    </w:p>
    <w:p w:rsidR="00000000" w:rsidDel="00000000" w:rsidP="00000000" w:rsidRDefault="00000000" w:rsidRPr="00000000" w14:paraId="00000670">
      <w:pPr>
        <w:ind w:left="850.3937007874017" w:firstLine="0"/>
        <w:rPr/>
      </w:pPr>
      <w:r w:rsidDel="00000000" w:rsidR="00000000" w:rsidRPr="00000000">
        <w:rPr>
          <w:rtl w:val="0"/>
        </w:rPr>
        <w:t xml:space="preserve">JACK (as Lem): Who do you serve? You’re a chef, who are you working for?</w:t>
      </w:r>
    </w:p>
    <w:p w:rsidR="00000000" w:rsidDel="00000000" w:rsidP="00000000" w:rsidRDefault="00000000" w:rsidRPr="00000000" w14:paraId="00000671">
      <w:pPr>
        <w:ind w:left="850.3937007874017" w:firstLine="0"/>
        <w:rPr/>
      </w:pPr>
      <w:r w:rsidDel="00000000" w:rsidR="00000000" w:rsidRPr="00000000">
        <w:rPr>
          <w:rtl w:val="0"/>
        </w:rPr>
      </w:r>
    </w:p>
    <w:p w:rsidR="00000000" w:rsidDel="00000000" w:rsidP="00000000" w:rsidRDefault="00000000" w:rsidRPr="00000000" w14:paraId="00000672">
      <w:pPr>
        <w:ind w:left="850.3937007874017" w:firstLine="0"/>
        <w:rPr/>
      </w:pPr>
      <w:r w:rsidDel="00000000" w:rsidR="00000000" w:rsidRPr="00000000">
        <w:rPr>
          <w:rtl w:val="0"/>
        </w:rPr>
        <w:t xml:space="preserve">AUSTIN (as Chef’s Hat): Y’know, whoever’s visiting, the captain obviously.. Sometimes the little dwarves they come up, I give ‘em a little scrap here or there. Y’know.</w:t>
      </w:r>
    </w:p>
    <w:p w:rsidR="00000000" w:rsidDel="00000000" w:rsidP="00000000" w:rsidRDefault="00000000" w:rsidRPr="00000000" w14:paraId="00000673">
      <w:pPr>
        <w:ind w:left="850.3937007874017" w:firstLine="0"/>
        <w:rPr/>
      </w:pPr>
      <w:r w:rsidDel="00000000" w:rsidR="00000000" w:rsidRPr="00000000">
        <w:rPr>
          <w:rtl w:val="0"/>
        </w:rPr>
      </w:r>
    </w:p>
    <w:p w:rsidR="00000000" w:rsidDel="00000000" w:rsidP="00000000" w:rsidRDefault="00000000" w:rsidRPr="00000000" w14:paraId="00000674">
      <w:pPr>
        <w:ind w:left="850.3937007874017" w:firstLine="0"/>
        <w:rPr/>
      </w:pPr>
      <w:r w:rsidDel="00000000" w:rsidR="00000000" w:rsidRPr="00000000">
        <w:rPr>
          <w:rtl w:val="0"/>
        </w:rPr>
        <w:t xml:space="preserve">JACK (as Lem): Well, I guess that’s my question. Thanks! Thanks Art, oh, Hadrian.</w:t>
      </w:r>
    </w:p>
    <w:p w:rsidR="00000000" w:rsidDel="00000000" w:rsidP="00000000" w:rsidRDefault="00000000" w:rsidRPr="00000000" w14:paraId="00000675">
      <w:pPr>
        <w:ind w:left="850.3937007874017" w:firstLine="0"/>
        <w:rPr/>
      </w:pPr>
      <w:r w:rsidDel="00000000" w:rsidR="00000000" w:rsidRPr="00000000">
        <w:rPr>
          <w:rtl w:val="0"/>
        </w:rPr>
      </w:r>
    </w:p>
    <w:p w:rsidR="00000000" w:rsidDel="00000000" w:rsidP="00000000" w:rsidRDefault="00000000" w:rsidRPr="00000000" w14:paraId="00000676">
      <w:pPr>
        <w:ind w:left="850.3937007874017" w:firstLine="0"/>
        <w:rPr/>
      </w:pPr>
      <w:r w:rsidDel="00000000" w:rsidR="00000000" w:rsidRPr="00000000">
        <w:rPr>
          <w:rtl w:val="0"/>
        </w:rPr>
        <w:t xml:space="preserve">ART (as Hadrian): Yeah. So the </w:t>
      </w:r>
      <w:r w:rsidDel="00000000" w:rsidR="00000000" w:rsidRPr="00000000">
        <w:rPr>
          <w:i w:val="1"/>
          <w:rtl w:val="0"/>
        </w:rPr>
        <w:t xml:space="preserve">captain</w:t>
      </w:r>
      <w:r w:rsidDel="00000000" w:rsidR="00000000" w:rsidRPr="00000000">
        <w:rPr>
          <w:rtl w:val="0"/>
        </w:rPr>
        <w:t xml:space="preserve">?</w:t>
      </w:r>
    </w:p>
    <w:p w:rsidR="00000000" w:rsidDel="00000000" w:rsidP="00000000" w:rsidRDefault="00000000" w:rsidRPr="00000000" w14:paraId="00000677">
      <w:pPr>
        <w:ind w:left="850.3937007874017" w:firstLine="0"/>
        <w:rPr/>
      </w:pPr>
      <w:r w:rsidDel="00000000" w:rsidR="00000000" w:rsidRPr="00000000">
        <w:rPr>
          <w:rtl w:val="0"/>
        </w:rPr>
      </w:r>
    </w:p>
    <w:p w:rsidR="00000000" w:rsidDel="00000000" w:rsidP="00000000" w:rsidRDefault="00000000" w:rsidRPr="00000000" w14:paraId="00000678">
      <w:pPr>
        <w:ind w:left="850.3937007874017" w:firstLine="0"/>
        <w:rPr/>
      </w:pPr>
      <w:r w:rsidDel="00000000" w:rsidR="00000000" w:rsidRPr="00000000">
        <w:rPr>
          <w:rtl w:val="0"/>
        </w:rPr>
        <w:t xml:space="preserve">KEITH (as hummingbird Fero): This fella the captain’s been here?</w:t>
      </w:r>
    </w:p>
    <w:p w:rsidR="00000000" w:rsidDel="00000000" w:rsidP="00000000" w:rsidRDefault="00000000" w:rsidRPr="00000000" w14:paraId="00000679">
      <w:pPr>
        <w:ind w:left="850.3937007874017" w:firstLine="0"/>
        <w:rPr/>
      </w:pPr>
      <w:r w:rsidDel="00000000" w:rsidR="00000000" w:rsidRPr="00000000">
        <w:rPr>
          <w:rtl w:val="0"/>
        </w:rPr>
      </w:r>
    </w:p>
    <w:p w:rsidR="00000000" w:rsidDel="00000000" w:rsidP="00000000" w:rsidRDefault="00000000" w:rsidRPr="00000000" w14:paraId="0000067A">
      <w:pPr>
        <w:ind w:left="850.3937007874017" w:firstLine="0"/>
        <w:rPr/>
      </w:pPr>
      <w:r w:rsidDel="00000000" w:rsidR="00000000" w:rsidRPr="00000000">
        <w:rPr>
          <w:rtl w:val="0"/>
        </w:rPr>
        <w:t xml:space="preserve">JACK (as Lem): And dwarves.</w:t>
      </w:r>
    </w:p>
    <w:p w:rsidR="00000000" w:rsidDel="00000000" w:rsidP="00000000" w:rsidRDefault="00000000" w:rsidRPr="00000000" w14:paraId="0000067B">
      <w:pPr>
        <w:ind w:left="850.3937007874017" w:firstLine="0"/>
        <w:rPr/>
      </w:pPr>
      <w:r w:rsidDel="00000000" w:rsidR="00000000" w:rsidRPr="00000000">
        <w:rPr>
          <w:rtl w:val="0"/>
        </w:rPr>
      </w:r>
    </w:p>
    <w:p w:rsidR="00000000" w:rsidDel="00000000" w:rsidP="00000000" w:rsidRDefault="00000000" w:rsidRPr="00000000" w14:paraId="0000067C">
      <w:pPr>
        <w:ind w:left="850.3937007874017" w:firstLine="0"/>
        <w:rPr/>
      </w:pPr>
      <w:r w:rsidDel="00000000" w:rsidR="00000000" w:rsidRPr="00000000">
        <w:rPr>
          <w:rtl w:val="0"/>
        </w:rPr>
        <w:t xml:space="preserve">ART (as Hadrian): He probably doesn’t mean our captain. </w:t>
      </w:r>
    </w:p>
    <w:p w:rsidR="00000000" w:rsidDel="00000000" w:rsidP="00000000" w:rsidRDefault="00000000" w:rsidRPr="00000000" w14:paraId="0000067D">
      <w:pPr>
        <w:ind w:left="850.3937007874017" w:firstLine="0"/>
        <w:rPr/>
      </w:pPr>
      <w:r w:rsidDel="00000000" w:rsidR="00000000" w:rsidRPr="00000000">
        <w:rPr>
          <w:rtl w:val="0"/>
        </w:rPr>
      </w:r>
    </w:p>
    <w:p w:rsidR="00000000" w:rsidDel="00000000" w:rsidP="00000000" w:rsidRDefault="00000000" w:rsidRPr="00000000" w14:paraId="0000067E">
      <w:pPr>
        <w:ind w:left="850.3937007874017" w:firstLine="0"/>
        <w:rPr/>
      </w:pPr>
      <w:r w:rsidDel="00000000" w:rsidR="00000000" w:rsidRPr="00000000">
        <w:rPr>
          <w:rtl w:val="0"/>
        </w:rPr>
        <w:t xml:space="preserve">KEITH (as hummingbird Fero): Can we ask him real quick about the ca- [laughing] --If he means the same captain we mean?</w:t>
        <w:br w:type="textWrapping"/>
        <w:br w:type="textWrapping"/>
        <w:t xml:space="preserve">ART (as Hadrian): He can probably understand you guys! It’s probably just the, the hearing back that’s the problem.</w:t>
      </w:r>
    </w:p>
    <w:p w:rsidR="00000000" w:rsidDel="00000000" w:rsidP="00000000" w:rsidRDefault="00000000" w:rsidRPr="00000000" w14:paraId="0000067F">
      <w:pPr>
        <w:ind w:left="850.3937007874017" w:firstLine="0"/>
        <w:rPr/>
      </w:pPr>
      <w:r w:rsidDel="00000000" w:rsidR="00000000" w:rsidRPr="00000000">
        <w:rPr>
          <w:rtl w:val="0"/>
        </w:rPr>
      </w:r>
    </w:p>
    <w:p w:rsidR="00000000" w:rsidDel="00000000" w:rsidP="00000000" w:rsidRDefault="00000000" w:rsidRPr="00000000" w14:paraId="00000680">
      <w:pPr>
        <w:ind w:left="850.3937007874017" w:firstLine="0"/>
        <w:rPr/>
      </w:pPr>
      <w:r w:rsidDel="00000000" w:rsidR="00000000" w:rsidRPr="00000000">
        <w:rPr>
          <w:rtl w:val="0"/>
        </w:rPr>
        <w:t xml:space="preserve">KEITH (as Fero): [overlapping Art] I’m a hummingbird, only you can understand me. </w:t>
      </w:r>
    </w:p>
    <w:p w:rsidR="00000000" w:rsidDel="00000000" w:rsidP="00000000" w:rsidRDefault="00000000" w:rsidRPr="00000000" w14:paraId="00000681">
      <w:pPr>
        <w:ind w:left="850.3937007874017" w:firstLine="0"/>
        <w:rPr/>
      </w:pPr>
      <w:r w:rsidDel="00000000" w:rsidR="00000000" w:rsidRPr="00000000">
        <w:rPr>
          <w:rtl w:val="0"/>
        </w:rPr>
      </w:r>
    </w:p>
    <w:p w:rsidR="00000000" w:rsidDel="00000000" w:rsidP="00000000" w:rsidRDefault="00000000" w:rsidRPr="00000000" w14:paraId="00000682">
      <w:pPr>
        <w:ind w:left="0" w:firstLine="0"/>
        <w:rPr/>
      </w:pPr>
      <w:r w:rsidDel="00000000" w:rsidR="00000000" w:rsidRPr="00000000">
        <w:rPr>
          <w:rtl w:val="0"/>
        </w:rPr>
        <w:t xml:space="preserve">[Austin and Ali laughing]</w:t>
      </w:r>
    </w:p>
    <w:p w:rsidR="00000000" w:rsidDel="00000000" w:rsidP="00000000" w:rsidRDefault="00000000" w:rsidRPr="00000000" w14:paraId="00000683">
      <w:pPr>
        <w:ind w:left="0" w:firstLine="0"/>
        <w:rPr/>
      </w:pPr>
      <w:r w:rsidDel="00000000" w:rsidR="00000000" w:rsidRPr="00000000">
        <w:rPr>
          <w:rtl w:val="0"/>
        </w:rPr>
      </w:r>
    </w:p>
    <w:p w:rsidR="00000000" w:rsidDel="00000000" w:rsidP="00000000" w:rsidRDefault="00000000" w:rsidRPr="00000000" w14:paraId="00000684">
      <w:pPr>
        <w:ind w:left="0" w:firstLine="0"/>
        <w:rPr/>
      </w:pPr>
      <w:r w:rsidDel="00000000" w:rsidR="00000000" w:rsidRPr="00000000">
        <w:rPr>
          <w:rtl w:val="0"/>
        </w:rPr>
        <w:t xml:space="preserve">AUSTIN: Oh this is the fucking </w:t>
      </w:r>
      <w:r w:rsidDel="00000000" w:rsidR="00000000" w:rsidRPr="00000000">
        <w:rPr>
          <w:i w:val="1"/>
          <w:rtl w:val="0"/>
        </w:rPr>
        <w:t xml:space="preserve">worst</w:t>
      </w:r>
      <w:r w:rsidDel="00000000" w:rsidR="00000000" w:rsidRPr="00000000">
        <w:rPr>
          <w:rtl w:val="0"/>
        </w:rPr>
        <w:t xml:space="preserve">!</w:t>
      </w:r>
    </w:p>
    <w:p w:rsidR="00000000" w:rsidDel="00000000" w:rsidP="00000000" w:rsidRDefault="00000000" w:rsidRPr="00000000" w14:paraId="00000685">
      <w:pPr>
        <w:ind w:left="0" w:firstLine="0"/>
        <w:rPr/>
      </w:pPr>
      <w:r w:rsidDel="00000000" w:rsidR="00000000" w:rsidRPr="00000000">
        <w:rPr>
          <w:rtl w:val="0"/>
        </w:rPr>
      </w:r>
    </w:p>
    <w:p w:rsidR="00000000" w:rsidDel="00000000" w:rsidP="00000000" w:rsidRDefault="00000000" w:rsidRPr="00000000" w14:paraId="00000686">
      <w:pPr>
        <w:ind w:left="0" w:firstLine="0"/>
        <w:rPr/>
      </w:pPr>
      <w:r w:rsidDel="00000000" w:rsidR="00000000" w:rsidRPr="00000000">
        <w:rPr>
          <w:rtl w:val="0"/>
        </w:rPr>
        <w:t xml:space="preserve">[Keith laughing]</w:t>
      </w:r>
    </w:p>
    <w:p w:rsidR="00000000" w:rsidDel="00000000" w:rsidP="00000000" w:rsidRDefault="00000000" w:rsidRPr="00000000" w14:paraId="00000687">
      <w:pPr>
        <w:ind w:left="0" w:firstLine="0"/>
        <w:rPr/>
      </w:pPr>
      <w:r w:rsidDel="00000000" w:rsidR="00000000" w:rsidRPr="00000000">
        <w:rPr>
          <w:rtl w:val="0"/>
        </w:rPr>
      </w:r>
    </w:p>
    <w:p w:rsidR="00000000" w:rsidDel="00000000" w:rsidP="00000000" w:rsidRDefault="00000000" w:rsidRPr="00000000" w14:paraId="00000688">
      <w:pPr>
        <w:ind w:left="0" w:firstLine="0"/>
        <w:rPr/>
      </w:pPr>
      <w:r w:rsidDel="00000000" w:rsidR="00000000" w:rsidRPr="00000000">
        <w:rPr>
          <w:rtl w:val="0"/>
        </w:rPr>
        <w:t xml:space="preserve">ART: Right.</w:t>
      </w:r>
    </w:p>
    <w:p w:rsidR="00000000" w:rsidDel="00000000" w:rsidP="00000000" w:rsidRDefault="00000000" w:rsidRPr="00000000" w14:paraId="00000689">
      <w:pPr>
        <w:ind w:left="0" w:firstLine="0"/>
        <w:rPr/>
      </w:pPr>
      <w:r w:rsidDel="00000000" w:rsidR="00000000" w:rsidRPr="00000000">
        <w:rPr>
          <w:rtl w:val="0"/>
        </w:rPr>
      </w:r>
    </w:p>
    <w:p w:rsidR="00000000" w:rsidDel="00000000" w:rsidP="00000000" w:rsidRDefault="00000000" w:rsidRPr="00000000" w14:paraId="0000068A">
      <w:pPr>
        <w:ind w:left="0" w:firstLine="0"/>
        <w:rPr/>
      </w:pPr>
      <w:r w:rsidDel="00000000" w:rsidR="00000000" w:rsidRPr="00000000">
        <w:rPr>
          <w:rtl w:val="0"/>
        </w:rPr>
        <w:t xml:space="preserve">AUSTIN: He-</w:t>
      </w:r>
    </w:p>
    <w:p w:rsidR="00000000" w:rsidDel="00000000" w:rsidP="00000000" w:rsidRDefault="00000000" w:rsidRPr="00000000" w14:paraId="0000068B">
      <w:pPr>
        <w:ind w:left="0" w:firstLine="0"/>
        <w:rPr/>
      </w:pPr>
      <w:r w:rsidDel="00000000" w:rsidR="00000000" w:rsidRPr="00000000">
        <w:rPr>
          <w:rtl w:val="0"/>
        </w:rPr>
      </w:r>
    </w:p>
    <w:p w:rsidR="00000000" w:rsidDel="00000000" w:rsidP="00000000" w:rsidRDefault="00000000" w:rsidRPr="00000000" w14:paraId="0000068C">
      <w:pPr>
        <w:ind w:left="0" w:firstLine="0"/>
        <w:rPr/>
      </w:pPr>
      <w:r w:rsidDel="00000000" w:rsidR="00000000" w:rsidRPr="00000000">
        <w:rPr>
          <w:rtl w:val="0"/>
        </w:rPr>
        <w:t xml:space="preserve">NICK: At this point, Fantasmo’s coming up the stairs.</w:t>
      </w:r>
    </w:p>
    <w:p w:rsidR="00000000" w:rsidDel="00000000" w:rsidP="00000000" w:rsidRDefault="00000000" w:rsidRPr="00000000" w14:paraId="0000068D">
      <w:pPr>
        <w:ind w:left="0" w:firstLine="0"/>
        <w:rPr/>
      </w:pPr>
      <w:r w:rsidDel="00000000" w:rsidR="00000000" w:rsidRPr="00000000">
        <w:rPr>
          <w:rtl w:val="0"/>
        </w:rPr>
      </w:r>
    </w:p>
    <w:p w:rsidR="00000000" w:rsidDel="00000000" w:rsidP="00000000" w:rsidRDefault="00000000" w:rsidRPr="00000000" w14:paraId="0000068E">
      <w:pPr>
        <w:ind w:left="0" w:firstLine="0"/>
        <w:rPr/>
      </w:pPr>
      <w:r w:rsidDel="00000000" w:rsidR="00000000" w:rsidRPr="00000000">
        <w:rPr>
          <w:rtl w:val="0"/>
        </w:rPr>
        <w:t xml:space="preserve">AUSTIN: Oh right! Fantasmo hasn’t --Or, you’re on the same stair level, you just haven’t been on --You’ve just been in the main hall. Or the, the food hall.</w:t>
      </w:r>
    </w:p>
    <w:p w:rsidR="00000000" w:rsidDel="00000000" w:rsidP="00000000" w:rsidRDefault="00000000" w:rsidRPr="00000000" w14:paraId="0000068F">
      <w:pPr>
        <w:ind w:left="0" w:firstLine="0"/>
        <w:rPr/>
      </w:pPr>
      <w:r w:rsidDel="00000000" w:rsidR="00000000" w:rsidRPr="00000000">
        <w:rPr>
          <w:rtl w:val="0"/>
        </w:rPr>
      </w:r>
    </w:p>
    <w:p w:rsidR="00000000" w:rsidDel="00000000" w:rsidP="00000000" w:rsidRDefault="00000000" w:rsidRPr="00000000" w14:paraId="00000690">
      <w:pPr>
        <w:ind w:left="0" w:firstLine="0"/>
        <w:rPr/>
      </w:pPr>
      <w:r w:rsidDel="00000000" w:rsidR="00000000" w:rsidRPr="00000000">
        <w:rPr>
          <w:rtl w:val="0"/>
        </w:rPr>
        <w:t xml:space="preserve">NICK: Oh, okay. </w:t>
      </w:r>
    </w:p>
    <w:p w:rsidR="00000000" w:rsidDel="00000000" w:rsidP="00000000" w:rsidRDefault="00000000" w:rsidRPr="00000000" w14:paraId="00000691">
      <w:pPr>
        <w:ind w:left="0" w:firstLine="0"/>
        <w:rPr/>
      </w:pPr>
      <w:r w:rsidDel="00000000" w:rsidR="00000000" w:rsidRPr="00000000">
        <w:rPr>
          <w:rtl w:val="0"/>
        </w:rPr>
      </w:r>
    </w:p>
    <w:p w:rsidR="00000000" w:rsidDel="00000000" w:rsidP="00000000" w:rsidRDefault="00000000" w:rsidRPr="00000000" w14:paraId="00000692">
      <w:pPr>
        <w:ind w:left="0" w:firstLine="0"/>
        <w:rPr/>
      </w:pPr>
      <w:r w:rsidDel="00000000" w:rsidR="00000000" w:rsidRPr="00000000">
        <w:rPr>
          <w:rtl w:val="0"/>
        </w:rPr>
        <w:t xml:space="preserve">AUSTIN: The banquet hall instead of back in the kitchens, basically.</w:t>
      </w:r>
    </w:p>
    <w:p w:rsidR="00000000" w:rsidDel="00000000" w:rsidP="00000000" w:rsidRDefault="00000000" w:rsidRPr="00000000" w14:paraId="00000693">
      <w:pPr>
        <w:ind w:left="0" w:firstLine="0"/>
        <w:rPr/>
      </w:pPr>
      <w:r w:rsidDel="00000000" w:rsidR="00000000" w:rsidRPr="00000000">
        <w:rPr>
          <w:rtl w:val="0"/>
        </w:rPr>
      </w:r>
    </w:p>
    <w:p w:rsidR="00000000" w:rsidDel="00000000" w:rsidP="00000000" w:rsidRDefault="00000000" w:rsidRPr="00000000" w14:paraId="00000694">
      <w:pPr>
        <w:ind w:left="0" w:firstLine="0"/>
        <w:rPr/>
      </w:pPr>
      <w:r w:rsidDel="00000000" w:rsidR="00000000" w:rsidRPr="00000000">
        <w:rPr>
          <w:rtl w:val="0"/>
        </w:rPr>
        <w:t xml:space="preserve">NICK: Well, I, I’m coming to join the rest of you.</w:t>
      </w:r>
    </w:p>
    <w:p w:rsidR="00000000" w:rsidDel="00000000" w:rsidP="00000000" w:rsidRDefault="00000000" w:rsidRPr="00000000" w14:paraId="00000695">
      <w:pPr>
        <w:ind w:left="0" w:firstLine="0"/>
        <w:rPr/>
      </w:pPr>
      <w:r w:rsidDel="00000000" w:rsidR="00000000" w:rsidRPr="00000000">
        <w:rPr>
          <w:rtl w:val="0"/>
        </w:rPr>
      </w:r>
    </w:p>
    <w:p w:rsidR="00000000" w:rsidDel="00000000" w:rsidP="00000000" w:rsidRDefault="00000000" w:rsidRPr="00000000" w14:paraId="00000696">
      <w:pPr>
        <w:ind w:left="0" w:firstLine="0"/>
        <w:rPr/>
      </w:pPr>
      <w:r w:rsidDel="00000000" w:rsidR="00000000" w:rsidRPr="00000000">
        <w:rPr>
          <w:rtl w:val="0"/>
        </w:rPr>
        <w:t xml:space="preserve">AUSTIN: Fantasmo, you see a </w:t>
      </w:r>
      <w:r w:rsidDel="00000000" w:rsidR="00000000" w:rsidRPr="00000000">
        <w:rPr>
          <w:i w:val="1"/>
          <w:rtl w:val="0"/>
        </w:rPr>
        <w:t xml:space="preserve">sight </w:t>
      </w:r>
      <w:r w:rsidDel="00000000" w:rsidR="00000000" w:rsidRPr="00000000">
        <w:rPr>
          <w:rtl w:val="0"/>
        </w:rPr>
        <w:t xml:space="preserve">man! I don’t, I-</w:t>
      </w:r>
    </w:p>
    <w:p w:rsidR="00000000" w:rsidDel="00000000" w:rsidP="00000000" w:rsidRDefault="00000000" w:rsidRPr="00000000" w14:paraId="00000697">
      <w:pPr>
        <w:ind w:left="0" w:firstLine="0"/>
        <w:rPr/>
      </w:pPr>
      <w:r w:rsidDel="00000000" w:rsidR="00000000" w:rsidRPr="00000000">
        <w:rPr>
          <w:rtl w:val="0"/>
        </w:rPr>
      </w:r>
    </w:p>
    <w:p w:rsidR="00000000" w:rsidDel="00000000" w:rsidP="00000000" w:rsidRDefault="00000000" w:rsidRPr="00000000" w14:paraId="00000698">
      <w:pPr>
        <w:ind w:left="0" w:firstLine="0"/>
        <w:rPr/>
      </w:pPr>
      <w:r w:rsidDel="00000000" w:rsidR="00000000" w:rsidRPr="00000000">
        <w:rPr>
          <w:rtl w:val="0"/>
        </w:rPr>
        <w:t xml:space="preserve">[Art and Ali laughing]</w:t>
      </w:r>
    </w:p>
    <w:p w:rsidR="00000000" w:rsidDel="00000000" w:rsidP="00000000" w:rsidRDefault="00000000" w:rsidRPr="00000000" w14:paraId="00000699">
      <w:pPr>
        <w:ind w:left="0" w:firstLine="0"/>
        <w:rPr/>
      </w:pPr>
      <w:r w:rsidDel="00000000" w:rsidR="00000000" w:rsidRPr="00000000">
        <w:rPr>
          <w:rtl w:val="0"/>
        </w:rPr>
      </w:r>
    </w:p>
    <w:p w:rsidR="00000000" w:rsidDel="00000000" w:rsidP="00000000" w:rsidRDefault="00000000" w:rsidRPr="00000000" w14:paraId="0000069A">
      <w:pPr>
        <w:ind w:left="0" w:firstLine="0"/>
        <w:rPr/>
      </w:pPr>
      <w:r w:rsidDel="00000000" w:rsidR="00000000" w:rsidRPr="00000000">
        <w:rPr>
          <w:rtl w:val="0"/>
        </w:rPr>
        <w:t xml:space="preserve">AUSTIN: You found out what was magical! This is it. This is --They’re back here, preparing that curtain up. You see tossed in the corner also, like as if like ‘This is what’s next!’, are a bunch of kind of, of shittier chairs, and a bed. There’s just a bed hanging out here. Ready to just, ready to get made!</w:t>
      </w:r>
    </w:p>
    <w:p w:rsidR="00000000" w:rsidDel="00000000" w:rsidP="00000000" w:rsidRDefault="00000000" w:rsidRPr="00000000" w14:paraId="0000069B">
      <w:pPr>
        <w:ind w:left="0" w:firstLine="0"/>
        <w:rPr/>
      </w:pPr>
      <w:r w:rsidDel="00000000" w:rsidR="00000000" w:rsidRPr="00000000">
        <w:rPr>
          <w:rtl w:val="0"/>
        </w:rPr>
      </w:r>
    </w:p>
    <w:p w:rsidR="00000000" w:rsidDel="00000000" w:rsidP="00000000" w:rsidRDefault="00000000" w:rsidRPr="00000000" w14:paraId="0000069C">
      <w:pPr>
        <w:ind w:left="0" w:firstLine="0"/>
        <w:rPr/>
      </w:pPr>
      <w:r w:rsidDel="00000000" w:rsidR="00000000" w:rsidRPr="00000000">
        <w:rPr>
          <w:rtl w:val="0"/>
        </w:rPr>
        <w:t xml:space="preserve">[Nick laughing]</w:t>
      </w:r>
    </w:p>
    <w:p w:rsidR="00000000" w:rsidDel="00000000" w:rsidP="00000000" w:rsidRDefault="00000000" w:rsidRPr="00000000" w14:paraId="0000069D">
      <w:pPr>
        <w:ind w:left="0" w:firstLine="0"/>
        <w:rPr/>
      </w:pPr>
      <w:r w:rsidDel="00000000" w:rsidR="00000000" w:rsidRPr="00000000">
        <w:rPr>
          <w:rtl w:val="0"/>
        </w:rPr>
      </w:r>
    </w:p>
    <w:p w:rsidR="00000000" w:rsidDel="00000000" w:rsidP="00000000" w:rsidRDefault="00000000" w:rsidRPr="00000000" w14:paraId="0000069E">
      <w:pPr>
        <w:ind w:left="0" w:firstLine="0"/>
        <w:rPr/>
      </w:pPr>
      <w:r w:rsidDel="00000000" w:rsidR="00000000" w:rsidRPr="00000000">
        <w:rPr>
          <w:rtl w:val="0"/>
        </w:rPr>
        <w:t xml:space="preserve">AUSTIN: Gotta make, gotta make dinner!</w:t>
      </w:r>
    </w:p>
    <w:p w:rsidR="00000000" w:rsidDel="00000000" w:rsidP="00000000" w:rsidRDefault="00000000" w:rsidRPr="00000000" w14:paraId="0000069F">
      <w:pPr>
        <w:ind w:left="0" w:firstLine="0"/>
        <w:rPr/>
      </w:pPr>
      <w:r w:rsidDel="00000000" w:rsidR="00000000" w:rsidRPr="00000000">
        <w:rPr>
          <w:rtl w:val="0"/>
        </w:rPr>
      </w:r>
    </w:p>
    <w:p w:rsidR="00000000" w:rsidDel="00000000" w:rsidP="00000000" w:rsidRDefault="00000000" w:rsidRPr="00000000" w14:paraId="000006A0">
      <w:pPr>
        <w:ind w:left="0" w:firstLine="0"/>
        <w:rPr/>
      </w:pPr>
      <w:r w:rsidDel="00000000" w:rsidR="00000000" w:rsidRPr="00000000">
        <w:rPr>
          <w:rtl w:val="0"/>
        </w:rPr>
        <w:t xml:space="preserve">KEITH: </w:t>
      </w:r>
      <w:r w:rsidDel="00000000" w:rsidR="00000000" w:rsidRPr="00000000">
        <w:rPr>
          <w:i w:val="1"/>
          <w:rtl w:val="0"/>
        </w:rPr>
        <w:t xml:space="preserve">Gotta</w:t>
      </w:r>
      <w:r w:rsidDel="00000000" w:rsidR="00000000" w:rsidRPr="00000000">
        <w:rPr>
          <w:rtl w:val="0"/>
        </w:rPr>
        <w:t xml:space="preserve"> make dinner.</w:t>
      </w:r>
    </w:p>
    <w:p w:rsidR="00000000" w:rsidDel="00000000" w:rsidP="00000000" w:rsidRDefault="00000000" w:rsidRPr="00000000" w14:paraId="000006A1">
      <w:pPr>
        <w:ind w:left="0" w:firstLine="0"/>
        <w:rPr/>
      </w:pPr>
      <w:r w:rsidDel="00000000" w:rsidR="00000000" w:rsidRPr="00000000">
        <w:rPr>
          <w:rtl w:val="0"/>
        </w:rPr>
      </w:r>
    </w:p>
    <w:p w:rsidR="00000000" w:rsidDel="00000000" w:rsidP="00000000" w:rsidRDefault="00000000" w:rsidRPr="00000000" w14:paraId="000006A2">
      <w:pPr>
        <w:ind w:left="0" w:firstLine="0"/>
        <w:rPr/>
      </w:pPr>
      <w:r w:rsidDel="00000000" w:rsidR="00000000" w:rsidRPr="00000000">
        <w:rPr>
          <w:rtl w:val="0"/>
        </w:rPr>
        <w:t xml:space="preserve">ART: Did they-</w:t>
      </w:r>
    </w:p>
    <w:p w:rsidR="00000000" w:rsidDel="00000000" w:rsidP="00000000" w:rsidRDefault="00000000" w:rsidRPr="00000000" w14:paraId="000006A3">
      <w:pPr>
        <w:ind w:left="0" w:firstLine="0"/>
        <w:rPr/>
      </w:pPr>
      <w:r w:rsidDel="00000000" w:rsidR="00000000" w:rsidRPr="00000000">
        <w:rPr>
          <w:rtl w:val="0"/>
        </w:rPr>
      </w:r>
    </w:p>
    <w:p w:rsidR="00000000" w:rsidDel="00000000" w:rsidP="00000000" w:rsidRDefault="00000000" w:rsidRPr="00000000" w14:paraId="000006A4">
      <w:pPr>
        <w:ind w:left="0" w:firstLine="0"/>
        <w:rPr/>
      </w:pPr>
      <w:r w:rsidDel="00000000" w:rsidR="00000000" w:rsidRPr="00000000">
        <w:rPr>
          <w:rtl w:val="0"/>
        </w:rPr>
        <w:t xml:space="preserve">JACK: Can we ask them what the meat is?</w:t>
      </w:r>
    </w:p>
    <w:p w:rsidR="00000000" w:rsidDel="00000000" w:rsidP="00000000" w:rsidRDefault="00000000" w:rsidRPr="00000000" w14:paraId="000006A5">
      <w:pPr>
        <w:ind w:left="0" w:firstLine="0"/>
        <w:rPr/>
      </w:pPr>
      <w:r w:rsidDel="00000000" w:rsidR="00000000" w:rsidRPr="00000000">
        <w:rPr>
          <w:rtl w:val="0"/>
        </w:rPr>
      </w:r>
    </w:p>
    <w:p w:rsidR="00000000" w:rsidDel="00000000" w:rsidP="00000000" w:rsidRDefault="00000000" w:rsidRPr="00000000" w14:paraId="000006A6">
      <w:pPr>
        <w:ind w:left="0" w:firstLine="0"/>
        <w:rPr/>
      </w:pPr>
      <w:r w:rsidDel="00000000" w:rsidR="00000000" w:rsidRPr="00000000">
        <w:rPr>
          <w:rtl w:val="0"/>
        </w:rPr>
        <w:t xml:space="preserve">AUSTIN: Can you? I don’t --Do you wanna?</w:t>
      </w:r>
    </w:p>
    <w:p w:rsidR="00000000" w:rsidDel="00000000" w:rsidP="00000000" w:rsidRDefault="00000000" w:rsidRPr="00000000" w14:paraId="000006A7">
      <w:pPr>
        <w:ind w:left="0" w:firstLine="0"/>
        <w:rPr/>
      </w:pPr>
      <w:r w:rsidDel="00000000" w:rsidR="00000000" w:rsidRPr="00000000">
        <w:rPr>
          <w:rtl w:val="0"/>
        </w:rPr>
      </w:r>
    </w:p>
    <w:p w:rsidR="00000000" w:rsidDel="00000000" w:rsidP="00000000" w:rsidRDefault="00000000" w:rsidRPr="00000000" w14:paraId="000006A8">
      <w:pPr>
        <w:ind w:left="0" w:firstLine="0"/>
        <w:rPr/>
      </w:pPr>
      <w:r w:rsidDel="00000000" w:rsidR="00000000" w:rsidRPr="00000000">
        <w:rPr>
          <w:rtl w:val="0"/>
        </w:rPr>
        <w:t xml:space="preserve">JACK: Yeah:</w:t>
      </w:r>
    </w:p>
    <w:p w:rsidR="00000000" w:rsidDel="00000000" w:rsidP="00000000" w:rsidRDefault="00000000" w:rsidRPr="00000000" w14:paraId="000006A9">
      <w:pPr>
        <w:ind w:left="0" w:firstLine="0"/>
        <w:rPr/>
      </w:pPr>
      <w:r w:rsidDel="00000000" w:rsidR="00000000" w:rsidRPr="00000000">
        <w:rPr>
          <w:rtl w:val="0"/>
        </w:rPr>
      </w:r>
    </w:p>
    <w:p w:rsidR="00000000" w:rsidDel="00000000" w:rsidP="00000000" w:rsidRDefault="00000000" w:rsidRPr="00000000" w14:paraId="000006AA">
      <w:pPr>
        <w:ind w:left="850.3937007874017" w:firstLine="0"/>
        <w:rPr/>
      </w:pPr>
      <w:r w:rsidDel="00000000" w:rsidR="00000000" w:rsidRPr="00000000">
        <w:rPr>
          <w:rtl w:val="0"/>
        </w:rPr>
        <w:t xml:space="preserve">JACK (as Lem): What’s the meat? </w:t>
      </w:r>
    </w:p>
    <w:p w:rsidR="00000000" w:rsidDel="00000000" w:rsidP="00000000" w:rsidRDefault="00000000" w:rsidRPr="00000000" w14:paraId="000006AB">
      <w:pPr>
        <w:ind w:left="850.3937007874017" w:firstLine="0"/>
        <w:rPr/>
      </w:pPr>
      <w:r w:rsidDel="00000000" w:rsidR="00000000" w:rsidRPr="00000000">
        <w:rPr>
          <w:rtl w:val="0"/>
        </w:rPr>
      </w:r>
    </w:p>
    <w:p w:rsidR="00000000" w:rsidDel="00000000" w:rsidP="00000000" w:rsidRDefault="00000000" w:rsidRPr="00000000" w14:paraId="000006AC">
      <w:pPr>
        <w:ind w:left="0" w:firstLine="0"/>
        <w:rPr/>
      </w:pPr>
      <w:r w:rsidDel="00000000" w:rsidR="00000000" w:rsidRPr="00000000">
        <w:rPr>
          <w:rtl w:val="0"/>
        </w:rPr>
        <w:t xml:space="preserve">AUSTIN: And then Art you translate?</w:t>
      </w:r>
    </w:p>
    <w:p w:rsidR="00000000" w:rsidDel="00000000" w:rsidP="00000000" w:rsidRDefault="00000000" w:rsidRPr="00000000" w14:paraId="000006AD">
      <w:pPr>
        <w:ind w:left="0" w:firstLine="0"/>
        <w:rPr/>
      </w:pPr>
      <w:r w:rsidDel="00000000" w:rsidR="00000000" w:rsidRPr="00000000">
        <w:rPr>
          <w:rtl w:val="0"/>
        </w:rPr>
      </w:r>
    </w:p>
    <w:p w:rsidR="00000000" w:rsidDel="00000000" w:rsidP="00000000" w:rsidRDefault="00000000" w:rsidRPr="00000000" w14:paraId="000006AE">
      <w:pPr>
        <w:ind w:left="0" w:firstLine="0"/>
        <w:rPr/>
      </w:pPr>
      <w:r w:rsidDel="00000000" w:rsidR="00000000" w:rsidRPr="00000000">
        <w:rPr>
          <w:rtl w:val="0"/>
        </w:rPr>
        <w:t xml:space="preserve">ART: Oh I was assuming they could und-, that the hat could understand, he just couldn’t talk back.</w:t>
      </w:r>
    </w:p>
    <w:p w:rsidR="00000000" w:rsidDel="00000000" w:rsidP="00000000" w:rsidRDefault="00000000" w:rsidRPr="00000000" w14:paraId="000006AF">
      <w:pPr>
        <w:ind w:left="0" w:firstLine="0"/>
        <w:rPr/>
      </w:pPr>
      <w:r w:rsidDel="00000000" w:rsidR="00000000" w:rsidRPr="00000000">
        <w:rPr>
          <w:rtl w:val="0"/>
        </w:rPr>
      </w:r>
    </w:p>
    <w:p w:rsidR="00000000" w:rsidDel="00000000" w:rsidP="00000000" w:rsidRDefault="00000000" w:rsidRPr="00000000" w14:paraId="000006B0">
      <w:pPr>
        <w:ind w:left="0" w:firstLine="0"/>
        <w:rPr/>
      </w:pPr>
      <w:r w:rsidDel="00000000" w:rsidR="00000000" w:rsidRPr="00000000">
        <w:rPr>
          <w:rtl w:val="0"/>
        </w:rPr>
        <w:t xml:space="preserve">AUSTIN: He cannot understand.</w:t>
      </w:r>
    </w:p>
    <w:p w:rsidR="00000000" w:rsidDel="00000000" w:rsidP="00000000" w:rsidRDefault="00000000" w:rsidRPr="00000000" w14:paraId="000006B1">
      <w:pPr>
        <w:ind w:left="0" w:firstLine="0"/>
        <w:rPr/>
      </w:pPr>
      <w:r w:rsidDel="00000000" w:rsidR="00000000" w:rsidRPr="00000000">
        <w:rPr>
          <w:rtl w:val="0"/>
        </w:rPr>
      </w:r>
    </w:p>
    <w:p w:rsidR="00000000" w:rsidDel="00000000" w:rsidP="00000000" w:rsidRDefault="00000000" w:rsidRPr="00000000" w14:paraId="000006B2">
      <w:pPr>
        <w:ind w:left="0" w:firstLine="0"/>
        <w:rPr/>
      </w:pPr>
      <w:r w:rsidDel="00000000" w:rsidR="00000000" w:rsidRPr="00000000">
        <w:rPr>
          <w:rtl w:val="0"/>
        </w:rPr>
        <w:t xml:space="preserve">ART: Okay then yeah. I’ll ask him.</w:t>
      </w:r>
    </w:p>
    <w:p w:rsidR="00000000" w:rsidDel="00000000" w:rsidP="00000000" w:rsidRDefault="00000000" w:rsidRPr="00000000" w14:paraId="000006B3">
      <w:pPr>
        <w:ind w:left="0" w:firstLine="0"/>
        <w:rPr/>
      </w:pPr>
      <w:r w:rsidDel="00000000" w:rsidR="00000000" w:rsidRPr="00000000">
        <w:rPr>
          <w:rtl w:val="0"/>
        </w:rPr>
      </w:r>
    </w:p>
    <w:p w:rsidR="00000000" w:rsidDel="00000000" w:rsidP="00000000" w:rsidRDefault="00000000" w:rsidRPr="00000000" w14:paraId="000006B4">
      <w:pPr>
        <w:ind w:left="0" w:firstLine="0"/>
        <w:rPr/>
      </w:pPr>
      <w:r w:rsidDel="00000000" w:rsidR="00000000" w:rsidRPr="00000000">
        <w:rPr>
          <w:rtl w:val="0"/>
        </w:rPr>
        <w:t xml:space="preserve">AUSTIN: Or like he makes it --In fact, Lem says that, and you assume that, and the chef, the chef’s hat kind of like tilts at you. As if like ‘Yeah?? Are you gonna fuckin’ tell me what he said??’</w:t>
      </w:r>
    </w:p>
    <w:p w:rsidR="00000000" w:rsidDel="00000000" w:rsidP="00000000" w:rsidRDefault="00000000" w:rsidRPr="00000000" w14:paraId="000006B5">
      <w:pPr>
        <w:ind w:left="0" w:firstLine="0"/>
        <w:rPr/>
      </w:pPr>
      <w:r w:rsidDel="00000000" w:rsidR="00000000" w:rsidRPr="00000000">
        <w:rPr>
          <w:rtl w:val="0"/>
        </w:rPr>
      </w:r>
    </w:p>
    <w:p w:rsidR="00000000" w:rsidDel="00000000" w:rsidP="00000000" w:rsidRDefault="00000000" w:rsidRPr="00000000" w14:paraId="000006B6">
      <w:pPr>
        <w:ind w:left="0" w:firstLine="0"/>
        <w:rPr/>
      </w:pPr>
      <w:r w:rsidDel="00000000" w:rsidR="00000000" w:rsidRPr="00000000">
        <w:rPr>
          <w:rtl w:val="0"/>
        </w:rPr>
        <w:t xml:space="preserve">[Ali, Nick, Keith and Art laughing]</w:t>
      </w:r>
    </w:p>
    <w:p w:rsidR="00000000" w:rsidDel="00000000" w:rsidP="00000000" w:rsidRDefault="00000000" w:rsidRPr="00000000" w14:paraId="000006B7">
      <w:pPr>
        <w:ind w:left="0" w:firstLine="0"/>
        <w:rPr/>
      </w:pPr>
      <w:r w:rsidDel="00000000" w:rsidR="00000000" w:rsidRPr="00000000">
        <w:rPr>
          <w:rtl w:val="0"/>
        </w:rPr>
      </w:r>
    </w:p>
    <w:p w:rsidR="00000000" w:rsidDel="00000000" w:rsidP="00000000" w:rsidRDefault="00000000" w:rsidRPr="00000000" w14:paraId="000006B8">
      <w:pPr>
        <w:ind w:left="0" w:firstLine="0"/>
        <w:rPr/>
      </w:pPr>
      <w:r w:rsidDel="00000000" w:rsidR="00000000" w:rsidRPr="00000000">
        <w:rPr>
          <w:rtl w:val="0"/>
        </w:rPr>
        <w:t xml:space="preserve">KEITH: This chef has no time for us!</w:t>
      </w:r>
    </w:p>
    <w:p w:rsidR="00000000" w:rsidDel="00000000" w:rsidP="00000000" w:rsidRDefault="00000000" w:rsidRPr="00000000" w14:paraId="000006B9">
      <w:pPr>
        <w:ind w:left="0" w:firstLine="0"/>
        <w:rPr/>
      </w:pPr>
      <w:r w:rsidDel="00000000" w:rsidR="00000000" w:rsidRPr="00000000">
        <w:rPr>
          <w:rtl w:val="0"/>
        </w:rPr>
      </w:r>
    </w:p>
    <w:p w:rsidR="00000000" w:rsidDel="00000000" w:rsidP="00000000" w:rsidRDefault="00000000" w:rsidRPr="00000000" w14:paraId="000006BA">
      <w:pPr>
        <w:ind w:left="0" w:firstLine="0"/>
        <w:rPr/>
      </w:pPr>
      <w:r w:rsidDel="00000000" w:rsidR="00000000" w:rsidRPr="00000000">
        <w:rPr>
          <w:rtl w:val="0"/>
        </w:rPr>
        <w:t xml:space="preserve">ART: I like that, that I’m also, while, while also transcending language, I’m getting, I’m also transcending inanimate object body language.</w:t>
      </w:r>
    </w:p>
    <w:p w:rsidR="00000000" w:rsidDel="00000000" w:rsidP="00000000" w:rsidRDefault="00000000" w:rsidRPr="00000000" w14:paraId="000006BB">
      <w:pPr>
        <w:ind w:left="0" w:firstLine="0"/>
        <w:rPr/>
      </w:pPr>
      <w:r w:rsidDel="00000000" w:rsidR="00000000" w:rsidRPr="00000000">
        <w:rPr>
          <w:rtl w:val="0"/>
        </w:rPr>
      </w:r>
    </w:p>
    <w:p w:rsidR="00000000" w:rsidDel="00000000" w:rsidP="00000000" w:rsidRDefault="00000000" w:rsidRPr="00000000" w14:paraId="000006BC">
      <w:pPr>
        <w:ind w:left="0" w:firstLine="0"/>
        <w:rPr/>
      </w:pPr>
      <w:r w:rsidDel="00000000" w:rsidR="00000000" w:rsidRPr="00000000">
        <w:rPr>
          <w:rtl w:val="0"/>
        </w:rPr>
        <w:t xml:space="preserve">AUSTIN: [laughing] Yeah, you’re very-</w:t>
      </w:r>
    </w:p>
    <w:p w:rsidR="00000000" w:rsidDel="00000000" w:rsidP="00000000" w:rsidRDefault="00000000" w:rsidRPr="00000000" w14:paraId="000006BD">
      <w:pPr>
        <w:ind w:left="0" w:firstLine="0"/>
        <w:rPr/>
      </w:pPr>
      <w:r w:rsidDel="00000000" w:rsidR="00000000" w:rsidRPr="00000000">
        <w:rPr>
          <w:rtl w:val="0"/>
        </w:rPr>
      </w:r>
    </w:p>
    <w:p w:rsidR="00000000" w:rsidDel="00000000" w:rsidP="00000000" w:rsidRDefault="00000000" w:rsidRPr="00000000" w14:paraId="000006BE">
      <w:pPr>
        <w:ind w:left="0" w:firstLine="0"/>
        <w:rPr/>
      </w:pPr>
      <w:r w:rsidDel="00000000" w:rsidR="00000000" w:rsidRPr="00000000">
        <w:rPr>
          <w:rtl w:val="0"/>
        </w:rPr>
        <w:t xml:space="preserve">ART: That’s an added bonus.</w:t>
      </w:r>
    </w:p>
    <w:p w:rsidR="00000000" w:rsidDel="00000000" w:rsidP="00000000" w:rsidRDefault="00000000" w:rsidRPr="00000000" w14:paraId="000006BF">
      <w:pPr>
        <w:ind w:left="0" w:firstLine="0"/>
        <w:rPr/>
      </w:pPr>
      <w:r w:rsidDel="00000000" w:rsidR="00000000" w:rsidRPr="00000000">
        <w:rPr>
          <w:rtl w:val="0"/>
        </w:rPr>
      </w:r>
    </w:p>
    <w:p w:rsidR="00000000" w:rsidDel="00000000" w:rsidP="00000000" w:rsidRDefault="00000000" w:rsidRPr="00000000" w14:paraId="000006C0">
      <w:pPr>
        <w:ind w:left="0" w:firstLine="0"/>
        <w:rPr/>
      </w:pPr>
      <w:r w:rsidDel="00000000" w:rsidR="00000000" w:rsidRPr="00000000">
        <w:rPr>
          <w:rtl w:val="0"/>
        </w:rPr>
        <w:t xml:space="preserve">AUSTIN: It is, I tossed that in for free. Samothes works in mysterious ways. </w:t>
      </w:r>
    </w:p>
    <w:p w:rsidR="00000000" w:rsidDel="00000000" w:rsidP="00000000" w:rsidRDefault="00000000" w:rsidRPr="00000000" w14:paraId="000006C1">
      <w:pPr>
        <w:ind w:left="0" w:firstLine="0"/>
        <w:rPr/>
      </w:pPr>
      <w:r w:rsidDel="00000000" w:rsidR="00000000" w:rsidRPr="00000000">
        <w:rPr>
          <w:rtl w:val="0"/>
        </w:rPr>
      </w:r>
    </w:p>
    <w:p w:rsidR="00000000" w:rsidDel="00000000" w:rsidP="00000000" w:rsidRDefault="00000000" w:rsidRPr="00000000" w14:paraId="000006C2">
      <w:pPr>
        <w:ind w:left="0" w:firstLine="0"/>
        <w:rPr/>
      </w:pPr>
      <w:r w:rsidDel="00000000" w:rsidR="00000000" w:rsidRPr="00000000">
        <w:rPr>
          <w:rtl w:val="0"/>
        </w:rPr>
        <w:t xml:space="preserve">[Nick laughing]</w:t>
      </w:r>
    </w:p>
    <w:p w:rsidR="00000000" w:rsidDel="00000000" w:rsidP="00000000" w:rsidRDefault="00000000" w:rsidRPr="00000000" w14:paraId="000006C3">
      <w:pPr>
        <w:ind w:left="0" w:firstLine="0"/>
        <w:rPr/>
      </w:pPr>
      <w:r w:rsidDel="00000000" w:rsidR="00000000" w:rsidRPr="00000000">
        <w:rPr>
          <w:rtl w:val="0"/>
        </w:rPr>
      </w:r>
    </w:p>
    <w:p w:rsidR="00000000" w:rsidDel="00000000" w:rsidP="00000000" w:rsidRDefault="00000000" w:rsidRPr="00000000" w14:paraId="000006C4">
      <w:pPr>
        <w:ind w:left="0" w:firstLine="0"/>
        <w:rPr/>
      </w:pPr>
      <w:r w:rsidDel="00000000" w:rsidR="00000000" w:rsidRPr="00000000">
        <w:rPr>
          <w:rtl w:val="0"/>
        </w:rPr>
        <w:t xml:space="preserve">AUSTIN: You ask what the meat is?</w:t>
      </w:r>
    </w:p>
    <w:p w:rsidR="00000000" w:rsidDel="00000000" w:rsidP="00000000" w:rsidRDefault="00000000" w:rsidRPr="00000000" w14:paraId="000006C5">
      <w:pPr>
        <w:ind w:left="0" w:firstLine="0"/>
        <w:rPr/>
      </w:pPr>
      <w:r w:rsidDel="00000000" w:rsidR="00000000" w:rsidRPr="00000000">
        <w:rPr>
          <w:rtl w:val="0"/>
        </w:rPr>
      </w:r>
    </w:p>
    <w:p w:rsidR="00000000" w:rsidDel="00000000" w:rsidP="00000000" w:rsidRDefault="00000000" w:rsidRPr="00000000" w14:paraId="000006C6">
      <w:pPr>
        <w:ind w:left="0" w:firstLine="0"/>
        <w:rPr/>
      </w:pPr>
      <w:r w:rsidDel="00000000" w:rsidR="00000000" w:rsidRPr="00000000">
        <w:rPr>
          <w:rtl w:val="0"/>
        </w:rPr>
        <w:t xml:space="preserve">ART: Yeah.</w:t>
      </w:r>
    </w:p>
    <w:p w:rsidR="00000000" w:rsidDel="00000000" w:rsidP="00000000" w:rsidRDefault="00000000" w:rsidRPr="00000000" w14:paraId="000006C7">
      <w:pPr>
        <w:ind w:left="0" w:firstLine="0"/>
        <w:rPr/>
      </w:pPr>
      <w:r w:rsidDel="00000000" w:rsidR="00000000" w:rsidRPr="00000000">
        <w:rPr>
          <w:rtl w:val="0"/>
        </w:rPr>
      </w:r>
    </w:p>
    <w:p w:rsidR="00000000" w:rsidDel="00000000" w:rsidP="00000000" w:rsidRDefault="00000000" w:rsidRPr="00000000" w14:paraId="000006C8">
      <w:pPr>
        <w:ind w:left="850.3937007874017" w:firstLine="0"/>
        <w:rPr/>
      </w:pPr>
      <w:r w:rsidDel="00000000" w:rsidR="00000000" w:rsidRPr="00000000">
        <w:rPr>
          <w:rtl w:val="0"/>
        </w:rPr>
        <w:t xml:space="preserve">AUSTIN (as Chef’s Hat): Ah, it’s just some old stuff we had for, hmm, I guess [pauses, blows air out], it’s been a while! But it’s good. Freezer, freezer works good.</w:t>
      </w:r>
    </w:p>
    <w:p w:rsidR="00000000" w:rsidDel="00000000" w:rsidP="00000000" w:rsidRDefault="00000000" w:rsidRPr="00000000" w14:paraId="000006C9">
      <w:pPr>
        <w:ind w:left="850.3937007874017" w:firstLine="0"/>
        <w:rPr/>
      </w:pPr>
      <w:r w:rsidDel="00000000" w:rsidR="00000000" w:rsidRPr="00000000">
        <w:rPr>
          <w:rtl w:val="0"/>
        </w:rPr>
      </w:r>
    </w:p>
    <w:p w:rsidR="00000000" w:rsidDel="00000000" w:rsidP="00000000" w:rsidRDefault="00000000" w:rsidRPr="00000000" w14:paraId="000006CA">
      <w:pPr>
        <w:ind w:left="0" w:firstLine="0"/>
        <w:rPr/>
      </w:pPr>
      <w:r w:rsidDel="00000000" w:rsidR="00000000" w:rsidRPr="00000000">
        <w:rPr>
          <w:rtl w:val="0"/>
        </w:rPr>
        <w:t xml:space="preserve">[Ali laughing]</w:t>
      </w:r>
    </w:p>
    <w:p w:rsidR="00000000" w:rsidDel="00000000" w:rsidP="00000000" w:rsidRDefault="00000000" w:rsidRPr="00000000" w14:paraId="000006CB">
      <w:pPr>
        <w:ind w:left="0" w:firstLine="0"/>
        <w:rPr/>
      </w:pPr>
      <w:r w:rsidDel="00000000" w:rsidR="00000000" w:rsidRPr="00000000">
        <w:rPr>
          <w:rtl w:val="0"/>
        </w:rPr>
      </w:r>
    </w:p>
    <w:p w:rsidR="00000000" w:rsidDel="00000000" w:rsidP="00000000" w:rsidRDefault="00000000" w:rsidRPr="00000000" w14:paraId="000006CC">
      <w:pPr>
        <w:ind w:left="850.3937007874017" w:firstLine="0"/>
        <w:rPr/>
      </w:pPr>
      <w:r w:rsidDel="00000000" w:rsidR="00000000" w:rsidRPr="00000000">
        <w:rPr>
          <w:rtl w:val="0"/>
        </w:rPr>
        <w:t xml:space="preserve">ART (as Hadrian): Do you know there’s no-one here?</w:t>
      </w:r>
    </w:p>
    <w:p w:rsidR="00000000" w:rsidDel="00000000" w:rsidP="00000000" w:rsidRDefault="00000000" w:rsidRPr="00000000" w14:paraId="000006CD">
      <w:pPr>
        <w:ind w:left="850.3937007874017" w:firstLine="0"/>
        <w:rPr/>
      </w:pPr>
      <w:r w:rsidDel="00000000" w:rsidR="00000000" w:rsidRPr="00000000">
        <w:rPr>
          <w:rtl w:val="0"/>
        </w:rPr>
      </w:r>
    </w:p>
    <w:p w:rsidR="00000000" w:rsidDel="00000000" w:rsidP="00000000" w:rsidRDefault="00000000" w:rsidRPr="00000000" w14:paraId="000006CE">
      <w:pPr>
        <w:ind w:left="850.3937007874017" w:firstLine="0"/>
        <w:rPr/>
      </w:pPr>
      <w:r w:rsidDel="00000000" w:rsidR="00000000" w:rsidRPr="00000000">
        <w:rPr>
          <w:rtl w:val="0"/>
        </w:rPr>
        <w:t xml:space="preserve">AUSTIN (as Chef’s Hat): Gotta make the meals. Gotta make the meals.</w:t>
      </w:r>
    </w:p>
    <w:p w:rsidR="00000000" w:rsidDel="00000000" w:rsidP="00000000" w:rsidRDefault="00000000" w:rsidRPr="00000000" w14:paraId="000006CF">
      <w:pPr>
        <w:ind w:left="850.3937007874017" w:firstLine="0"/>
        <w:rPr/>
      </w:pPr>
      <w:r w:rsidDel="00000000" w:rsidR="00000000" w:rsidRPr="00000000">
        <w:rPr>
          <w:rtl w:val="0"/>
        </w:rPr>
      </w:r>
    </w:p>
    <w:p w:rsidR="00000000" w:rsidDel="00000000" w:rsidP="00000000" w:rsidRDefault="00000000" w:rsidRPr="00000000" w14:paraId="000006D0">
      <w:pPr>
        <w:ind w:left="0" w:firstLine="0"/>
        <w:rPr/>
      </w:pPr>
      <w:r w:rsidDel="00000000" w:rsidR="00000000" w:rsidRPr="00000000">
        <w:rPr>
          <w:rtl w:val="0"/>
        </w:rPr>
        <w:t xml:space="preserve">AUSTIN: And he starts to walk away.</w:t>
      </w:r>
    </w:p>
    <w:p w:rsidR="00000000" w:rsidDel="00000000" w:rsidP="00000000" w:rsidRDefault="00000000" w:rsidRPr="00000000" w14:paraId="000006D1">
      <w:pPr>
        <w:ind w:left="0" w:firstLine="0"/>
        <w:rPr/>
      </w:pPr>
      <w:r w:rsidDel="00000000" w:rsidR="00000000" w:rsidRPr="00000000">
        <w:rPr>
          <w:rtl w:val="0"/>
        </w:rPr>
      </w:r>
    </w:p>
    <w:p w:rsidR="00000000" w:rsidDel="00000000" w:rsidP="00000000" w:rsidRDefault="00000000" w:rsidRPr="00000000" w14:paraId="000006D2">
      <w:pPr>
        <w:ind w:left="850.3937007874017" w:firstLine="0"/>
        <w:rPr/>
      </w:pPr>
      <w:r w:rsidDel="00000000" w:rsidR="00000000" w:rsidRPr="00000000">
        <w:rPr>
          <w:rtl w:val="0"/>
        </w:rPr>
        <w:t xml:space="preserve">ART (as Hadrian): Why? That’s weird. I mean, it’s a, it’s-</w:t>
      </w:r>
    </w:p>
    <w:p w:rsidR="00000000" w:rsidDel="00000000" w:rsidP="00000000" w:rsidRDefault="00000000" w:rsidRPr="00000000" w14:paraId="000006D3">
      <w:pPr>
        <w:ind w:left="850.3937007874017" w:firstLine="0"/>
        <w:rPr/>
      </w:pPr>
      <w:r w:rsidDel="00000000" w:rsidR="00000000" w:rsidRPr="00000000">
        <w:rPr>
          <w:rtl w:val="0"/>
        </w:rPr>
      </w:r>
    </w:p>
    <w:p w:rsidR="00000000" w:rsidDel="00000000" w:rsidP="00000000" w:rsidRDefault="00000000" w:rsidRPr="00000000" w14:paraId="000006D4">
      <w:pPr>
        <w:ind w:left="850.3937007874017" w:firstLine="0"/>
        <w:rPr/>
      </w:pPr>
      <w:r w:rsidDel="00000000" w:rsidR="00000000" w:rsidRPr="00000000">
        <w:rPr>
          <w:rtl w:val="0"/>
        </w:rPr>
        <w:t xml:space="preserve">KEITH (as hummingbird Fero): It </w:t>
      </w:r>
      <w:r w:rsidDel="00000000" w:rsidR="00000000" w:rsidRPr="00000000">
        <w:rPr>
          <w:i w:val="1"/>
          <w:rtl w:val="0"/>
        </w:rPr>
        <w:t xml:space="preserve">sounds</w:t>
      </w:r>
      <w:r w:rsidDel="00000000" w:rsidR="00000000" w:rsidRPr="00000000">
        <w:rPr>
          <w:rtl w:val="0"/>
        </w:rPr>
        <w:t xml:space="preserve"> like a magic-y thing.</w:t>
      </w:r>
    </w:p>
    <w:p w:rsidR="00000000" w:rsidDel="00000000" w:rsidP="00000000" w:rsidRDefault="00000000" w:rsidRPr="00000000" w14:paraId="000006D5">
      <w:pPr>
        <w:ind w:left="850.3937007874017" w:firstLine="0"/>
        <w:rPr/>
      </w:pPr>
      <w:r w:rsidDel="00000000" w:rsidR="00000000" w:rsidRPr="00000000">
        <w:rPr>
          <w:rtl w:val="0"/>
        </w:rPr>
      </w:r>
    </w:p>
    <w:p w:rsidR="00000000" w:rsidDel="00000000" w:rsidP="00000000" w:rsidRDefault="00000000" w:rsidRPr="00000000" w14:paraId="000006D6">
      <w:pPr>
        <w:ind w:left="0" w:firstLine="0"/>
        <w:rPr/>
      </w:pPr>
      <w:r w:rsidDel="00000000" w:rsidR="00000000" w:rsidRPr="00000000">
        <w:rPr>
          <w:rtl w:val="0"/>
        </w:rPr>
        <w:t xml:space="preserve">[Austin and Art laughing]</w:t>
      </w:r>
    </w:p>
    <w:p w:rsidR="00000000" w:rsidDel="00000000" w:rsidP="00000000" w:rsidRDefault="00000000" w:rsidRPr="00000000" w14:paraId="000006D7">
      <w:pPr>
        <w:ind w:left="0" w:firstLine="0"/>
        <w:rPr/>
      </w:pPr>
      <w:r w:rsidDel="00000000" w:rsidR="00000000" w:rsidRPr="00000000">
        <w:rPr>
          <w:rtl w:val="0"/>
        </w:rPr>
      </w:r>
    </w:p>
    <w:p w:rsidR="00000000" w:rsidDel="00000000" w:rsidP="00000000" w:rsidRDefault="00000000" w:rsidRPr="00000000" w14:paraId="000006D8">
      <w:pPr>
        <w:ind w:left="0" w:firstLine="0"/>
        <w:rPr/>
      </w:pPr>
      <w:r w:rsidDel="00000000" w:rsidR="00000000" w:rsidRPr="00000000">
        <w:rPr>
          <w:rtl w:val="0"/>
        </w:rPr>
        <w:t xml:space="preserve">[Nick and Keith at the same time]</w:t>
      </w:r>
    </w:p>
    <w:p w:rsidR="00000000" w:rsidDel="00000000" w:rsidP="00000000" w:rsidRDefault="00000000" w:rsidRPr="00000000" w14:paraId="000006D9">
      <w:pPr>
        <w:ind w:left="0" w:firstLine="0"/>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t xml:space="preserve">KEITH: What I </w:t>
      </w:r>
      <w:r w:rsidDel="00000000" w:rsidR="00000000" w:rsidRPr="00000000">
        <w:rPr>
          <w:i w:val="1"/>
          <w:rtl w:val="0"/>
        </w:rPr>
        <w:t xml:space="preserve">mean</w:t>
      </w:r>
      <w:r w:rsidDel="00000000" w:rsidR="00000000" w:rsidRPr="00000000">
        <w:rPr>
          <w:rtl w:val="0"/>
        </w:rPr>
        <w:t xml:space="preserve"> by that-</w:t>
      </w:r>
    </w:p>
    <w:p w:rsidR="00000000" w:rsidDel="00000000" w:rsidP="00000000" w:rsidRDefault="00000000" w:rsidRPr="00000000" w14:paraId="000006DB">
      <w:pPr>
        <w:ind w:left="0" w:firstLine="0"/>
        <w:rPr/>
      </w:pPr>
      <w:r w:rsidDel="00000000" w:rsidR="00000000" w:rsidRPr="00000000">
        <w:rPr>
          <w:rtl w:val="0"/>
        </w:rPr>
      </w:r>
    </w:p>
    <w:p w:rsidR="00000000" w:rsidDel="00000000" w:rsidP="00000000" w:rsidRDefault="00000000" w:rsidRPr="00000000" w14:paraId="000006DC">
      <w:pPr>
        <w:ind w:left="0" w:firstLine="0"/>
        <w:rPr/>
      </w:pPr>
      <w:r w:rsidDel="00000000" w:rsidR="00000000" w:rsidRPr="00000000">
        <w:rPr>
          <w:rtl w:val="0"/>
        </w:rPr>
        <w:t xml:space="preserve">NICK: Can I just walk over and look at the meat that’s cooking?</w:t>
      </w:r>
    </w:p>
    <w:p w:rsidR="00000000" w:rsidDel="00000000" w:rsidP="00000000" w:rsidRDefault="00000000" w:rsidRPr="00000000" w14:paraId="000006DD">
      <w:pPr>
        <w:ind w:left="0" w:firstLine="0"/>
        <w:rPr/>
      </w:pPr>
      <w:r w:rsidDel="00000000" w:rsidR="00000000" w:rsidRPr="00000000">
        <w:rPr>
          <w:rtl w:val="0"/>
        </w:rPr>
      </w:r>
    </w:p>
    <w:p w:rsidR="00000000" w:rsidDel="00000000" w:rsidP="00000000" w:rsidRDefault="00000000" w:rsidRPr="00000000" w14:paraId="000006DE">
      <w:pPr>
        <w:ind w:left="0" w:firstLine="0"/>
        <w:rPr/>
      </w:pPr>
      <w:r w:rsidDel="00000000" w:rsidR="00000000" w:rsidRPr="00000000">
        <w:rPr>
          <w:rtl w:val="0"/>
        </w:rPr>
        <w:t xml:space="preserve">AUSTIN: Yeah, totally! They let you, they let you like --You get, you kind of like elbow past a few of these knives carefully, y’know like..</w:t>
      </w:r>
    </w:p>
    <w:p w:rsidR="00000000" w:rsidDel="00000000" w:rsidP="00000000" w:rsidRDefault="00000000" w:rsidRPr="00000000" w14:paraId="000006DF">
      <w:pPr>
        <w:ind w:left="0" w:firstLine="0"/>
        <w:rPr/>
      </w:pPr>
      <w:r w:rsidDel="00000000" w:rsidR="00000000" w:rsidRPr="00000000">
        <w:rPr>
          <w:rtl w:val="0"/>
        </w:rPr>
      </w:r>
    </w:p>
    <w:p w:rsidR="00000000" w:rsidDel="00000000" w:rsidP="00000000" w:rsidRDefault="00000000" w:rsidRPr="00000000" w14:paraId="000006E0">
      <w:pPr>
        <w:ind w:left="0" w:firstLine="0"/>
        <w:rPr/>
      </w:pPr>
      <w:r w:rsidDel="00000000" w:rsidR="00000000" w:rsidRPr="00000000">
        <w:rPr>
          <w:rtl w:val="0"/>
        </w:rPr>
        <w:t xml:space="preserve">ART: Be careful, one of them’s evil.</w:t>
      </w:r>
    </w:p>
    <w:p w:rsidR="00000000" w:rsidDel="00000000" w:rsidP="00000000" w:rsidRDefault="00000000" w:rsidRPr="00000000" w14:paraId="000006E1">
      <w:pPr>
        <w:ind w:left="0" w:firstLine="0"/>
        <w:rPr/>
      </w:pPr>
      <w:r w:rsidDel="00000000" w:rsidR="00000000" w:rsidRPr="00000000">
        <w:rPr>
          <w:rtl w:val="0"/>
        </w:rPr>
      </w:r>
    </w:p>
    <w:p w:rsidR="00000000" w:rsidDel="00000000" w:rsidP="00000000" w:rsidRDefault="00000000" w:rsidRPr="00000000" w14:paraId="000006E2">
      <w:pPr>
        <w:ind w:left="0" w:firstLine="0"/>
        <w:rPr/>
      </w:pPr>
      <w:r w:rsidDel="00000000" w:rsidR="00000000" w:rsidRPr="00000000">
        <w:rPr>
          <w:rtl w:val="0"/>
        </w:rPr>
        <w:t xml:space="preserve">[Keith and Ali laughing]</w:t>
      </w:r>
    </w:p>
    <w:p w:rsidR="00000000" w:rsidDel="00000000" w:rsidP="00000000" w:rsidRDefault="00000000" w:rsidRPr="00000000" w14:paraId="000006E3">
      <w:pPr>
        <w:ind w:left="0" w:firstLine="0"/>
        <w:rPr/>
      </w:pPr>
      <w:r w:rsidDel="00000000" w:rsidR="00000000" w:rsidRPr="00000000">
        <w:rPr>
          <w:rtl w:val="0"/>
        </w:rPr>
      </w:r>
    </w:p>
    <w:p w:rsidR="00000000" w:rsidDel="00000000" w:rsidP="00000000" w:rsidRDefault="00000000" w:rsidRPr="00000000" w14:paraId="000006E4">
      <w:pPr>
        <w:ind w:left="0" w:firstLine="0"/>
        <w:rPr/>
      </w:pPr>
      <w:r w:rsidDel="00000000" w:rsidR="00000000" w:rsidRPr="00000000">
        <w:rPr>
          <w:rtl w:val="0"/>
        </w:rPr>
        <w:t xml:space="preserve">NICK: Are there, are there like, as I’m walking through the room-</w:t>
      </w:r>
    </w:p>
    <w:p w:rsidR="00000000" w:rsidDel="00000000" w:rsidP="00000000" w:rsidRDefault="00000000" w:rsidRPr="00000000" w14:paraId="000006E5">
      <w:pPr>
        <w:ind w:left="0" w:firstLine="0"/>
        <w:rPr/>
      </w:pPr>
      <w:r w:rsidDel="00000000" w:rsidR="00000000" w:rsidRPr="00000000">
        <w:rPr>
          <w:rtl w:val="0"/>
        </w:rPr>
      </w:r>
    </w:p>
    <w:p w:rsidR="00000000" w:rsidDel="00000000" w:rsidP="00000000" w:rsidRDefault="00000000" w:rsidRPr="00000000" w14:paraId="000006E6">
      <w:pPr>
        <w:ind w:left="0" w:firstLine="0"/>
        <w:rPr/>
      </w:pPr>
      <w:r w:rsidDel="00000000" w:rsidR="00000000" w:rsidRPr="00000000">
        <w:rPr>
          <w:rtl w:val="0"/>
        </w:rPr>
        <w:t xml:space="preserve">AUSTIN: [overlapping Nick] It’s, it’s a big chunk of red meat.</w:t>
      </w:r>
    </w:p>
    <w:p w:rsidR="00000000" w:rsidDel="00000000" w:rsidP="00000000" w:rsidRDefault="00000000" w:rsidRPr="00000000" w14:paraId="000006E7">
      <w:pPr>
        <w:ind w:left="0" w:firstLine="0"/>
        <w:rPr/>
      </w:pPr>
      <w:r w:rsidDel="00000000" w:rsidR="00000000" w:rsidRPr="00000000">
        <w:rPr>
          <w:rtl w:val="0"/>
        </w:rPr>
      </w:r>
    </w:p>
    <w:p w:rsidR="00000000" w:rsidDel="00000000" w:rsidP="00000000" w:rsidRDefault="00000000" w:rsidRPr="00000000" w14:paraId="000006E8">
      <w:pPr>
        <w:ind w:left="0" w:firstLine="0"/>
        <w:rPr/>
      </w:pPr>
      <w:r w:rsidDel="00000000" w:rsidR="00000000" w:rsidRPr="00000000">
        <w:rPr>
          <w:rtl w:val="0"/>
        </w:rPr>
        <w:t xml:space="preserve">NICK: As I’m walking through the room do I like bump against invisible constructs of some kind?</w:t>
        <w:br w:type="textWrapping"/>
        <w:br w:type="textWrapping"/>
        <w:t xml:space="preserve">AUSTIN: [overlapping Nick] No. There are no, there are no constructs, no.</w:t>
      </w:r>
    </w:p>
    <w:p w:rsidR="00000000" w:rsidDel="00000000" w:rsidP="00000000" w:rsidRDefault="00000000" w:rsidRPr="00000000" w14:paraId="000006E9">
      <w:pPr>
        <w:ind w:left="0" w:firstLine="0"/>
        <w:rPr/>
      </w:pPr>
      <w:r w:rsidDel="00000000" w:rsidR="00000000" w:rsidRPr="00000000">
        <w:rPr>
          <w:rtl w:val="0"/>
        </w:rPr>
      </w:r>
    </w:p>
    <w:p w:rsidR="00000000" w:rsidDel="00000000" w:rsidP="00000000" w:rsidRDefault="00000000" w:rsidRPr="00000000" w14:paraId="000006EA">
      <w:pPr>
        <w:ind w:left="0" w:firstLine="0"/>
        <w:rPr/>
      </w:pPr>
      <w:r w:rsidDel="00000000" w:rsidR="00000000" w:rsidRPr="00000000">
        <w:rPr>
          <w:rtl w:val="0"/>
        </w:rPr>
        <w:t xml:space="preserve">NICK: Okay. </w:t>
      </w:r>
    </w:p>
    <w:p w:rsidR="00000000" w:rsidDel="00000000" w:rsidP="00000000" w:rsidRDefault="00000000" w:rsidRPr="00000000" w14:paraId="000006EB">
      <w:pPr>
        <w:ind w:left="0" w:firstLine="0"/>
        <w:rPr/>
      </w:pPr>
      <w:r w:rsidDel="00000000" w:rsidR="00000000" w:rsidRPr="00000000">
        <w:rPr>
          <w:rtl w:val="0"/>
        </w:rPr>
      </w:r>
    </w:p>
    <w:p w:rsidR="00000000" w:rsidDel="00000000" w:rsidP="00000000" w:rsidRDefault="00000000" w:rsidRPr="00000000" w14:paraId="000006EC">
      <w:pPr>
        <w:ind w:left="0" w:firstLine="0"/>
        <w:rPr/>
      </w:pPr>
      <w:r w:rsidDel="00000000" w:rsidR="00000000" w:rsidRPr="00000000">
        <w:rPr>
          <w:rtl w:val="0"/>
        </w:rPr>
        <w:t xml:space="preserve">AUSTIN: They’re just f-</w:t>
      </w:r>
    </w:p>
    <w:p w:rsidR="00000000" w:rsidDel="00000000" w:rsidP="00000000" w:rsidRDefault="00000000" w:rsidRPr="00000000" w14:paraId="000006ED">
      <w:pPr>
        <w:ind w:left="0" w:firstLine="0"/>
        <w:rPr/>
      </w:pPr>
      <w:r w:rsidDel="00000000" w:rsidR="00000000" w:rsidRPr="00000000">
        <w:rPr>
          <w:rtl w:val="0"/>
        </w:rPr>
      </w:r>
    </w:p>
    <w:p w:rsidR="00000000" w:rsidDel="00000000" w:rsidP="00000000" w:rsidRDefault="00000000" w:rsidRPr="00000000" w14:paraId="000006EE">
      <w:pPr>
        <w:ind w:left="850.3937007874017" w:firstLine="0"/>
        <w:rPr/>
      </w:pPr>
      <w:r w:rsidDel="00000000" w:rsidR="00000000" w:rsidRPr="00000000">
        <w:rPr>
          <w:rtl w:val="0"/>
        </w:rPr>
        <w:t xml:space="preserve">KEITH (as hummingbird Fero): So they’re, they, this --What I mean by a magic thing is that, like it just seems-</w:t>
      </w:r>
    </w:p>
    <w:p w:rsidR="00000000" w:rsidDel="00000000" w:rsidP="00000000" w:rsidRDefault="00000000" w:rsidRPr="00000000" w14:paraId="000006EF">
      <w:pPr>
        <w:ind w:left="0" w:firstLine="0"/>
        <w:rPr/>
      </w:pPr>
      <w:r w:rsidDel="00000000" w:rsidR="00000000" w:rsidRPr="00000000">
        <w:rPr>
          <w:rtl w:val="0"/>
        </w:rPr>
      </w:r>
    </w:p>
    <w:p w:rsidR="00000000" w:rsidDel="00000000" w:rsidP="00000000" w:rsidRDefault="00000000" w:rsidRPr="00000000" w14:paraId="000006F0">
      <w:pPr>
        <w:ind w:left="0" w:firstLine="0"/>
        <w:rPr/>
      </w:pPr>
      <w:r w:rsidDel="00000000" w:rsidR="00000000" w:rsidRPr="00000000">
        <w:rPr>
          <w:rtl w:val="0"/>
        </w:rPr>
        <w:t xml:space="preserve">AUSTIN: [laughs] Are you-</w:t>
      </w:r>
    </w:p>
    <w:p w:rsidR="00000000" w:rsidDel="00000000" w:rsidP="00000000" w:rsidRDefault="00000000" w:rsidRPr="00000000" w14:paraId="000006F1">
      <w:pPr>
        <w:ind w:left="0" w:firstLine="0"/>
        <w:rPr/>
      </w:pPr>
      <w:r w:rsidDel="00000000" w:rsidR="00000000" w:rsidRPr="00000000">
        <w:rPr>
          <w:rtl w:val="0"/>
        </w:rPr>
      </w:r>
    </w:p>
    <w:p w:rsidR="00000000" w:rsidDel="00000000" w:rsidP="00000000" w:rsidRDefault="00000000" w:rsidRPr="00000000" w14:paraId="000006F2">
      <w:pPr>
        <w:ind w:left="0" w:firstLine="0"/>
        <w:rPr/>
      </w:pPr>
      <w:r w:rsidDel="00000000" w:rsidR="00000000" w:rsidRPr="00000000">
        <w:rPr>
          <w:rtl w:val="0"/>
        </w:rPr>
        <w:t xml:space="preserve">KEITH: What?</w:t>
        <w:br w:type="textWrapping"/>
        <w:br w:type="textWrapping"/>
        <w:t xml:space="preserve">AUSTIN: Are you still a hummingbird in this scene?</w:t>
        <w:br w:type="textWrapping"/>
        <w:br w:type="textWrapping"/>
        <w:t xml:space="preserve">KEITH: I’m talking to Art!</w:t>
      </w:r>
    </w:p>
    <w:p w:rsidR="00000000" w:rsidDel="00000000" w:rsidP="00000000" w:rsidRDefault="00000000" w:rsidRPr="00000000" w14:paraId="000006F3">
      <w:pPr>
        <w:ind w:left="0" w:firstLine="0"/>
        <w:rPr/>
      </w:pPr>
      <w:r w:rsidDel="00000000" w:rsidR="00000000" w:rsidRPr="00000000">
        <w:rPr>
          <w:rtl w:val="0"/>
        </w:rPr>
      </w:r>
    </w:p>
    <w:p w:rsidR="00000000" w:rsidDel="00000000" w:rsidP="00000000" w:rsidRDefault="00000000" w:rsidRPr="00000000" w14:paraId="000006F4">
      <w:pPr>
        <w:ind w:left="0" w:firstLine="0"/>
        <w:rPr/>
      </w:pPr>
      <w:r w:rsidDel="00000000" w:rsidR="00000000" w:rsidRPr="00000000">
        <w:rPr>
          <w:rtl w:val="0"/>
        </w:rPr>
        <w:t xml:space="preserve">AUSTIN: Okay.</w:t>
      </w:r>
    </w:p>
    <w:p w:rsidR="00000000" w:rsidDel="00000000" w:rsidP="00000000" w:rsidRDefault="00000000" w:rsidRPr="00000000" w14:paraId="000006F5">
      <w:pPr>
        <w:ind w:left="0" w:firstLine="0"/>
        <w:rPr/>
      </w:pPr>
      <w:r w:rsidDel="00000000" w:rsidR="00000000" w:rsidRPr="00000000">
        <w:rPr>
          <w:rtl w:val="0"/>
        </w:rPr>
      </w:r>
    </w:p>
    <w:p w:rsidR="00000000" w:rsidDel="00000000" w:rsidP="00000000" w:rsidRDefault="00000000" w:rsidRPr="00000000" w14:paraId="000006F6">
      <w:pPr>
        <w:ind w:left="850.3937007874017" w:firstLine="0"/>
        <w:rPr/>
      </w:pPr>
      <w:r w:rsidDel="00000000" w:rsidR="00000000" w:rsidRPr="00000000">
        <w:rPr>
          <w:rtl w:val="0"/>
        </w:rPr>
        <w:t xml:space="preserve">KEITH (as hummingbird Fero): Art, it seems like fucking-</w:t>
      </w:r>
    </w:p>
    <w:p w:rsidR="00000000" w:rsidDel="00000000" w:rsidP="00000000" w:rsidRDefault="00000000" w:rsidRPr="00000000" w14:paraId="000006F7">
      <w:pPr>
        <w:ind w:left="0" w:firstLine="0"/>
        <w:rPr/>
      </w:pPr>
      <w:r w:rsidDel="00000000" w:rsidR="00000000" w:rsidRPr="00000000">
        <w:rPr>
          <w:rtl w:val="0"/>
        </w:rPr>
      </w:r>
    </w:p>
    <w:p w:rsidR="00000000" w:rsidDel="00000000" w:rsidP="00000000" w:rsidRDefault="00000000" w:rsidRPr="00000000" w14:paraId="000006F8">
      <w:pPr>
        <w:ind w:left="0" w:firstLine="0"/>
        <w:rPr/>
      </w:pPr>
      <w:r w:rsidDel="00000000" w:rsidR="00000000" w:rsidRPr="00000000">
        <w:rPr>
          <w:rtl w:val="0"/>
        </w:rPr>
        <w:t xml:space="preserve">[Ali laughing]</w:t>
      </w:r>
    </w:p>
    <w:p w:rsidR="00000000" w:rsidDel="00000000" w:rsidP="00000000" w:rsidRDefault="00000000" w:rsidRPr="00000000" w14:paraId="000006F9">
      <w:pPr>
        <w:ind w:left="0" w:firstLine="0"/>
        <w:rPr/>
      </w:pPr>
      <w:r w:rsidDel="00000000" w:rsidR="00000000" w:rsidRPr="00000000">
        <w:rPr>
          <w:rtl w:val="0"/>
        </w:rPr>
      </w:r>
    </w:p>
    <w:p w:rsidR="00000000" w:rsidDel="00000000" w:rsidP="00000000" w:rsidRDefault="00000000" w:rsidRPr="00000000" w14:paraId="000006FA">
      <w:pPr>
        <w:ind w:left="0" w:firstLine="0"/>
        <w:rPr/>
      </w:pPr>
      <w:r w:rsidDel="00000000" w:rsidR="00000000" w:rsidRPr="00000000">
        <w:rPr>
          <w:rtl w:val="0"/>
        </w:rPr>
        <w:t xml:space="preserve">AUSTIN: Hadrian.</w:t>
      </w:r>
    </w:p>
    <w:p w:rsidR="00000000" w:rsidDel="00000000" w:rsidP="00000000" w:rsidRDefault="00000000" w:rsidRPr="00000000" w14:paraId="000006FB">
      <w:pPr>
        <w:ind w:left="0" w:firstLine="0"/>
        <w:rPr/>
      </w:pPr>
      <w:r w:rsidDel="00000000" w:rsidR="00000000" w:rsidRPr="00000000">
        <w:rPr>
          <w:rtl w:val="0"/>
        </w:rPr>
      </w:r>
    </w:p>
    <w:p w:rsidR="00000000" w:rsidDel="00000000" w:rsidP="00000000" w:rsidRDefault="00000000" w:rsidRPr="00000000" w14:paraId="000006FC">
      <w:pPr>
        <w:ind w:left="850.3937007874017" w:firstLine="0"/>
        <w:rPr/>
      </w:pPr>
      <w:r w:rsidDel="00000000" w:rsidR="00000000" w:rsidRPr="00000000">
        <w:rPr>
          <w:rtl w:val="0"/>
        </w:rPr>
        <w:t xml:space="preserve">KEITH (as hummingbird Fero): Hadrian, it seems like these things are [laughing] under some sort of fucking </w:t>
      </w:r>
      <w:r w:rsidDel="00000000" w:rsidR="00000000" w:rsidRPr="00000000">
        <w:rPr>
          <w:i w:val="1"/>
          <w:rtl w:val="0"/>
        </w:rPr>
        <w:t xml:space="preserve">crazy</w:t>
      </w:r>
      <w:r w:rsidDel="00000000" w:rsidR="00000000" w:rsidRPr="00000000">
        <w:rPr>
          <w:rtl w:val="0"/>
        </w:rPr>
        <w:t xml:space="preserve"> enchantment, and now they are cursed to forever make meals regardless if there, if there’s anyone here to eat them.</w:t>
      </w:r>
    </w:p>
    <w:p w:rsidR="00000000" w:rsidDel="00000000" w:rsidP="00000000" w:rsidRDefault="00000000" w:rsidRPr="00000000" w14:paraId="000006FD">
      <w:pPr>
        <w:ind w:left="850.3937007874017" w:firstLine="0"/>
        <w:rPr/>
      </w:pPr>
      <w:r w:rsidDel="00000000" w:rsidR="00000000" w:rsidRPr="00000000">
        <w:rPr>
          <w:rtl w:val="0"/>
        </w:rPr>
      </w:r>
    </w:p>
    <w:p w:rsidR="00000000" w:rsidDel="00000000" w:rsidP="00000000" w:rsidRDefault="00000000" w:rsidRPr="00000000" w14:paraId="000006FE">
      <w:pPr>
        <w:ind w:left="850.3937007874017" w:firstLine="0"/>
        <w:rPr/>
      </w:pPr>
      <w:r w:rsidDel="00000000" w:rsidR="00000000" w:rsidRPr="00000000">
        <w:rPr>
          <w:rtl w:val="0"/>
        </w:rPr>
        <w:t xml:space="preserve">ART (as Hadrian): Sure, but like [pauses] but, but to what like, to what end? That’s, that’s not causing, they’re not working so hard that waves are emanating from this island.</w:t>
      </w:r>
    </w:p>
    <w:p w:rsidR="00000000" w:rsidDel="00000000" w:rsidP="00000000" w:rsidRDefault="00000000" w:rsidRPr="00000000" w14:paraId="000006FF">
      <w:pPr>
        <w:ind w:left="850.3937007874017" w:firstLine="0"/>
        <w:rPr/>
      </w:pPr>
      <w:r w:rsidDel="00000000" w:rsidR="00000000" w:rsidRPr="00000000">
        <w:rPr>
          <w:rtl w:val="0"/>
        </w:rPr>
      </w:r>
    </w:p>
    <w:p w:rsidR="00000000" w:rsidDel="00000000" w:rsidP="00000000" w:rsidRDefault="00000000" w:rsidRPr="00000000" w14:paraId="00000700">
      <w:pPr>
        <w:ind w:left="850.3937007874017" w:firstLine="0"/>
        <w:rPr/>
      </w:pPr>
      <w:r w:rsidDel="00000000" w:rsidR="00000000" w:rsidRPr="00000000">
        <w:rPr>
          <w:rtl w:val="0"/>
        </w:rPr>
        <w:t xml:space="preserve">JACK (as Lem): Yeah, I think we’re kind of burying the lede here, which is, </w:t>
      </w:r>
      <w:r w:rsidDel="00000000" w:rsidR="00000000" w:rsidRPr="00000000">
        <w:rPr>
          <w:i w:val="1"/>
          <w:rtl w:val="0"/>
        </w:rPr>
        <w:t xml:space="preserve">what</w:t>
      </w:r>
      <w:r w:rsidDel="00000000" w:rsidR="00000000" w:rsidRPr="00000000">
        <w:rPr>
          <w:rtl w:val="0"/>
        </w:rPr>
        <w:t xml:space="preserve"> is eating carpets</w:t>
      </w:r>
      <w:ins w:author="Sophie Schade" w:id="17" w:date="2021-02-03T13:55:26Z">
        <w:r w:rsidDel="00000000" w:rsidR="00000000" w:rsidRPr="00000000">
          <w:rPr>
            <w:rtl w:val="0"/>
          </w:rPr>
          <w:t xml:space="preserve"> </w:t>
        </w:r>
      </w:ins>
      <w:del w:author="Sophie Schade" w:id="17" w:date="2021-02-03T13:55:26Z">
        <w:r w:rsidDel="00000000" w:rsidR="00000000" w:rsidRPr="00000000">
          <w:rPr>
            <w:rtl w:val="0"/>
          </w:rPr>
          <w:delText xml:space="preserve"> </w:delText>
        </w:r>
      </w:del>
      <w:ins w:author="Sophie Schade" w:id="17" w:date="2021-02-03T13:55:26Z">
        <w:r w:rsidDel="00000000" w:rsidR="00000000" w:rsidRPr="00000000">
          <w:rPr>
            <w:rtl w:val="0"/>
          </w:rPr>
          <w:t xml:space="preserve"> </w:t>
        </w:r>
      </w:ins>
      <w:r w:rsidDel="00000000" w:rsidR="00000000" w:rsidRPr="00000000">
        <w:rPr>
          <w:rtl w:val="0"/>
        </w:rPr>
        <w:t xml:space="preserve">and stuff??</w:t>
      </w:r>
    </w:p>
    <w:p w:rsidR="00000000" w:rsidDel="00000000" w:rsidP="00000000" w:rsidRDefault="00000000" w:rsidRPr="00000000" w14:paraId="00000701">
      <w:pPr>
        <w:ind w:left="850.3937007874017" w:firstLine="0"/>
        <w:rPr/>
      </w:pPr>
      <w:r w:rsidDel="00000000" w:rsidR="00000000" w:rsidRPr="00000000">
        <w:rPr>
          <w:rtl w:val="0"/>
        </w:rPr>
      </w:r>
    </w:p>
    <w:p w:rsidR="00000000" w:rsidDel="00000000" w:rsidP="00000000" w:rsidRDefault="00000000" w:rsidRPr="00000000" w14:paraId="00000702">
      <w:pPr>
        <w:ind w:left="850.3937007874017" w:firstLine="0"/>
        <w:rPr/>
      </w:pPr>
      <w:r w:rsidDel="00000000" w:rsidR="00000000" w:rsidRPr="00000000">
        <w:rPr>
          <w:rtl w:val="0"/>
        </w:rPr>
        <w:t xml:space="preserve">ART (as Hadrian): Nothing! </w:t>
      </w:r>
    </w:p>
    <w:p w:rsidR="00000000" w:rsidDel="00000000" w:rsidP="00000000" w:rsidRDefault="00000000" w:rsidRPr="00000000" w14:paraId="00000703">
      <w:pPr>
        <w:ind w:left="850.3937007874017" w:firstLine="0"/>
        <w:rPr/>
      </w:pPr>
      <w:r w:rsidDel="00000000" w:rsidR="00000000" w:rsidRPr="00000000">
        <w:rPr>
          <w:rtl w:val="0"/>
        </w:rPr>
      </w:r>
    </w:p>
    <w:p w:rsidR="00000000" w:rsidDel="00000000" w:rsidP="00000000" w:rsidRDefault="00000000" w:rsidRPr="00000000" w14:paraId="00000704">
      <w:pPr>
        <w:ind w:left="850.3937007874017" w:firstLine="0"/>
        <w:rPr/>
      </w:pPr>
      <w:r w:rsidDel="00000000" w:rsidR="00000000" w:rsidRPr="00000000">
        <w:rPr>
          <w:rtl w:val="0"/>
        </w:rPr>
        <w:t xml:space="preserve">KEITH (as hummingbird Fero): Nothing.</w:t>
      </w:r>
    </w:p>
    <w:p w:rsidR="00000000" w:rsidDel="00000000" w:rsidP="00000000" w:rsidRDefault="00000000" w:rsidRPr="00000000" w14:paraId="00000705">
      <w:pPr>
        <w:ind w:left="850.3937007874017" w:firstLine="0"/>
        <w:rPr/>
      </w:pPr>
      <w:r w:rsidDel="00000000" w:rsidR="00000000" w:rsidRPr="00000000">
        <w:rPr>
          <w:rtl w:val="0"/>
        </w:rPr>
      </w:r>
    </w:p>
    <w:p w:rsidR="00000000" w:rsidDel="00000000" w:rsidP="00000000" w:rsidRDefault="00000000" w:rsidRPr="00000000" w14:paraId="00000706">
      <w:pPr>
        <w:ind w:left="850.3937007874017" w:firstLine="0"/>
        <w:rPr/>
      </w:pPr>
      <w:r w:rsidDel="00000000" w:rsidR="00000000" w:rsidRPr="00000000">
        <w:rPr>
          <w:rtl w:val="0"/>
        </w:rPr>
        <w:t xml:space="preserve">ART (as Hadrian): Right? It’s just there’s just plates full of it out there.</w:t>
      </w:r>
    </w:p>
    <w:p w:rsidR="00000000" w:rsidDel="00000000" w:rsidP="00000000" w:rsidRDefault="00000000" w:rsidRPr="00000000" w14:paraId="00000707">
      <w:pPr>
        <w:ind w:left="850.3937007874017" w:firstLine="0"/>
        <w:rPr/>
      </w:pPr>
      <w:r w:rsidDel="00000000" w:rsidR="00000000" w:rsidRPr="00000000">
        <w:rPr>
          <w:rtl w:val="0"/>
        </w:rPr>
      </w:r>
    </w:p>
    <w:p w:rsidR="00000000" w:rsidDel="00000000" w:rsidP="00000000" w:rsidRDefault="00000000" w:rsidRPr="00000000" w14:paraId="00000708">
      <w:pPr>
        <w:ind w:left="850.3937007874017" w:firstLine="0"/>
        <w:rPr/>
      </w:pPr>
      <w:r w:rsidDel="00000000" w:rsidR="00000000" w:rsidRPr="00000000">
        <w:rPr>
          <w:rtl w:val="0"/>
        </w:rPr>
        <w:t xml:space="preserve">NICK (as Fantasmo): Yeah.</w:t>
      </w:r>
    </w:p>
    <w:p w:rsidR="00000000" w:rsidDel="00000000" w:rsidP="00000000" w:rsidRDefault="00000000" w:rsidRPr="00000000" w14:paraId="00000709">
      <w:pPr>
        <w:ind w:left="850.3937007874017" w:firstLine="0"/>
        <w:rPr/>
      </w:pPr>
      <w:r w:rsidDel="00000000" w:rsidR="00000000" w:rsidRPr="00000000">
        <w:rPr>
          <w:rtl w:val="0"/>
        </w:rPr>
      </w:r>
    </w:p>
    <w:p w:rsidR="00000000" w:rsidDel="00000000" w:rsidP="00000000" w:rsidRDefault="00000000" w:rsidRPr="00000000" w14:paraId="0000070A">
      <w:pPr>
        <w:ind w:left="850.3937007874017" w:firstLine="0"/>
        <w:rPr/>
      </w:pPr>
      <w:r w:rsidDel="00000000" w:rsidR="00000000" w:rsidRPr="00000000">
        <w:rPr>
          <w:rtl w:val="0"/>
        </w:rPr>
        <w:t xml:space="preserve">KEITH (as hummingbird Fero): They just have to-</w:t>
      </w:r>
    </w:p>
    <w:p w:rsidR="00000000" w:rsidDel="00000000" w:rsidP="00000000" w:rsidRDefault="00000000" w:rsidRPr="00000000" w14:paraId="0000070B">
      <w:pPr>
        <w:ind w:left="850.3937007874017" w:firstLine="0"/>
        <w:rPr/>
      </w:pPr>
      <w:r w:rsidDel="00000000" w:rsidR="00000000" w:rsidRPr="00000000">
        <w:rPr>
          <w:rtl w:val="0"/>
        </w:rPr>
      </w:r>
    </w:p>
    <w:p w:rsidR="00000000" w:rsidDel="00000000" w:rsidP="00000000" w:rsidRDefault="00000000" w:rsidRPr="00000000" w14:paraId="0000070C">
      <w:pPr>
        <w:ind w:left="850.3937007874017" w:firstLine="0"/>
        <w:rPr/>
      </w:pPr>
      <w:r w:rsidDel="00000000" w:rsidR="00000000" w:rsidRPr="00000000">
        <w:rPr>
          <w:rtl w:val="0"/>
        </w:rPr>
        <w:t xml:space="preserve">NICK (as Fantasmo): They’re just, they’re just going.</w:t>
      </w:r>
    </w:p>
    <w:p w:rsidR="00000000" w:rsidDel="00000000" w:rsidP="00000000" w:rsidRDefault="00000000" w:rsidRPr="00000000" w14:paraId="0000070D">
      <w:pPr>
        <w:ind w:left="850.3937007874017" w:firstLine="0"/>
        <w:rPr/>
      </w:pPr>
      <w:r w:rsidDel="00000000" w:rsidR="00000000" w:rsidRPr="00000000">
        <w:rPr>
          <w:rtl w:val="0"/>
        </w:rPr>
      </w:r>
    </w:p>
    <w:p w:rsidR="00000000" w:rsidDel="00000000" w:rsidP="00000000" w:rsidRDefault="00000000" w:rsidRPr="00000000" w14:paraId="0000070E">
      <w:pPr>
        <w:ind w:left="0" w:firstLine="0"/>
        <w:rPr/>
      </w:pPr>
      <w:r w:rsidDel="00000000" w:rsidR="00000000" w:rsidRPr="00000000">
        <w:rPr>
          <w:rtl w:val="0"/>
        </w:rPr>
        <w:t xml:space="preserve">KEITH: [overlapping Nick] Oh okay so [laughing] I transform back into a halfling.</w:t>
      </w:r>
    </w:p>
    <w:p w:rsidR="00000000" w:rsidDel="00000000" w:rsidP="00000000" w:rsidRDefault="00000000" w:rsidRPr="00000000" w14:paraId="0000070F">
      <w:pPr>
        <w:ind w:left="0" w:firstLine="0"/>
        <w:rPr/>
      </w:pPr>
      <w:r w:rsidDel="00000000" w:rsidR="00000000" w:rsidRPr="00000000">
        <w:rPr>
          <w:rtl w:val="0"/>
        </w:rPr>
      </w:r>
    </w:p>
    <w:p w:rsidR="00000000" w:rsidDel="00000000" w:rsidP="00000000" w:rsidRDefault="00000000" w:rsidRPr="00000000" w14:paraId="00000710">
      <w:pPr>
        <w:ind w:left="0" w:firstLine="0"/>
        <w:rPr/>
      </w:pPr>
      <w:r w:rsidDel="00000000" w:rsidR="00000000" w:rsidRPr="00000000">
        <w:rPr>
          <w:rtl w:val="0"/>
        </w:rPr>
        <w:t xml:space="preserve">AUSTIN: Yeah. Thankyou.</w:t>
      </w:r>
    </w:p>
    <w:p w:rsidR="00000000" w:rsidDel="00000000" w:rsidP="00000000" w:rsidRDefault="00000000" w:rsidRPr="00000000" w14:paraId="00000711">
      <w:pPr>
        <w:ind w:left="0" w:firstLine="0"/>
        <w:rPr/>
      </w:pPr>
      <w:r w:rsidDel="00000000" w:rsidR="00000000" w:rsidRPr="00000000">
        <w:rPr>
          <w:rtl w:val="0"/>
        </w:rPr>
      </w:r>
    </w:p>
    <w:p w:rsidR="00000000" w:rsidDel="00000000" w:rsidP="00000000" w:rsidRDefault="00000000" w:rsidRPr="00000000" w14:paraId="00000712">
      <w:pPr>
        <w:ind w:left="0" w:firstLine="0"/>
        <w:rPr/>
      </w:pPr>
      <w:r w:rsidDel="00000000" w:rsidR="00000000" w:rsidRPr="00000000">
        <w:rPr>
          <w:rtl w:val="0"/>
        </w:rPr>
        <w:t xml:space="preserve">KEITH: You’re welcome.</w:t>
      </w:r>
    </w:p>
    <w:p w:rsidR="00000000" w:rsidDel="00000000" w:rsidP="00000000" w:rsidRDefault="00000000" w:rsidRPr="00000000" w14:paraId="00000713">
      <w:pPr>
        <w:ind w:left="0" w:firstLine="0"/>
        <w:rPr/>
      </w:pPr>
      <w:r w:rsidDel="00000000" w:rsidR="00000000" w:rsidRPr="00000000">
        <w:rPr>
          <w:rtl w:val="0"/>
        </w:rPr>
      </w:r>
    </w:p>
    <w:p w:rsidR="00000000" w:rsidDel="00000000" w:rsidP="00000000" w:rsidRDefault="00000000" w:rsidRPr="00000000" w14:paraId="00000714">
      <w:pPr>
        <w:ind w:left="0" w:firstLine="0"/>
        <w:rPr/>
      </w:pPr>
      <w:r w:rsidDel="00000000" w:rsidR="00000000" w:rsidRPr="00000000">
        <w:rPr>
          <w:rtl w:val="0"/>
        </w:rPr>
        <w:t xml:space="preserve">[Nick laughing]</w:t>
      </w:r>
    </w:p>
    <w:p w:rsidR="00000000" w:rsidDel="00000000" w:rsidP="00000000" w:rsidRDefault="00000000" w:rsidRPr="00000000" w14:paraId="00000715">
      <w:pPr>
        <w:ind w:left="0" w:firstLine="0"/>
        <w:rPr/>
      </w:pPr>
      <w:r w:rsidDel="00000000" w:rsidR="00000000" w:rsidRPr="00000000">
        <w:rPr>
          <w:rtl w:val="0"/>
        </w:rPr>
      </w:r>
    </w:p>
    <w:p w:rsidR="00000000" w:rsidDel="00000000" w:rsidP="00000000" w:rsidRDefault="00000000" w:rsidRPr="00000000" w14:paraId="00000716">
      <w:pPr>
        <w:ind w:left="0" w:firstLine="0"/>
        <w:rPr/>
      </w:pPr>
      <w:r w:rsidDel="00000000" w:rsidR="00000000" w:rsidRPr="00000000">
        <w:rPr>
          <w:rtl w:val="0"/>
        </w:rPr>
        <w:t xml:space="preserve">KEITH: And then I say [laughing], I say:</w:t>
      </w:r>
    </w:p>
    <w:p w:rsidR="00000000" w:rsidDel="00000000" w:rsidP="00000000" w:rsidRDefault="00000000" w:rsidRPr="00000000" w14:paraId="00000717">
      <w:pPr>
        <w:ind w:left="0" w:firstLine="0"/>
        <w:rPr/>
      </w:pPr>
      <w:r w:rsidDel="00000000" w:rsidR="00000000" w:rsidRPr="00000000">
        <w:rPr>
          <w:rtl w:val="0"/>
        </w:rPr>
      </w:r>
    </w:p>
    <w:p w:rsidR="00000000" w:rsidDel="00000000" w:rsidP="00000000" w:rsidRDefault="00000000" w:rsidRPr="00000000" w14:paraId="00000718">
      <w:pPr>
        <w:ind w:left="850.3937007874017" w:firstLine="0"/>
        <w:rPr/>
      </w:pPr>
      <w:r w:rsidDel="00000000" w:rsidR="00000000" w:rsidRPr="00000000">
        <w:rPr>
          <w:rtl w:val="0"/>
        </w:rPr>
        <w:t xml:space="preserve">KEITH (as Fero): Lem, I think that they just </w:t>
      </w:r>
      <w:r w:rsidDel="00000000" w:rsidR="00000000" w:rsidRPr="00000000">
        <w:rPr>
          <w:i w:val="1"/>
          <w:rtl w:val="0"/>
        </w:rPr>
        <w:t xml:space="preserve">have</w:t>
      </w:r>
      <w:r w:rsidDel="00000000" w:rsidR="00000000" w:rsidRPr="00000000">
        <w:rPr>
          <w:rtl w:val="0"/>
        </w:rPr>
        <w:t xml:space="preserve"> to make stuff, regardless of if there’s anyone here to eat it. I don’t think anyone is actually eating any of this, it’s just-</w:t>
      </w:r>
    </w:p>
    <w:p w:rsidR="00000000" w:rsidDel="00000000" w:rsidP="00000000" w:rsidRDefault="00000000" w:rsidRPr="00000000" w14:paraId="00000719">
      <w:pPr>
        <w:ind w:left="850.3937007874017" w:firstLine="0"/>
        <w:rPr/>
      </w:pPr>
      <w:r w:rsidDel="00000000" w:rsidR="00000000" w:rsidRPr="00000000">
        <w:rPr>
          <w:rtl w:val="0"/>
        </w:rPr>
      </w:r>
    </w:p>
    <w:p w:rsidR="00000000" w:rsidDel="00000000" w:rsidP="00000000" w:rsidRDefault="00000000" w:rsidRPr="00000000" w14:paraId="0000071A">
      <w:pPr>
        <w:ind w:left="850.3937007874017" w:firstLine="0"/>
        <w:rPr/>
      </w:pPr>
      <w:r w:rsidDel="00000000" w:rsidR="00000000" w:rsidRPr="00000000">
        <w:rPr>
          <w:rtl w:val="0"/>
        </w:rPr>
        <w:t xml:space="preserve">JACK (as Lem): [overlapping Keith] Okay, so, if they ran out of like carpets and stuff they’d be chopping us up.</w:t>
      </w:r>
    </w:p>
    <w:p w:rsidR="00000000" w:rsidDel="00000000" w:rsidP="00000000" w:rsidRDefault="00000000" w:rsidRPr="00000000" w14:paraId="0000071B">
      <w:pPr>
        <w:ind w:left="850.3937007874017" w:firstLine="0"/>
        <w:rPr/>
      </w:pPr>
      <w:r w:rsidDel="00000000" w:rsidR="00000000" w:rsidRPr="00000000">
        <w:rPr>
          <w:rtl w:val="0"/>
        </w:rPr>
      </w:r>
    </w:p>
    <w:p w:rsidR="00000000" w:rsidDel="00000000" w:rsidP="00000000" w:rsidRDefault="00000000" w:rsidRPr="00000000" w14:paraId="0000071C">
      <w:pPr>
        <w:ind w:left="850.3937007874017" w:firstLine="0"/>
        <w:rPr/>
      </w:pPr>
      <w:r w:rsidDel="00000000" w:rsidR="00000000" w:rsidRPr="00000000">
        <w:rPr>
          <w:rtl w:val="0"/>
        </w:rPr>
        <w:t xml:space="preserve">KEITH (as Fero): Ah, maybe they’d go to the walls first? Start getting pieces of rock.</w:t>
      </w:r>
    </w:p>
    <w:p w:rsidR="00000000" w:rsidDel="00000000" w:rsidP="00000000" w:rsidRDefault="00000000" w:rsidRPr="00000000" w14:paraId="0000071D">
      <w:pPr>
        <w:ind w:left="850.3937007874017" w:firstLine="0"/>
        <w:rPr/>
      </w:pPr>
      <w:r w:rsidDel="00000000" w:rsidR="00000000" w:rsidRPr="00000000">
        <w:rPr>
          <w:rtl w:val="0"/>
        </w:rPr>
      </w:r>
    </w:p>
    <w:p w:rsidR="00000000" w:rsidDel="00000000" w:rsidP="00000000" w:rsidRDefault="00000000" w:rsidRPr="00000000" w14:paraId="0000071E">
      <w:pPr>
        <w:ind w:left="0" w:firstLine="0"/>
        <w:rPr/>
      </w:pPr>
      <w:r w:rsidDel="00000000" w:rsidR="00000000" w:rsidRPr="00000000">
        <w:rPr>
          <w:rtl w:val="0"/>
        </w:rPr>
        <w:t xml:space="preserve">[Ali laughing]</w:t>
      </w:r>
    </w:p>
    <w:p w:rsidR="00000000" w:rsidDel="00000000" w:rsidP="00000000" w:rsidRDefault="00000000" w:rsidRPr="00000000" w14:paraId="0000071F">
      <w:pPr>
        <w:ind w:left="0" w:firstLine="0"/>
        <w:rPr/>
      </w:pPr>
      <w:r w:rsidDel="00000000" w:rsidR="00000000" w:rsidRPr="00000000">
        <w:rPr>
          <w:rtl w:val="0"/>
        </w:rPr>
      </w:r>
    </w:p>
    <w:p w:rsidR="00000000" w:rsidDel="00000000" w:rsidP="00000000" w:rsidRDefault="00000000" w:rsidRPr="00000000" w14:paraId="00000720">
      <w:pPr>
        <w:ind w:left="850.3937007874017" w:firstLine="0"/>
        <w:rPr/>
      </w:pPr>
      <w:r w:rsidDel="00000000" w:rsidR="00000000" w:rsidRPr="00000000">
        <w:rPr>
          <w:rtl w:val="0"/>
        </w:rPr>
        <w:t xml:space="preserve">ART (as Hadrian): Is, is your boss gonna be here?</w:t>
      </w:r>
    </w:p>
    <w:p w:rsidR="00000000" w:rsidDel="00000000" w:rsidP="00000000" w:rsidRDefault="00000000" w:rsidRPr="00000000" w14:paraId="00000721">
      <w:pPr>
        <w:ind w:left="850.3937007874017" w:firstLine="0"/>
        <w:rPr/>
      </w:pPr>
      <w:r w:rsidDel="00000000" w:rsidR="00000000" w:rsidRPr="00000000">
        <w:rPr>
          <w:rtl w:val="0"/>
        </w:rPr>
      </w:r>
    </w:p>
    <w:p w:rsidR="00000000" w:rsidDel="00000000" w:rsidP="00000000" w:rsidRDefault="00000000" w:rsidRPr="00000000" w14:paraId="00000722">
      <w:pPr>
        <w:ind w:left="850.3937007874017" w:firstLine="0"/>
        <w:rPr/>
      </w:pPr>
      <w:r w:rsidDel="00000000" w:rsidR="00000000" w:rsidRPr="00000000">
        <w:rPr>
          <w:rtl w:val="0"/>
        </w:rPr>
        <w:t xml:space="preserve">AUSTIN (as Chef’s Hat): Gotta make the meals.</w:t>
      </w:r>
    </w:p>
    <w:p w:rsidR="00000000" w:rsidDel="00000000" w:rsidP="00000000" w:rsidRDefault="00000000" w:rsidRPr="00000000" w14:paraId="00000723">
      <w:pPr>
        <w:ind w:left="850.3937007874017" w:firstLine="0"/>
        <w:rPr/>
      </w:pPr>
      <w:r w:rsidDel="00000000" w:rsidR="00000000" w:rsidRPr="00000000">
        <w:rPr>
          <w:rtl w:val="0"/>
        </w:rPr>
      </w:r>
    </w:p>
    <w:p w:rsidR="00000000" w:rsidDel="00000000" w:rsidP="00000000" w:rsidRDefault="00000000" w:rsidRPr="00000000" w14:paraId="00000724">
      <w:pPr>
        <w:ind w:left="850.3937007874017" w:firstLine="0"/>
        <w:rPr/>
      </w:pPr>
      <w:r w:rsidDel="00000000" w:rsidR="00000000" w:rsidRPr="00000000">
        <w:rPr>
          <w:rtl w:val="0"/>
        </w:rPr>
        <w:t xml:space="preserve">KEITH (as Fero): Do you --Can you ask, can you ask him about the waves?</w:t>
      </w:r>
    </w:p>
    <w:p w:rsidR="00000000" w:rsidDel="00000000" w:rsidP="00000000" w:rsidRDefault="00000000" w:rsidRPr="00000000" w14:paraId="00000725">
      <w:pPr>
        <w:ind w:left="850.3937007874017" w:firstLine="0"/>
        <w:rPr/>
      </w:pPr>
      <w:r w:rsidDel="00000000" w:rsidR="00000000" w:rsidRPr="00000000">
        <w:rPr>
          <w:rtl w:val="0"/>
        </w:rPr>
      </w:r>
    </w:p>
    <w:p w:rsidR="00000000" w:rsidDel="00000000" w:rsidP="00000000" w:rsidRDefault="00000000" w:rsidRPr="00000000" w14:paraId="00000726">
      <w:pPr>
        <w:ind w:left="850.3937007874017" w:firstLine="0"/>
        <w:rPr/>
      </w:pPr>
      <w:r w:rsidDel="00000000" w:rsidR="00000000" w:rsidRPr="00000000">
        <w:rPr>
          <w:rtl w:val="0"/>
        </w:rPr>
        <w:t xml:space="preserve">ART (as Hadrian): Sure. We’re here because of, of some disturbances to the, the, the town. There’s a, there’s a lot of, there’s a lot of current coming from here. Do you, do you know anything about that?</w:t>
      </w:r>
    </w:p>
    <w:p w:rsidR="00000000" w:rsidDel="00000000" w:rsidP="00000000" w:rsidRDefault="00000000" w:rsidRPr="00000000" w14:paraId="00000727">
      <w:pPr>
        <w:ind w:left="850.3937007874017" w:firstLine="0"/>
        <w:rPr/>
      </w:pPr>
      <w:r w:rsidDel="00000000" w:rsidR="00000000" w:rsidRPr="00000000">
        <w:rPr>
          <w:rtl w:val="0"/>
        </w:rPr>
      </w:r>
    </w:p>
    <w:p w:rsidR="00000000" w:rsidDel="00000000" w:rsidP="00000000" w:rsidRDefault="00000000" w:rsidRPr="00000000" w14:paraId="00000728">
      <w:pPr>
        <w:ind w:left="0" w:firstLine="0"/>
        <w:rPr/>
      </w:pPr>
      <w:r w:rsidDel="00000000" w:rsidR="00000000" w:rsidRPr="00000000">
        <w:rPr>
          <w:rtl w:val="0"/>
        </w:rPr>
        <w:t xml:space="preserve">AUSTIN: One second, I wanna make sure I’m right about something.</w:t>
      </w:r>
    </w:p>
    <w:p w:rsidR="00000000" w:rsidDel="00000000" w:rsidP="00000000" w:rsidRDefault="00000000" w:rsidRPr="00000000" w14:paraId="00000729">
      <w:pPr>
        <w:ind w:left="0" w:firstLine="0"/>
        <w:rPr/>
      </w:pPr>
      <w:r w:rsidDel="00000000" w:rsidR="00000000" w:rsidRPr="00000000">
        <w:rPr>
          <w:rtl w:val="0"/>
        </w:rPr>
      </w:r>
    </w:p>
    <w:p w:rsidR="00000000" w:rsidDel="00000000" w:rsidP="00000000" w:rsidRDefault="00000000" w:rsidRPr="00000000" w14:paraId="0000072A">
      <w:pPr>
        <w:ind w:left="0" w:firstLine="0"/>
        <w:rPr/>
      </w:pPr>
      <w:r w:rsidDel="00000000" w:rsidR="00000000" w:rsidRPr="00000000">
        <w:rPr>
          <w:rtl w:val="0"/>
        </w:rPr>
        <w:t xml:space="preserve">ART: He’s just gonna say ‘Gotta make the meals’ again.</w:t>
      </w:r>
    </w:p>
    <w:p w:rsidR="00000000" w:rsidDel="00000000" w:rsidP="00000000" w:rsidRDefault="00000000" w:rsidRPr="00000000" w14:paraId="0000072B">
      <w:pPr>
        <w:ind w:left="0" w:firstLine="0"/>
        <w:rPr/>
      </w:pPr>
      <w:r w:rsidDel="00000000" w:rsidR="00000000" w:rsidRPr="00000000">
        <w:rPr>
          <w:rtl w:val="0"/>
        </w:rPr>
      </w:r>
    </w:p>
    <w:p w:rsidR="00000000" w:rsidDel="00000000" w:rsidP="00000000" w:rsidRDefault="00000000" w:rsidRPr="00000000" w14:paraId="0000072C">
      <w:pPr>
        <w:ind w:left="0" w:firstLine="0"/>
        <w:rPr/>
      </w:pPr>
      <w:r w:rsidDel="00000000" w:rsidR="00000000" w:rsidRPr="00000000">
        <w:rPr>
          <w:rtl w:val="0"/>
        </w:rPr>
        <w:t xml:space="preserve">[Jack laughs]</w:t>
      </w:r>
    </w:p>
    <w:p w:rsidR="00000000" w:rsidDel="00000000" w:rsidP="00000000" w:rsidRDefault="00000000" w:rsidRPr="00000000" w14:paraId="0000072D">
      <w:pPr>
        <w:ind w:left="0" w:firstLine="0"/>
        <w:rPr/>
      </w:pPr>
      <w:r w:rsidDel="00000000" w:rsidR="00000000" w:rsidRPr="00000000">
        <w:rPr>
          <w:rtl w:val="0"/>
        </w:rPr>
      </w:r>
    </w:p>
    <w:p w:rsidR="00000000" w:rsidDel="00000000" w:rsidP="00000000" w:rsidRDefault="00000000" w:rsidRPr="00000000" w14:paraId="0000072E">
      <w:pPr>
        <w:ind w:left="0" w:firstLine="0"/>
        <w:rPr/>
      </w:pPr>
      <w:r w:rsidDel="00000000" w:rsidR="00000000" w:rsidRPr="00000000">
        <w:rPr>
          <w:rtl w:val="0"/>
        </w:rPr>
        <w:t xml:space="preserve">AUSTIN: I gotta, I gotta-</w:t>
      </w:r>
    </w:p>
    <w:p w:rsidR="00000000" w:rsidDel="00000000" w:rsidP="00000000" w:rsidRDefault="00000000" w:rsidRPr="00000000" w14:paraId="0000072F">
      <w:pPr>
        <w:ind w:left="0" w:firstLine="0"/>
        <w:rPr/>
      </w:pPr>
      <w:r w:rsidDel="00000000" w:rsidR="00000000" w:rsidRPr="00000000">
        <w:rPr>
          <w:rtl w:val="0"/>
        </w:rPr>
      </w:r>
    </w:p>
    <w:p w:rsidR="00000000" w:rsidDel="00000000" w:rsidP="00000000" w:rsidRDefault="00000000" w:rsidRPr="00000000" w14:paraId="00000730">
      <w:pPr>
        <w:ind w:left="0" w:firstLine="0"/>
        <w:rPr/>
      </w:pPr>
      <w:r w:rsidDel="00000000" w:rsidR="00000000" w:rsidRPr="00000000">
        <w:rPr>
          <w:rtl w:val="0"/>
        </w:rPr>
        <w:t xml:space="preserve">ART: It’s like a fuckin Dunkin Donuts commercial over here.</w:t>
      </w:r>
    </w:p>
    <w:p w:rsidR="00000000" w:rsidDel="00000000" w:rsidP="00000000" w:rsidRDefault="00000000" w:rsidRPr="00000000" w14:paraId="00000731">
      <w:pPr>
        <w:ind w:left="0" w:firstLine="0"/>
        <w:rPr/>
      </w:pPr>
      <w:r w:rsidDel="00000000" w:rsidR="00000000" w:rsidRPr="00000000">
        <w:rPr>
          <w:rtl w:val="0"/>
        </w:rPr>
      </w:r>
    </w:p>
    <w:p w:rsidR="00000000" w:rsidDel="00000000" w:rsidP="00000000" w:rsidRDefault="00000000" w:rsidRPr="00000000" w14:paraId="00000732">
      <w:pPr>
        <w:ind w:left="0" w:firstLine="0"/>
        <w:rPr/>
      </w:pPr>
      <w:r w:rsidDel="00000000" w:rsidR="00000000" w:rsidRPr="00000000">
        <w:rPr>
          <w:rtl w:val="0"/>
        </w:rPr>
        <w:t xml:space="preserve">[Austin, Keith and Nick laughing] </w:t>
      </w:r>
    </w:p>
    <w:p w:rsidR="00000000" w:rsidDel="00000000" w:rsidP="00000000" w:rsidRDefault="00000000" w:rsidRPr="00000000" w14:paraId="00000733">
      <w:pPr>
        <w:ind w:left="0" w:firstLine="0"/>
        <w:rPr/>
      </w:pPr>
      <w:r w:rsidDel="00000000" w:rsidR="00000000" w:rsidRPr="00000000">
        <w:rPr>
          <w:rtl w:val="0"/>
        </w:rPr>
      </w:r>
    </w:p>
    <w:p w:rsidR="00000000" w:rsidDel="00000000" w:rsidP="00000000" w:rsidRDefault="00000000" w:rsidRPr="00000000" w14:paraId="00000734">
      <w:pPr>
        <w:ind w:left="0" w:firstLine="0"/>
        <w:rPr/>
      </w:pPr>
      <w:r w:rsidDel="00000000" w:rsidR="00000000" w:rsidRPr="00000000">
        <w:rPr>
          <w:rtl w:val="0"/>
        </w:rPr>
        <w:t xml:space="preserve">AUSTIN: [thinking noises] I’m trying to decide if I want [pauses] --He goes, he says:</w:t>
      </w:r>
    </w:p>
    <w:p w:rsidR="00000000" w:rsidDel="00000000" w:rsidP="00000000" w:rsidRDefault="00000000" w:rsidRPr="00000000" w14:paraId="00000735">
      <w:pPr>
        <w:ind w:left="0" w:firstLine="0"/>
        <w:rPr/>
      </w:pPr>
      <w:r w:rsidDel="00000000" w:rsidR="00000000" w:rsidRPr="00000000">
        <w:rPr>
          <w:rtl w:val="0"/>
        </w:rPr>
      </w:r>
    </w:p>
    <w:p w:rsidR="00000000" w:rsidDel="00000000" w:rsidP="00000000" w:rsidRDefault="00000000" w:rsidRPr="00000000" w14:paraId="00000736">
      <w:pPr>
        <w:ind w:left="850.3937007874017" w:firstLine="0"/>
        <w:rPr/>
      </w:pPr>
      <w:r w:rsidDel="00000000" w:rsidR="00000000" w:rsidRPr="00000000">
        <w:rPr>
          <w:rtl w:val="0"/>
        </w:rPr>
        <w:t xml:space="preserve">AUSTIN (as Chef’s Hat): No, we’re all out of currant.</w:t>
      </w:r>
    </w:p>
    <w:p w:rsidR="00000000" w:rsidDel="00000000" w:rsidP="00000000" w:rsidRDefault="00000000" w:rsidRPr="00000000" w14:paraId="00000737">
      <w:pPr>
        <w:ind w:left="850.3937007874017" w:firstLine="0"/>
        <w:rPr/>
      </w:pPr>
      <w:r w:rsidDel="00000000" w:rsidR="00000000" w:rsidRPr="00000000">
        <w:rPr>
          <w:rtl w:val="0"/>
        </w:rPr>
      </w:r>
    </w:p>
    <w:p w:rsidR="00000000" w:rsidDel="00000000" w:rsidP="00000000" w:rsidRDefault="00000000" w:rsidRPr="00000000" w14:paraId="00000738">
      <w:pPr>
        <w:ind w:left="0" w:firstLine="0"/>
        <w:rPr/>
      </w:pPr>
      <w:r w:rsidDel="00000000" w:rsidR="00000000" w:rsidRPr="00000000">
        <w:rPr>
          <w:rtl w:val="0"/>
        </w:rPr>
        <w:t xml:space="preserve">[Ali laughing, Nick groaning]</w:t>
      </w:r>
    </w:p>
    <w:p w:rsidR="00000000" w:rsidDel="00000000" w:rsidP="00000000" w:rsidRDefault="00000000" w:rsidRPr="00000000" w14:paraId="00000739">
      <w:pPr>
        <w:ind w:left="0" w:firstLine="0"/>
        <w:rPr/>
      </w:pPr>
      <w:r w:rsidDel="00000000" w:rsidR="00000000" w:rsidRPr="00000000">
        <w:rPr>
          <w:rtl w:val="0"/>
        </w:rPr>
      </w:r>
    </w:p>
    <w:p w:rsidR="00000000" w:rsidDel="00000000" w:rsidP="00000000" w:rsidRDefault="00000000" w:rsidRPr="00000000" w14:paraId="0000073A">
      <w:pPr>
        <w:ind w:left="850.3937007874017" w:firstLine="0"/>
        <w:rPr/>
      </w:pPr>
      <w:r w:rsidDel="00000000" w:rsidR="00000000" w:rsidRPr="00000000">
        <w:rPr>
          <w:rtl w:val="0"/>
        </w:rPr>
        <w:t xml:space="preserve">AUSTIN (as Chef’s Hat): We got some meat. We got some bread in the freezer. I don’t know, frozen bread’s alright isn’t it? Ah, it’s not that good.. But, y’know, the weather? The weather’s been alright lately. [clicks tongue] Bad storm. Bad storm a couple weeks ago, but other than that..</w:t>
      </w:r>
    </w:p>
    <w:p w:rsidR="00000000" w:rsidDel="00000000" w:rsidP="00000000" w:rsidRDefault="00000000" w:rsidRPr="00000000" w14:paraId="0000073B">
      <w:pPr>
        <w:ind w:left="850.3937007874017" w:firstLine="0"/>
        <w:rPr/>
      </w:pPr>
      <w:r w:rsidDel="00000000" w:rsidR="00000000" w:rsidRPr="00000000">
        <w:rPr>
          <w:rtl w:val="0"/>
        </w:rPr>
      </w:r>
    </w:p>
    <w:p w:rsidR="00000000" w:rsidDel="00000000" w:rsidP="00000000" w:rsidRDefault="00000000" w:rsidRPr="00000000" w14:paraId="0000073C">
      <w:pPr>
        <w:ind w:left="0" w:firstLine="0"/>
        <w:rPr/>
      </w:pPr>
      <w:r w:rsidDel="00000000" w:rsidR="00000000" w:rsidRPr="00000000">
        <w:rPr>
          <w:rtl w:val="0"/>
        </w:rPr>
        <w:t xml:space="preserve">ART: Was there a bad storm a couple weeks ago?</w:t>
      </w:r>
    </w:p>
    <w:p w:rsidR="00000000" w:rsidDel="00000000" w:rsidP="00000000" w:rsidRDefault="00000000" w:rsidRPr="00000000" w14:paraId="0000073D">
      <w:pPr>
        <w:ind w:left="0" w:firstLine="0"/>
        <w:rPr/>
      </w:pPr>
      <w:r w:rsidDel="00000000" w:rsidR="00000000" w:rsidRPr="00000000">
        <w:rPr>
          <w:rtl w:val="0"/>
        </w:rPr>
      </w:r>
    </w:p>
    <w:p w:rsidR="00000000" w:rsidDel="00000000" w:rsidP="00000000" w:rsidRDefault="00000000" w:rsidRPr="00000000" w14:paraId="0000073E">
      <w:pPr>
        <w:ind w:left="0" w:firstLine="0"/>
        <w:rPr/>
      </w:pPr>
      <w:r w:rsidDel="00000000" w:rsidR="00000000" w:rsidRPr="00000000">
        <w:rPr>
          <w:rtl w:val="0"/>
        </w:rPr>
        <w:t xml:space="preserve">AUSTIN: Not in the Berg.</w:t>
      </w:r>
    </w:p>
    <w:p w:rsidR="00000000" w:rsidDel="00000000" w:rsidP="00000000" w:rsidRDefault="00000000" w:rsidRPr="00000000" w14:paraId="0000073F">
      <w:pPr>
        <w:ind w:left="0" w:firstLine="0"/>
        <w:rPr/>
      </w:pPr>
      <w:r w:rsidDel="00000000" w:rsidR="00000000" w:rsidRPr="00000000">
        <w:rPr>
          <w:rtl w:val="0"/>
        </w:rPr>
      </w:r>
    </w:p>
    <w:p w:rsidR="00000000" w:rsidDel="00000000" w:rsidP="00000000" w:rsidRDefault="00000000" w:rsidRPr="00000000" w14:paraId="00000740">
      <w:pPr>
        <w:ind w:left="0" w:firstLine="0"/>
        <w:rPr/>
      </w:pPr>
      <w:r w:rsidDel="00000000" w:rsidR="00000000" w:rsidRPr="00000000">
        <w:rPr>
          <w:rtl w:val="0"/>
        </w:rPr>
        <w:t xml:space="preserve">ART: Okay.</w:t>
      </w:r>
    </w:p>
    <w:p w:rsidR="00000000" w:rsidDel="00000000" w:rsidP="00000000" w:rsidRDefault="00000000" w:rsidRPr="00000000" w14:paraId="00000741">
      <w:pPr>
        <w:ind w:left="0" w:firstLine="0"/>
        <w:rPr/>
      </w:pPr>
      <w:r w:rsidDel="00000000" w:rsidR="00000000" w:rsidRPr="00000000">
        <w:rPr>
          <w:rtl w:val="0"/>
        </w:rPr>
      </w:r>
    </w:p>
    <w:p w:rsidR="00000000" w:rsidDel="00000000" w:rsidP="00000000" w:rsidRDefault="00000000" w:rsidRPr="00000000" w14:paraId="00000742">
      <w:pPr>
        <w:ind w:left="0" w:firstLine="0"/>
        <w:rPr/>
      </w:pPr>
      <w:r w:rsidDel="00000000" w:rsidR="00000000" w:rsidRPr="00000000">
        <w:rPr>
          <w:rtl w:val="0"/>
        </w:rPr>
        <w:t xml:space="preserve">JACK: Anybody got any kind of like weather divination magicks or anything?</w:t>
      </w:r>
    </w:p>
    <w:p w:rsidR="00000000" w:rsidDel="00000000" w:rsidP="00000000" w:rsidRDefault="00000000" w:rsidRPr="00000000" w14:paraId="00000743">
      <w:pPr>
        <w:ind w:left="0" w:firstLine="0"/>
        <w:rPr/>
      </w:pPr>
      <w:r w:rsidDel="00000000" w:rsidR="00000000" w:rsidRPr="00000000">
        <w:rPr>
          <w:rtl w:val="0"/>
        </w:rPr>
      </w:r>
    </w:p>
    <w:p w:rsidR="00000000" w:rsidDel="00000000" w:rsidP="00000000" w:rsidRDefault="00000000" w:rsidRPr="00000000" w14:paraId="00000744">
      <w:pPr>
        <w:ind w:left="0" w:firstLine="0"/>
        <w:rPr/>
      </w:pPr>
      <w:r w:rsidDel="00000000" w:rsidR="00000000" w:rsidRPr="00000000">
        <w:rPr>
          <w:rtl w:val="0"/>
        </w:rPr>
        <w:t xml:space="preserve">[Ali laughing]</w:t>
      </w:r>
    </w:p>
    <w:p w:rsidR="00000000" w:rsidDel="00000000" w:rsidP="00000000" w:rsidRDefault="00000000" w:rsidRPr="00000000" w14:paraId="00000745">
      <w:pPr>
        <w:ind w:left="0" w:firstLine="0"/>
        <w:rPr/>
      </w:pPr>
      <w:r w:rsidDel="00000000" w:rsidR="00000000" w:rsidRPr="00000000">
        <w:rPr>
          <w:rtl w:val="0"/>
        </w:rPr>
      </w:r>
    </w:p>
    <w:p w:rsidR="00000000" w:rsidDel="00000000" w:rsidP="00000000" w:rsidRDefault="00000000" w:rsidRPr="00000000" w14:paraId="00000746">
      <w:pPr>
        <w:ind w:left="0" w:firstLine="0"/>
        <w:rPr/>
      </w:pPr>
      <w:r w:rsidDel="00000000" w:rsidR="00000000" w:rsidRPr="00000000">
        <w:rPr>
          <w:rtl w:val="0"/>
        </w:rPr>
        <w:t xml:space="preserve">KEITH: No..</w:t>
      </w:r>
    </w:p>
    <w:p w:rsidR="00000000" w:rsidDel="00000000" w:rsidP="00000000" w:rsidRDefault="00000000" w:rsidRPr="00000000" w14:paraId="00000747">
      <w:pPr>
        <w:ind w:left="0" w:firstLine="0"/>
        <w:rPr/>
      </w:pPr>
      <w:r w:rsidDel="00000000" w:rsidR="00000000" w:rsidRPr="00000000">
        <w:rPr>
          <w:rtl w:val="0"/>
        </w:rPr>
      </w:r>
    </w:p>
    <w:p w:rsidR="00000000" w:rsidDel="00000000" w:rsidP="00000000" w:rsidRDefault="00000000" w:rsidRPr="00000000" w14:paraId="00000748">
      <w:pPr>
        <w:ind w:left="0" w:firstLine="0"/>
        <w:rPr/>
      </w:pPr>
      <w:r w:rsidDel="00000000" w:rsidR="00000000" w:rsidRPr="00000000">
        <w:rPr>
          <w:rtl w:val="0"/>
        </w:rPr>
        <w:t xml:space="preserve">ART: I think you’re thinking of meteorology.</w:t>
      </w:r>
    </w:p>
    <w:p w:rsidR="00000000" w:rsidDel="00000000" w:rsidP="00000000" w:rsidRDefault="00000000" w:rsidRPr="00000000" w14:paraId="00000749">
      <w:pPr>
        <w:ind w:left="0" w:firstLine="0"/>
        <w:rPr/>
      </w:pPr>
      <w:r w:rsidDel="00000000" w:rsidR="00000000" w:rsidRPr="00000000">
        <w:rPr>
          <w:rtl w:val="0"/>
        </w:rPr>
      </w:r>
    </w:p>
    <w:p w:rsidR="00000000" w:rsidDel="00000000" w:rsidP="00000000" w:rsidRDefault="00000000" w:rsidRPr="00000000" w14:paraId="0000074A">
      <w:pPr>
        <w:ind w:left="0" w:firstLine="0"/>
        <w:rPr/>
      </w:pPr>
      <w:r w:rsidDel="00000000" w:rsidR="00000000" w:rsidRPr="00000000">
        <w:rPr>
          <w:rtl w:val="0"/>
        </w:rPr>
        <w:t xml:space="preserve">[Jack and Nick laughing]</w:t>
      </w:r>
    </w:p>
    <w:p w:rsidR="00000000" w:rsidDel="00000000" w:rsidP="00000000" w:rsidRDefault="00000000" w:rsidRPr="00000000" w14:paraId="0000074B">
      <w:pPr>
        <w:ind w:left="0" w:firstLine="0"/>
        <w:rPr/>
      </w:pPr>
      <w:r w:rsidDel="00000000" w:rsidR="00000000" w:rsidRPr="00000000">
        <w:rPr>
          <w:rtl w:val="0"/>
        </w:rPr>
      </w:r>
    </w:p>
    <w:p w:rsidR="00000000" w:rsidDel="00000000" w:rsidP="00000000" w:rsidRDefault="00000000" w:rsidRPr="00000000" w14:paraId="0000074C">
      <w:pPr>
        <w:ind w:left="850.3937007874017" w:firstLine="0"/>
        <w:rPr/>
      </w:pPr>
      <w:r w:rsidDel="00000000" w:rsidR="00000000" w:rsidRPr="00000000">
        <w:rPr>
          <w:rtl w:val="0"/>
        </w:rPr>
        <w:t xml:space="preserve">AUSTIN (as Chef’s Hat): Alright, listen! You guys gotta get out of the kitchen. We’ll bring your food when you’re ready, but we need the space. Y’know, it’s a, it’s a sanctuary for, for me. </w:t>
      </w:r>
    </w:p>
    <w:p w:rsidR="00000000" w:rsidDel="00000000" w:rsidP="00000000" w:rsidRDefault="00000000" w:rsidRPr="00000000" w14:paraId="0000074D">
      <w:pPr>
        <w:ind w:left="850.3937007874017" w:firstLine="0"/>
        <w:rPr/>
      </w:pPr>
      <w:r w:rsidDel="00000000" w:rsidR="00000000" w:rsidRPr="00000000">
        <w:rPr>
          <w:rtl w:val="0"/>
        </w:rPr>
      </w:r>
    </w:p>
    <w:p w:rsidR="00000000" w:rsidDel="00000000" w:rsidP="00000000" w:rsidRDefault="00000000" w:rsidRPr="00000000" w14:paraId="0000074E">
      <w:pPr>
        <w:ind w:left="0" w:firstLine="0"/>
        <w:rPr/>
      </w:pPr>
      <w:r w:rsidDel="00000000" w:rsidR="00000000" w:rsidRPr="00000000">
        <w:rPr>
          <w:rtl w:val="0"/>
        </w:rPr>
        <w:t xml:space="preserve">ALI: I was-</w:t>
      </w:r>
    </w:p>
    <w:p w:rsidR="00000000" w:rsidDel="00000000" w:rsidP="00000000" w:rsidRDefault="00000000" w:rsidRPr="00000000" w14:paraId="0000074F">
      <w:pPr>
        <w:ind w:left="0" w:firstLine="0"/>
        <w:rPr/>
      </w:pPr>
      <w:r w:rsidDel="00000000" w:rsidR="00000000" w:rsidRPr="00000000">
        <w:rPr>
          <w:rtl w:val="0"/>
        </w:rPr>
      </w:r>
    </w:p>
    <w:p w:rsidR="00000000" w:rsidDel="00000000" w:rsidP="00000000" w:rsidRDefault="00000000" w:rsidRPr="00000000" w14:paraId="00000750">
      <w:pPr>
        <w:ind w:left="850.3937007874017" w:firstLine="0"/>
        <w:rPr/>
      </w:pPr>
      <w:r w:rsidDel="00000000" w:rsidR="00000000" w:rsidRPr="00000000">
        <w:rPr>
          <w:rtl w:val="0"/>
        </w:rPr>
        <w:t xml:space="preserve">KEITH (as Fero): Real, real quick can you ask him about that room that’s blocked off? And then we’ll go? Promise him we’ll go. </w:t>
      </w:r>
    </w:p>
    <w:p w:rsidR="00000000" w:rsidDel="00000000" w:rsidP="00000000" w:rsidRDefault="00000000" w:rsidRPr="00000000" w14:paraId="00000751">
      <w:pPr>
        <w:ind w:left="0" w:firstLine="0"/>
        <w:rPr/>
      </w:pPr>
      <w:r w:rsidDel="00000000" w:rsidR="00000000" w:rsidRPr="00000000">
        <w:rPr>
          <w:rtl w:val="0"/>
        </w:rPr>
      </w:r>
    </w:p>
    <w:p w:rsidR="00000000" w:rsidDel="00000000" w:rsidP="00000000" w:rsidRDefault="00000000" w:rsidRPr="00000000" w14:paraId="00000752">
      <w:pPr>
        <w:ind w:left="0" w:firstLine="0"/>
        <w:rPr/>
      </w:pPr>
      <w:r w:rsidDel="00000000" w:rsidR="00000000" w:rsidRPr="00000000">
        <w:rPr>
          <w:rtl w:val="0"/>
        </w:rPr>
        <w:t xml:space="preserve">ART: I, I don’t think we have a choice. Yeah sure:</w:t>
      </w:r>
    </w:p>
    <w:p w:rsidR="00000000" w:rsidDel="00000000" w:rsidP="00000000" w:rsidRDefault="00000000" w:rsidRPr="00000000" w14:paraId="00000753">
      <w:pPr>
        <w:ind w:left="850.3937007874017" w:firstLine="0"/>
        <w:rPr/>
      </w:pPr>
      <w:r w:rsidDel="00000000" w:rsidR="00000000" w:rsidRPr="00000000">
        <w:rPr>
          <w:rtl w:val="0"/>
        </w:rPr>
        <w:t xml:space="preserve">ART (as Hadrian): Hey what’s behind, what’s, what’s in that room back there?</w:t>
      </w:r>
    </w:p>
    <w:p w:rsidR="00000000" w:rsidDel="00000000" w:rsidP="00000000" w:rsidRDefault="00000000" w:rsidRPr="00000000" w14:paraId="00000754">
      <w:pPr>
        <w:ind w:left="850.3937007874017" w:firstLine="0"/>
        <w:rPr/>
      </w:pPr>
      <w:r w:rsidDel="00000000" w:rsidR="00000000" w:rsidRPr="00000000">
        <w:rPr>
          <w:rtl w:val="0"/>
        </w:rPr>
      </w:r>
    </w:p>
    <w:p w:rsidR="00000000" w:rsidDel="00000000" w:rsidP="00000000" w:rsidRDefault="00000000" w:rsidRPr="00000000" w14:paraId="00000755">
      <w:pPr>
        <w:ind w:left="0" w:firstLine="0"/>
        <w:rPr/>
      </w:pPr>
      <w:r w:rsidDel="00000000" w:rsidR="00000000" w:rsidRPr="00000000">
        <w:rPr>
          <w:rtl w:val="0"/>
        </w:rPr>
        <w:t xml:space="preserve">AUSTIN: Wait, which room?</w:t>
      </w:r>
    </w:p>
    <w:p w:rsidR="00000000" w:rsidDel="00000000" w:rsidP="00000000" w:rsidRDefault="00000000" w:rsidRPr="00000000" w14:paraId="00000756">
      <w:pPr>
        <w:ind w:left="0" w:firstLine="0"/>
        <w:rPr/>
      </w:pPr>
      <w:r w:rsidDel="00000000" w:rsidR="00000000" w:rsidRPr="00000000">
        <w:rPr>
          <w:rtl w:val="0"/>
        </w:rPr>
      </w:r>
    </w:p>
    <w:p w:rsidR="00000000" w:rsidDel="00000000" w:rsidP="00000000" w:rsidRDefault="00000000" w:rsidRPr="00000000" w14:paraId="00000757">
      <w:pPr>
        <w:ind w:left="0" w:firstLine="0"/>
        <w:rPr/>
      </w:pPr>
      <w:r w:rsidDel="00000000" w:rsidR="00000000" w:rsidRPr="00000000">
        <w:rPr>
          <w:rtl w:val="0"/>
        </w:rPr>
        <w:t xml:space="preserve">KEITH: The sealed, the one sealed off downstairs.</w:t>
      </w:r>
    </w:p>
    <w:p w:rsidR="00000000" w:rsidDel="00000000" w:rsidP="00000000" w:rsidRDefault="00000000" w:rsidRPr="00000000" w14:paraId="00000758">
      <w:pPr>
        <w:ind w:left="0" w:firstLine="0"/>
        <w:rPr/>
      </w:pPr>
      <w:r w:rsidDel="00000000" w:rsidR="00000000" w:rsidRPr="00000000">
        <w:rPr>
          <w:rtl w:val="0"/>
        </w:rPr>
      </w:r>
    </w:p>
    <w:p w:rsidR="00000000" w:rsidDel="00000000" w:rsidP="00000000" w:rsidRDefault="00000000" w:rsidRPr="00000000" w14:paraId="00000759">
      <w:pPr>
        <w:ind w:left="0" w:firstLine="0"/>
        <w:rPr/>
      </w:pPr>
      <w:r w:rsidDel="00000000" w:rsidR="00000000" w:rsidRPr="00000000">
        <w:rPr>
          <w:rtl w:val="0"/>
        </w:rPr>
        <w:t xml:space="preserve">AUSTIN: Oh, the downstairs ones.</w:t>
      </w:r>
    </w:p>
    <w:p w:rsidR="00000000" w:rsidDel="00000000" w:rsidP="00000000" w:rsidRDefault="00000000" w:rsidRPr="00000000" w14:paraId="0000075A">
      <w:pPr>
        <w:ind w:left="0" w:firstLine="0"/>
        <w:rPr/>
      </w:pPr>
      <w:r w:rsidDel="00000000" w:rsidR="00000000" w:rsidRPr="00000000">
        <w:rPr>
          <w:rtl w:val="0"/>
        </w:rPr>
      </w:r>
    </w:p>
    <w:p w:rsidR="00000000" w:rsidDel="00000000" w:rsidP="00000000" w:rsidRDefault="00000000" w:rsidRPr="00000000" w14:paraId="0000075B">
      <w:pPr>
        <w:ind w:left="0" w:firstLine="0"/>
        <w:rPr/>
      </w:pPr>
      <w:r w:rsidDel="00000000" w:rsidR="00000000" w:rsidRPr="00000000">
        <w:rPr>
          <w:rtl w:val="0"/>
        </w:rPr>
        <w:t xml:space="preserve">ART: Oh, that’s what he meant? I thought you meant the room behind him. </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KEITH: Oh okay. Oh! I didn’t realise there was a room behind him.</w:t>
      </w:r>
    </w:p>
    <w:p w:rsidR="00000000" w:rsidDel="00000000" w:rsidP="00000000" w:rsidRDefault="00000000" w:rsidRPr="00000000" w14:paraId="0000075E">
      <w:pPr>
        <w:ind w:left="0" w:firstLine="0"/>
        <w:rPr/>
      </w:pPr>
      <w:r w:rsidDel="00000000" w:rsidR="00000000" w:rsidRPr="00000000">
        <w:rPr>
          <w:rtl w:val="0"/>
        </w:rPr>
      </w:r>
    </w:p>
    <w:p w:rsidR="00000000" w:rsidDel="00000000" w:rsidP="00000000" w:rsidRDefault="00000000" w:rsidRPr="00000000" w14:paraId="0000075F">
      <w:pPr>
        <w:ind w:left="0" w:firstLine="0"/>
        <w:rPr/>
      </w:pPr>
      <w:r w:rsidDel="00000000" w:rsidR="00000000" w:rsidRPr="00000000">
        <w:rPr>
          <w:rtl w:val="0"/>
        </w:rPr>
        <w:t xml:space="preserve">AUSTIN: There is no room behind him. There’s no-</w:t>
      </w:r>
    </w:p>
    <w:p w:rsidR="00000000" w:rsidDel="00000000" w:rsidP="00000000" w:rsidRDefault="00000000" w:rsidRPr="00000000" w14:paraId="00000760">
      <w:pPr>
        <w:ind w:left="0" w:firstLine="0"/>
        <w:rPr/>
      </w:pPr>
      <w:r w:rsidDel="00000000" w:rsidR="00000000" w:rsidRPr="00000000">
        <w:rPr>
          <w:rtl w:val="0"/>
        </w:rPr>
      </w:r>
    </w:p>
    <w:p w:rsidR="00000000" w:rsidDel="00000000" w:rsidP="00000000" w:rsidRDefault="00000000" w:rsidRPr="00000000" w14:paraId="00000761">
      <w:pPr>
        <w:ind w:left="0" w:firstLine="0"/>
        <w:rPr/>
      </w:pPr>
      <w:r w:rsidDel="00000000" w:rsidR="00000000" w:rsidRPr="00000000">
        <w:rPr>
          <w:rtl w:val="0"/>
        </w:rPr>
        <w:t xml:space="preserve">ART: Well then, the storage room?</w:t>
        <w:br w:type="textWrapping"/>
        <w:br w:type="textWrapping"/>
        <w:t xml:space="preserve">AUSTIN: Oh yeah, that’s just, that’s like a freezer.</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rtl w:val="0"/>
        </w:rPr>
        <w:t xml:space="preserve">NICK: Yeah, the freezer.</w:t>
      </w:r>
    </w:p>
    <w:p w:rsidR="00000000" w:rsidDel="00000000" w:rsidP="00000000" w:rsidRDefault="00000000" w:rsidRPr="00000000" w14:paraId="00000764">
      <w:pPr>
        <w:ind w:left="0" w:firstLine="0"/>
        <w:rPr/>
      </w:pPr>
      <w:r w:rsidDel="00000000" w:rsidR="00000000" w:rsidRPr="00000000">
        <w:rPr>
          <w:rtl w:val="0"/>
        </w:rPr>
      </w:r>
    </w:p>
    <w:p w:rsidR="00000000" w:rsidDel="00000000" w:rsidP="00000000" w:rsidRDefault="00000000" w:rsidRPr="00000000" w14:paraId="00000765">
      <w:pPr>
        <w:ind w:left="0" w:firstLine="0"/>
        <w:rPr/>
      </w:pPr>
      <w:r w:rsidDel="00000000" w:rsidR="00000000" w:rsidRPr="00000000">
        <w:rPr>
          <w:rtl w:val="0"/>
        </w:rPr>
        <w:t xml:space="preserve">AUSTIN: That’s a freezer. Yeah.</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NICK: I’m, I’m gonna wander in that direction to the freezer while they’re talking.</w:t>
      </w:r>
    </w:p>
    <w:p w:rsidR="00000000" w:rsidDel="00000000" w:rsidP="00000000" w:rsidRDefault="00000000" w:rsidRPr="00000000" w14:paraId="00000768">
      <w:pPr>
        <w:ind w:left="0" w:firstLine="0"/>
        <w:rPr/>
      </w:pPr>
      <w:r w:rsidDel="00000000" w:rsidR="00000000" w:rsidRPr="00000000">
        <w:rPr>
          <w:rtl w:val="0"/>
        </w:rPr>
      </w:r>
    </w:p>
    <w:p w:rsidR="00000000" w:rsidDel="00000000" w:rsidP="00000000" w:rsidRDefault="00000000" w:rsidRPr="00000000" w14:paraId="00000769">
      <w:pPr>
        <w:ind w:left="0" w:firstLine="0"/>
        <w:rPr/>
      </w:pPr>
      <w:r w:rsidDel="00000000" w:rsidR="00000000" w:rsidRPr="00000000">
        <w:rPr>
          <w:rtl w:val="0"/>
        </w:rPr>
        <w:t xml:space="preserve">AUSTIN: There’s like bunch of wrapped meats, and breads, and soups that’re in big buckets. You don’t know what type of any of that stuff it is though. </w:t>
      </w:r>
    </w:p>
    <w:p w:rsidR="00000000" w:rsidDel="00000000" w:rsidP="00000000" w:rsidRDefault="00000000" w:rsidRPr="00000000" w14:paraId="0000076A">
      <w:pPr>
        <w:ind w:left="0" w:firstLine="0"/>
        <w:rPr/>
      </w:pPr>
      <w:r w:rsidDel="00000000" w:rsidR="00000000" w:rsidRPr="00000000">
        <w:rPr>
          <w:rtl w:val="0"/>
        </w:rPr>
      </w:r>
    </w:p>
    <w:p w:rsidR="00000000" w:rsidDel="00000000" w:rsidP="00000000" w:rsidRDefault="00000000" w:rsidRPr="00000000" w14:paraId="0000076B">
      <w:pPr>
        <w:ind w:left="0" w:firstLine="0"/>
        <w:rPr/>
      </w:pPr>
      <w:r w:rsidDel="00000000" w:rsidR="00000000" w:rsidRPr="00000000">
        <w:rPr>
          <w:rtl w:val="0"/>
        </w:rPr>
        <w:t xml:space="preserve">NICK: Okay.</w:t>
      </w:r>
    </w:p>
    <w:p w:rsidR="00000000" w:rsidDel="00000000" w:rsidP="00000000" w:rsidRDefault="00000000" w:rsidRPr="00000000" w14:paraId="0000076C">
      <w:pPr>
        <w:ind w:left="0" w:firstLine="0"/>
        <w:rPr/>
      </w:pPr>
      <w:r w:rsidDel="00000000" w:rsidR="00000000" w:rsidRPr="00000000">
        <w:rPr>
          <w:rtl w:val="0"/>
        </w:rPr>
      </w:r>
    </w:p>
    <w:p w:rsidR="00000000" w:rsidDel="00000000" w:rsidP="00000000" w:rsidRDefault="00000000" w:rsidRPr="00000000" w14:paraId="0000076D">
      <w:pPr>
        <w:ind w:left="850.3937007874017" w:firstLine="0"/>
        <w:rPr/>
      </w:pPr>
      <w:r w:rsidDel="00000000" w:rsidR="00000000" w:rsidRPr="00000000">
        <w:rPr>
          <w:rtl w:val="0"/>
        </w:rPr>
        <w:t xml:space="preserve">JACK (as Lem): Does is look good, Fantasmo? Does the meat look like, not horrible? Like, is it greying? Or is it --Does it look like actual meat should look?</w:t>
      </w:r>
    </w:p>
    <w:p w:rsidR="00000000" w:rsidDel="00000000" w:rsidP="00000000" w:rsidRDefault="00000000" w:rsidRPr="00000000" w14:paraId="0000076E">
      <w:pPr>
        <w:ind w:left="850.3937007874017" w:firstLine="0"/>
        <w:rPr/>
      </w:pPr>
      <w:r w:rsidDel="00000000" w:rsidR="00000000" w:rsidRPr="00000000">
        <w:rPr>
          <w:rtl w:val="0"/>
        </w:rPr>
      </w:r>
    </w:p>
    <w:p w:rsidR="00000000" w:rsidDel="00000000" w:rsidP="00000000" w:rsidRDefault="00000000" w:rsidRPr="00000000" w14:paraId="0000076F">
      <w:pPr>
        <w:ind w:left="0" w:firstLine="0"/>
        <w:rPr/>
      </w:pPr>
      <w:r w:rsidDel="00000000" w:rsidR="00000000" w:rsidRPr="00000000">
        <w:rPr>
          <w:rtl w:val="0"/>
        </w:rPr>
        <w:t xml:space="preserve">AUSTIN: It looks like meat that’s been-</w:t>
      </w:r>
    </w:p>
    <w:p w:rsidR="00000000" w:rsidDel="00000000" w:rsidP="00000000" w:rsidRDefault="00000000" w:rsidRPr="00000000" w14:paraId="00000770">
      <w:pPr>
        <w:ind w:left="0" w:firstLine="0"/>
        <w:rPr/>
      </w:pPr>
      <w:r w:rsidDel="00000000" w:rsidR="00000000" w:rsidRPr="00000000">
        <w:rPr>
          <w:rtl w:val="0"/>
        </w:rPr>
      </w:r>
    </w:p>
    <w:p w:rsidR="00000000" w:rsidDel="00000000" w:rsidP="00000000" w:rsidRDefault="00000000" w:rsidRPr="00000000" w14:paraId="00000771">
      <w:pPr>
        <w:ind w:left="850.3937007874017" w:firstLine="0"/>
        <w:rPr/>
      </w:pPr>
      <w:r w:rsidDel="00000000" w:rsidR="00000000" w:rsidRPr="00000000">
        <w:rPr>
          <w:rtl w:val="0"/>
        </w:rPr>
        <w:t xml:space="preserve">NICK (as Fantasmo): I am a vegetarian!</w:t>
      </w:r>
    </w:p>
    <w:p w:rsidR="00000000" w:rsidDel="00000000" w:rsidP="00000000" w:rsidRDefault="00000000" w:rsidRPr="00000000" w14:paraId="00000772">
      <w:pPr>
        <w:ind w:left="850.3937007874017" w:firstLine="0"/>
        <w:rPr/>
      </w:pPr>
      <w:r w:rsidDel="00000000" w:rsidR="00000000" w:rsidRPr="00000000">
        <w:rPr>
          <w:rtl w:val="0"/>
        </w:rPr>
      </w:r>
    </w:p>
    <w:p w:rsidR="00000000" w:rsidDel="00000000" w:rsidP="00000000" w:rsidRDefault="00000000" w:rsidRPr="00000000" w14:paraId="00000773">
      <w:pPr>
        <w:ind w:left="0" w:firstLine="0"/>
        <w:rPr/>
      </w:pPr>
      <w:r w:rsidDel="00000000" w:rsidR="00000000" w:rsidRPr="00000000">
        <w:rPr>
          <w:rtl w:val="0"/>
        </w:rPr>
        <w:t xml:space="preserve">[Austin and Ali laughing]</w:t>
      </w:r>
    </w:p>
    <w:p w:rsidR="00000000" w:rsidDel="00000000" w:rsidP="00000000" w:rsidRDefault="00000000" w:rsidRPr="00000000" w14:paraId="00000774">
      <w:pPr>
        <w:ind w:left="0" w:firstLine="0"/>
        <w:rPr/>
      </w:pPr>
      <w:r w:rsidDel="00000000" w:rsidR="00000000" w:rsidRPr="00000000">
        <w:rPr>
          <w:rtl w:val="0"/>
        </w:rPr>
      </w:r>
    </w:p>
    <w:p w:rsidR="00000000" w:rsidDel="00000000" w:rsidP="00000000" w:rsidRDefault="00000000" w:rsidRPr="00000000" w14:paraId="00000775">
      <w:pPr>
        <w:ind w:left="0" w:firstLine="0"/>
        <w:rPr/>
      </w:pPr>
      <w:r w:rsidDel="00000000" w:rsidR="00000000" w:rsidRPr="00000000">
        <w:rPr>
          <w:rtl w:val="0"/>
        </w:rPr>
        <w:t xml:space="preserve">AUSTIN: It looks like meat that’s been frozen quite a while. </w:t>
      </w:r>
    </w:p>
    <w:p w:rsidR="00000000" w:rsidDel="00000000" w:rsidP="00000000" w:rsidRDefault="00000000" w:rsidRPr="00000000" w14:paraId="00000776">
      <w:pPr>
        <w:ind w:left="0" w:firstLine="0"/>
        <w:rPr/>
      </w:pPr>
      <w:r w:rsidDel="00000000" w:rsidR="00000000" w:rsidRPr="00000000">
        <w:rPr>
          <w:rtl w:val="0"/>
        </w:rPr>
      </w:r>
    </w:p>
    <w:p w:rsidR="00000000" w:rsidDel="00000000" w:rsidP="00000000" w:rsidRDefault="00000000" w:rsidRPr="00000000" w14:paraId="00000777">
      <w:pPr>
        <w:ind w:left="0" w:firstLine="0"/>
        <w:rPr/>
      </w:pPr>
      <w:r w:rsidDel="00000000" w:rsidR="00000000" w:rsidRPr="00000000">
        <w:rPr>
          <w:rtl w:val="0"/>
        </w:rPr>
        <w:t xml:space="preserve">JACK: Okay.</w:t>
      </w:r>
    </w:p>
    <w:p w:rsidR="00000000" w:rsidDel="00000000" w:rsidP="00000000" w:rsidRDefault="00000000" w:rsidRPr="00000000" w14:paraId="00000778">
      <w:pPr>
        <w:ind w:left="0" w:firstLine="0"/>
        <w:rPr/>
      </w:pPr>
      <w:r w:rsidDel="00000000" w:rsidR="00000000" w:rsidRPr="00000000">
        <w:rPr>
          <w:rtl w:val="0"/>
        </w:rPr>
      </w:r>
    </w:p>
    <w:p w:rsidR="00000000" w:rsidDel="00000000" w:rsidP="00000000" w:rsidRDefault="00000000" w:rsidRPr="00000000" w14:paraId="00000779">
      <w:pPr>
        <w:ind w:left="0" w:firstLine="0"/>
        <w:rPr/>
      </w:pPr>
      <w:r w:rsidDel="00000000" w:rsidR="00000000" w:rsidRPr="00000000">
        <w:rPr>
          <w:rtl w:val="0"/>
        </w:rPr>
        <w:t xml:space="preserve">AUSTIN: But like maybe, maybe magically frozen. Like maybe it’s okay.</w:t>
      </w:r>
    </w:p>
    <w:p w:rsidR="00000000" w:rsidDel="00000000" w:rsidP="00000000" w:rsidRDefault="00000000" w:rsidRPr="00000000" w14:paraId="0000077A">
      <w:pPr>
        <w:ind w:left="0" w:firstLine="0"/>
        <w:rPr/>
      </w:pPr>
      <w:r w:rsidDel="00000000" w:rsidR="00000000" w:rsidRPr="00000000">
        <w:rPr>
          <w:rtl w:val="0"/>
        </w:rPr>
      </w:r>
    </w:p>
    <w:p w:rsidR="00000000" w:rsidDel="00000000" w:rsidP="00000000" w:rsidRDefault="00000000" w:rsidRPr="00000000" w14:paraId="0000077B">
      <w:pPr>
        <w:ind w:left="0" w:firstLine="0"/>
        <w:rPr/>
      </w:pPr>
      <w:r w:rsidDel="00000000" w:rsidR="00000000" w:rsidRPr="00000000">
        <w:rPr>
          <w:rtl w:val="0"/>
        </w:rPr>
        <w:t xml:space="preserve">JACK: Alright, yeah.</w:t>
      </w:r>
    </w:p>
    <w:p w:rsidR="00000000" w:rsidDel="00000000" w:rsidP="00000000" w:rsidRDefault="00000000" w:rsidRPr="00000000" w14:paraId="0000077C">
      <w:pPr>
        <w:ind w:left="0" w:firstLine="0"/>
        <w:rPr/>
      </w:pPr>
      <w:r w:rsidDel="00000000" w:rsidR="00000000" w:rsidRPr="00000000">
        <w:rPr>
          <w:rtl w:val="0"/>
        </w:rPr>
      </w:r>
    </w:p>
    <w:p w:rsidR="00000000" w:rsidDel="00000000" w:rsidP="00000000" w:rsidRDefault="00000000" w:rsidRPr="00000000" w14:paraId="0000077D">
      <w:pPr>
        <w:ind w:left="0" w:firstLine="0"/>
        <w:rPr/>
      </w:pPr>
      <w:r w:rsidDel="00000000" w:rsidR="00000000" w:rsidRPr="00000000">
        <w:rPr>
          <w:rtl w:val="0"/>
        </w:rPr>
        <w:t xml:space="preserve">ART: Not like full freezer-burn?</w:t>
        <w:br w:type="textWrapping"/>
        <w:br w:type="textWrapping"/>
        <w:t xml:space="preserve">AUSTIN: Not full freezer burned, burn. No.</w:t>
      </w:r>
    </w:p>
    <w:p w:rsidR="00000000" w:rsidDel="00000000" w:rsidP="00000000" w:rsidRDefault="00000000" w:rsidRPr="00000000" w14:paraId="0000077E">
      <w:pPr>
        <w:ind w:left="0" w:firstLine="0"/>
        <w:rPr/>
      </w:pPr>
      <w:r w:rsidDel="00000000" w:rsidR="00000000" w:rsidRPr="00000000">
        <w:rPr>
          <w:rtl w:val="0"/>
        </w:rPr>
      </w:r>
    </w:p>
    <w:p w:rsidR="00000000" w:rsidDel="00000000" w:rsidP="00000000" w:rsidRDefault="00000000" w:rsidRPr="00000000" w14:paraId="0000077F">
      <w:pPr>
        <w:ind w:left="0" w:firstLine="0"/>
        <w:rPr/>
      </w:pPr>
      <w:r w:rsidDel="00000000" w:rsidR="00000000" w:rsidRPr="00000000">
        <w:rPr>
          <w:rtl w:val="0"/>
        </w:rPr>
        <w:t xml:space="preserve">JACK: But what about that room, yeah, the sealed room?</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0" w:firstLine="0"/>
        <w:rPr/>
      </w:pPr>
      <w:r w:rsidDel="00000000" w:rsidR="00000000" w:rsidRPr="00000000">
        <w:rPr>
          <w:rtl w:val="0"/>
        </w:rPr>
        <w:t xml:space="preserve">AUSTIN: Downstairs?</w:t>
        <w:br w:type="textWrapping"/>
        <w:br w:type="textWrapping"/>
        <w:t xml:space="preserve">ART: I think he’s getting rid of us.</w:t>
      </w:r>
    </w:p>
    <w:p w:rsidR="00000000" w:rsidDel="00000000" w:rsidP="00000000" w:rsidRDefault="00000000" w:rsidRPr="00000000" w14:paraId="00000782">
      <w:pPr>
        <w:ind w:left="0" w:firstLine="0"/>
        <w:rPr/>
      </w:pPr>
      <w:r w:rsidDel="00000000" w:rsidR="00000000" w:rsidRPr="00000000">
        <w:rPr>
          <w:rtl w:val="0"/>
        </w:rPr>
      </w:r>
    </w:p>
    <w:p w:rsidR="00000000" w:rsidDel="00000000" w:rsidP="00000000" w:rsidRDefault="00000000" w:rsidRPr="00000000" w14:paraId="00000783">
      <w:pPr>
        <w:ind w:left="850.3937007874017" w:firstLine="0"/>
        <w:rPr/>
      </w:pPr>
      <w:r w:rsidDel="00000000" w:rsidR="00000000" w:rsidRPr="00000000">
        <w:rPr>
          <w:rtl w:val="0"/>
        </w:rPr>
        <w:t xml:space="preserve">ART (as Hadrian): What’s downstairs? That big, behind that big door.</w:t>
      </w:r>
    </w:p>
    <w:p w:rsidR="00000000" w:rsidDel="00000000" w:rsidP="00000000" w:rsidRDefault="00000000" w:rsidRPr="00000000" w14:paraId="00000784">
      <w:pPr>
        <w:ind w:left="850.3937007874017" w:firstLine="0"/>
        <w:rPr/>
      </w:pPr>
      <w:r w:rsidDel="00000000" w:rsidR="00000000" w:rsidRPr="00000000">
        <w:rPr>
          <w:rtl w:val="0"/>
        </w:rPr>
      </w:r>
    </w:p>
    <w:p w:rsidR="00000000" w:rsidDel="00000000" w:rsidP="00000000" w:rsidRDefault="00000000" w:rsidRPr="00000000" w14:paraId="00000785">
      <w:pPr>
        <w:ind w:left="850.3937007874017" w:firstLine="0"/>
        <w:rPr/>
      </w:pPr>
      <w:r w:rsidDel="00000000" w:rsidR="00000000" w:rsidRPr="00000000">
        <w:rPr>
          <w:rtl w:val="0"/>
        </w:rPr>
        <w:t xml:space="preserve">AUSTIN (as Chef’s Hat): They don’t eat.</w:t>
      </w:r>
    </w:p>
    <w:p w:rsidR="00000000" w:rsidDel="00000000" w:rsidP="00000000" w:rsidRDefault="00000000" w:rsidRPr="00000000" w14:paraId="00000786">
      <w:pPr>
        <w:ind w:left="850.3937007874017" w:firstLine="0"/>
        <w:rPr/>
      </w:pPr>
      <w:r w:rsidDel="00000000" w:rsidR="00000000" w:rsidRPr="00000000">
        <w:rPr>
          <w:rtl w:val="0"/>
        </w:rPr>
      </w:r>
    </w:p>
    <w:p w:rsidR="00000000" w:rsidDel="00000000" w:rsidP="00000000" w:rsidRDefault="00000000" w:rsidRPr="00000000" w14:paraId="00000787">
      <w:pPr>
        <w:ind w:left="0" w:firstLine="0"/>
        <w:rPr/>
      </w:pPr>
      <w:r w:rsidDel="00000000" w:rsidR="00000000" w:rsidRPr="00000000">
        <w:rPr>
          <w:rtl w:val="0"/>
        </w:rPr>
        <w:t xml:space="preserve">KEITH: Oh!</w:t>
      </w:r>
    </w:p>
    <w:p w:rsidR="00000000" w:rsidDel="00000000" w:rsidP="00000000" w:rsidRDefault="00000000" w:rsidRPr="00000000" w14:paraId="00000788">
      <w:pPr>
        <w:ind w:left="0" w:firstLine="0"/>
        <w:rPr/>
      </w:pPr>
      <w:r w:rsidDel="00000000" w:rsidR="00000000" w:rsidRPr="00000000">
        <w:rPr>
          <w:rtl w:val="0"/>
        </w:rPr>
      </w:r>
    </w:p>
    <w:p w:rsidR="00000000" w:rsidDel="00000000" w:rsidP="00000000" w:rsidRDefault="00000000" w:rsidRPr="00000000" w14:paraId="00000789">
      <w:pPr>
        <w:ind w:left="0" w:firstLine="0"/>
        <w:rPr/>
      </w:pPr>
      <w:r w:rsidDel="00000000" w:rsidR="00000000" w:rsidRPr="00000000">
        <w:rPr>
          <w:rtl w:val="0"/>
        </w:rPr>
        <w:t xml:space="preserve">ALI: Jeez [laughs].</w:t>
      </w:r>
    </w:p>
    <w:p w:rsidR="00000000" w:rsidDel="00000000" w:rsidP="00000000" w:rsidRDefault="00000000" w:rsidRPr="00000000" w14:paraId="0000078A">
      <w:pPr>
        <w:ind w:left="850.3937007874017" w:firstLine="0"/>
        <w:rPr/>
      </w:pPr>
      <w:r w:rsidDel="00000000" w:rsidR="00000000" w:rsidRPr="00000000">
        <w:rPr>
          <w:rtl w:val="0"/>
        </w:rPr>
      </w:r>
    </w:p>
    <w:p w:rsidR="00000000" w:rsidDel="00000000" w:rsidP="00000000" w:rsidRDefault="00000000" w:rsidRPr="00000000" w14:paraId="0000078B">
      <w:pPr>
        <w:ind w:left="850.3937007874017" w:firstLine="0"/>
        <w:rPr/>
      </w:pPr>
      <w:r w:rsidDel="00000000" w:rsidR="00000000" w:rsidRPr="00000000">
        <w:rPr>
          <w:rtl w:val="0"/>
        </w:rPr>
        <w:t xml:space="preserve">JACK (as Lem): We’ve got to open that room. We’ve got to open that room. Alright, peace [laughs].</w:t>
      </w:r>
    </w:p>
    <w:p w:rsidR="00000000" w:rsidDel="00000000" w:rsidP="00000000" w:rsidRDefault="00000000" w:rsidRPr="00000000" w14:paraId="0000078C">
      <w:pPr>
        <w:ind w:left="850.3937007874017" w:firstLine="0"/>
        <w:rPr/>
      </w:pPr>
      <w:r w:rsidDel="00000000" w:rsidR="00000000" w:rsidRPr="00000000">
        <w:rPr>
          <w:rtl w:val="0"/>
        </w:rPr>
      </w:r>
    </w:p>
    <w:p w:rsidR="00000000" w:rsidDel="00000000" w:rsidP="00000000" w:rsidRDefault="00000000" w:rsidRPr="00000000" w14:paraId="0000078D">
      <w:pPr>
        <w:ind w:left="850.3937007874017" w:firstLine="0"/>
        <w:rPr/>
      </w:pPr>
      <w:r w:rsidDel="00000000" w:rsidR="00000000" w:rsidRPr="00000000">
        <w:rPr>
          <w:rtl w:val="0"/>
        </w:rPr>
        <w:t xml:space="preserve">ART (as Hadrian): Thankyou, thankyou.</w:t>
      </w:r>
    </w:p>
    <w:p w:rsidR="00000000" w:rsidDel="00000000" w:rsidP="00000000" w:rsidRDefault="00000000" w:rsidRPr="00000000" w14:paraId="0000078E">
      <w:pPr>
        <w:ind w:left="850.3937007874017" w:firstLine="0"/>
        <w:rPr/>
      </w:pPr>
      <w:r w:rsidDel="00000000" w:rsidR="00000000" w:rsidRPr="00000000">
        <w:rPr>
          <w:rtl w:val="0"/>
        </w:rPr>
      </w:r>
    </w:p>
    <w:p w:rsidR="00000000" w:rsidDel="00000000" w:rsidP="00000000" w:rsidRDefault="00000000" w:rsidRPr="00000000" w14:paraId="0000078F">
      <w:pPr>
        <w:ind w:left="850.3937007874017" w:firstLine="0"/>
        <w:rPr/>
      </w:pPr>
      <w:r w:rsidDel="00000000" w:rsidR="00000000" w:rsidRPr="00000000">
        <w:rPr>
          <w:rtl w:val="0"/>
        </w:rPr>
        <w:t xml:space="preserve">KEITH (as Fero): Well, we should stay and get our food.</w:t>
      </w:r>
    </w:p>
    <w:p w:rsidR="00000000" w:rsidDel="00000000" w:rsidP="00000000" w:rsidRDefault="00000000" w:rsidRPr="00000000" w14:paraId="00000790">
      <w:pPr>
        <w:ind w:left="850.3937007874017" w:firstLine="0"/>
        <w:rPr/>
      </w:pPr>
      <w:r w:rsidDel="00000000" w:rsidR="00000000" w:rsidRPr="00000000">
        <w:rPr>
          <w:rtl w:val="0"/>
        </w:rPr>
      </w:r>
    </w:p>
    <w:p w:rsidR="00000000" w:rsidDel="00000000" w:rsidP="00000000" w:rsidRDefault="00000000" w:rsidRPr="00000000" w14:paraId="00000791">
      <w:pPr>
        <w:ind w:left="0" w:firstLine="0"/>
        <w:rPr/>
      </w:pPr>
      <w:r w:rsidDel="00000000" w:rsidR="00000000" w:rsidRPr="00000000">
        <w:rPr>
          <w:rtl w:val="0"/>
        </w:rPr>
        <w:t xml:space="preserve">AUSTIN: [laughs] He said he’d bring it out.</w:t>
      </w:r>
    </w:p>
    <w:p w:rsidR="00000000" w:rsidDel="00000000" w:rsidP="00000000" w:rsidRDefault="00000000" w:rsidRPr="00000000" w14:paraId="00000792">
      <w:pPr>
        <w:ind w:left="0" w:firstLine="0"/>
        <w:rPr/>
      </w:pPr>
      <w:r w:rsidDel="00000000" w:rsidR="00000000" w:rsidRPr="00000000">
        <w:rPr>
          <w:rtl w:val="0"/>
        </w:rPr>
      </w:r>
    </w:p>
    <w:p w:rsidR="00000000" w:rsidDel="00000000" w:rsidP="00000000" w:rsidRDefault="00000000" w:rsidRPr="00000000" w14:paraId="00000793">
      <w:pPr>
        <w:ind w:left="0" w:firstLine="0"/>
        <w:rPr/>
      </w:pPr>
      <w:r w:rsidDel="00000000" w:rsidR="00000000" w:rsidRPr="00000000">
        <w:rPr>
          <w:rtl w:val="0"/>
        </w:rPr>
        <w:t xml:space="preserve">ALI: No, I-</w:t>
      </w:r>
    </w:p>
    <w:p w:rsidR="00000000" w:rsidDel="00000000" w:rsidP="00000000" w:rsidRDefault="00000000" w:rsidRPr="00000000" w14:paraId="00000794">
      <w:pPr>
        <w:ind w:left="0" w:firstLine="0"/>
        <w:rPr/>
      </w:pPr>
      <w:r w:rsidDel="00000000" w:rsidR="00000000" w:rsidRPr="00000000">
        <w:rPr>
          <w:rtl w:val="0"/>
        </w:rPr>
      </w:r>
    </w:p>
    <w:p w:rsidR="00000000" w:rsidDel="00000000" w:rsidP="00000000" w:rsidRDefault="00000000" w:rsidRPr="00000000" w14:paraId="00000795">
      <w:pPr>
        <w:ind w:left="0" w:firstLine="0"/>
        <w:rPr/>
      </w:pPr>
      <w:r w:rsidDel="00000000" w:rsidR="00000000" w:rsidRPr="00000000">
        <w:rPr>
          <w:rtl w:val="0"/>
        </w:rPr>
        <w:t xml:space="preserve">ART: He said he’d bring it out.</w:t>
      </w:r>
    </w:p>
    <w:p w:rsidR="00000000" w:rsidDel="00000000" w:rsidP="00000000" w:rsidRDefault="00000000" w:rsidRPr="00000000" w14:paraId="00000796">
      <w:pPr>
        <w:ind w:left="0" w:firstLine="0"/>
        <w:rPr/>
      </w:pPr>
      <w:r w:rsidDel="00000000" w:rsidR="00000000" w:rsidRPr="00000000">
        <w:rPr>
          <w:rtl w:val="0"/>
        </w:rPr>
      </w:r>
    </w:p>
    <w:p w:rsidR="00000000" w:rsidDel="00000000" w:rsidP="00000000" w:rsidRDefault="00000000" w:rsidRPr="00000000" w14:paraId="00000797">
      <w:pPr>
        <w:ind w:left="0" w:firstLine="0"/>
        <w:rPr/>
      </w:pPr>
      <w:r w:rsidDel="00000000" w:rsidR="00000000" w:rsidRPr="00000000">
        <w:rPr>
          <w:rtl w:val="0"/>
        </w:rPr>
        <w:t xml:space="preserve">KEITH: No no no, I meant we should, instead of going downstairs we should wait for the food. Do we know how to get back? You said it was labyrinthine.</w:t>
      </w:r>
    </w:p>
    <w:p w:rsidR="00000000" w:rsidDel="00000000" w:rsidP="00000000" w:rsidRDefault="00000000" w:rsidRPr="00000000" w14:paraId="00000798">
      <w:pPr>
        <w:ind w:left="0" w:firstLine="0"/>
        <w:rPr/>
      </w:pPr>
      <w:r w:rsidDel="00000000" w:rsidR="00000000" w:rsidRPr="00000000">
        <w:rPr>
          <w:rtl w:val="0"/>
        </w:rPr>
      </w:r>
    </w:p>
    <w:p w:rsidR="00000000" w:rsidDel="00000000" w:rsidP="00000000" w:rsidRDefault="00000000" w:rsidRPr="00000000" w14:paraId="00000799">
      <w:pPr>
        <w:ind w:left="0" w:firstLine="0"/>
        <w:rPr/>
      </w:pPr>
      <w:r w:rsidDel="00000000" w:rsidR="00000000" w:rsidRPr="00000000">
        <w:rPr>
          <w:rtl w:val="0"/>
        </w:rPr>
        <w:t xml:space="preserve">AUSTIN: You’ll be fine. Yeah, yeah, yeah, you’ll be fine.</w:t>
      </w:r>
    </w:p>
    <w:p w:rsidR="00000000" w:rsidDel="00000000" w:rsidP="00000000" w:rsidRDefault="00000000" w:rsidRPr="00000000" w14:paraId="0000079A">
      <w:pPr>
        <w:ind w:left="0" w:firstLine="0"/>
        <w:rPr/>
      </w:pPr>
      <w:r w:rsidDel="00000000" w:rsidR="00000000" w:rsidRPr="00000000">
        <w:rPr>
          <w:rtl w:val="0"/>
        </w:rPr>
      </w:r>
    </w:p>
    <w:p w:rsidR="00000000" w:rsidDel="00000000" w:rsidP="00000000" w:rsidRDefault="00000000" w:rsidRPr="00000000" w14:paraId="0000079B">
      <w:pPr>
        <w:ind w:left="0" w:firstLine="0"/>
        <w:rPr/>
      </w:pPr>
      <w:r w:rsidDel="00000000" w:rsidR="00000000" w:rsidRPr="00000000">
        <w:rPr>
          <w:rtl w:val="0"/>
        </w:rPr>
        <w:t xml:space="preserve">ART: [overlapping Austin] You were the one who was like the bird said don’t eat it. Also, there’s, it’s like --It’s people. It’s gotta be people. I guess it’s not evil. Cannibalisms evil.</w:t>
      </w:r>
    </w:p>
    <w:p w:rsidR="00000000" w:rsidDel="00000000" w:rsidP="00000000" w:rsidRDefault="00000000" w:rsidRPr="00000000" w14:paraId="0000079C">
      <w:pPr>
        <w:ind w:left="0" w:firstLine="0"/>
        <w:rPr/>
      </w:pPr>
      <w:r w:rsidDel="00000000" w:rsidR="00000000" w:rsidRPr="00000000">
        <w:rPr>
          <w:rtl w:val="0"/>
        </w:rPr>
      </w:r>
    </w:p>
    <w:p w:rsidR="00000000" w:rsidDel="00000000" w:rsidP="00000000" w:rsidRDefault="00000000" w:rsidRPr="00000000" w14:paraId="0000079D">
      <w:pPr>
        <w:ind w:left="0" w:firstLine="0"/>
        <w:rPr/>
      </w:pPr>
      <w:r w:rsidDel="00000000" w:rsidR="00000000" w:rsidRPr="00000000">
        <w:rPr>
          <w:rtl w:val="0"/>
        </w:rPr>
        <w:t xml:space="preserve">[Nick and Keith at the same time]</w:t>
      </w:r>
    </w:p>
    <w:p w:rsidR="00000000" w:rsidDel="00000000" w:rsidP="00000000" w:rsidRDefault="00000000" w:rsidRPr="00000000" w14:paraId="0000079E">
      <w:pPr>
        <w:ind w:left="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rtl w:val="0"/>
        </w:rPr>
        <w:t xml:space="preserve">KEITH: [overlapping Art] We can, yeah we can take five, we can take five birds, over a room full of knives.</w:t>
      </w:r>
    </w:p>
    <w:p w:rsidR="00000000" w:rsidDel="00000000" w:rsidP="00000000" w:rsidRDefault="00000000" w:rsidRPr="00000000" w14:paraId="000007A0">
      <w:pPr>
        <w:ind w:left="0" w:firstLine="0"/>
        <w:rPr/>
      </w:pPr>
      <w:r w:rsidDel="00000000" w:rsidR="00000000" w:rsidRPr="00000000">
        <w:rPr>
          <w:rtl w:val="0"/>
        </w:rPr>
      </w:r>
    </w:p>
    <w:p w:rsidR="00000000" w:rsidDel="00000000" w:rsidP="00000000" w:rsidRDefault="00000000" w:rsidRPr="00000000" w14:paraId="000007A1">
      <w:pPr>
        <w:ind w:left="0" w:firstLine="0"/>
        <w:rPr/>
      </w:pPr>
      <w:r w:rsidDel="00000000" w:rsidR="00000000" w:rsidRPr="00000000">
        <w:rPr>
          <w:rtl w:val="0"/>
        </w:rPr>
        <w:t xml:space="preserve">NICK: Well, but evil-</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rtl w:val="0"/>
        </w:rPr>
        <w:t xml:space="preserve">ALI: I-</w:t>
      </w:r>
    </w:p>
    <w:p w:rsidR="00000000" w:rsidDel="00000000" w:rsidP="00000000" w:rsidRDefault="00000000" w:rsidRPr="00000000" w14:paraId="000007A4">
      <w:pPr>
        <w:ind w:left="0" w:firstLine="0"/>
        <w:rPr/>
      </w:pPr>
      <w:r w:rsidDel="00000000" w:rsidR="00000000" w:rsidRPr="00000000">
        <w:rPr>
          <w:rtl w:val="0"/>
        </w:rPr>
      </w:r>
    </w:p>
    <w:p w:rsidR="00000000" w:rsidDel="00000000" w:rsidP="00000000" w:rsidRDefault="00000000" w:rsidRPr="00000000" w14:paraId="000007A5">
      <w:pPr>
        <w:ind w:left="0" w:firstLine="0"/>
        <w:rPr/>
      </w:pPr>
      <w:r w:rsidDel="00000000" w:rsidR="00000000" w:rsidRPr="00000000">
        <w:rPr>
          <w:rtl w:val="0"/>
        </w:rPr>
        <w:t xml:space="preserve">ART: I don’t think they’re gonna fight us over it. </w:t>
      </w:r>
    </w:p>
    <w:p w:rsidR="00000000" w:rsidDel="00000000" w:rsidP="00000000" w:rsidRDefault="00000000" w:rsidRPr="00000000" w14:paraId="000007A6">
      <w:pPr>
        <w:ind w:left="0" w:firstLine="0"/>
        <w:rPr/>
      </w:pPr>
      <w:r w:rsidDel="00000000" w:rsidR="00000000" w:rsidRPr="00000000">
        <w:rPr>
          <w:rtl w:val="0"/>
        </w:rPr>
      </w:r>
    </w:p>
    <w:p w:rsidR="00000000" w:rsidDel="00000000" w:rsidP="00000000" w:rsidRDefault="00000000" w:rsidRPr="00000000" w14:paraId="000007A7">
      <w:pPr>
        <w:ind w:left="0" w:firstLine="0"/>
        <w:rPr/>
      </w:pPr>
      <w:r w:rsidDel="00000000" w:rsidR="00000000" w:rsidRPr="00000000">
        <w:rPr>
          <w:rtl w:val="0"/>
        </w:rPr>
        <w:t xml:space="preserve">ALI: I am in the corner like quietly insisting that we move on. </w:t>
      </w:r>
    </w:p>
    <w:p w:rsidR="00000000" w:rsidDel="00000000" w:rsidP="00000000" w:rsidRDefault="00000000" w:rsidRPr="00000000" w14:paraId="000007A8">
      <w:pPr>
        <w:ind w:left="0" w:firstLine="0"/>
        <w:rPr/>
      </w:pPr>
      <w:r w:rsidDel="00000000" w:rsidR="00000000" w:rsidRPr="00000000">
        <w:rPr>
          <w:rtl w:val="0"/>
        </w:rPr>
      </w:r>
    </w:p>
    <w:p w:rsidR="00000000" w:rsidDel="00000000" w:rsidP="00000000" w:rsidRDefault="00000000" w:rsidRPr="00000000" w14:paraId="000007A9">
      <w:pPr>
        <w:ind w:left="0" w:firstLine="0"/>
        <w:rPr/>
      </w:pPr>
      <w:r w:rsidDel="00000000" w:rsidR="00000000" w:rsidRPr="00000000">
        <w:rPr>
          <w:rtl w:val="0"/>
        </w:rPr>
        <w:t xml:space="preserve">AUSTIN: Good job!</w:t>
      </w:r>
    </w:p>
    <w:p w:rsidR="00000000" w:rsidDel="00000000" w:rsidP="00000000" w:rsidRDefault="00000000" w:rsidRPr="00000000" w14:paraId="000007AA">
      <w:pPr>
        <w:ind w:left="0" w:firstLine="0"/>
        <w:rPr/>
      </w:pPr>
      <w:r w:rsidDel="00000000" w:rsidR="00000000" w:rsidRPr="00000000">
        <w:rPr>
          <w:rtl w:val="0"/>
        </w:rPr>
      </w:r>
    </w:p>
    <w:p w:rsidR="00000000" w:rsidDel="00000000" w:rsidP="00000000" w:rsidRDefault="00000000" w:rsidRPr="00000000" w14:paraId="000007AB">
      <w:pPr>
        <w:ind w:left="0" w:firstLine="0"/>
        <w:rPr/>
      </w:pPr>
      <w:r w:rsidDel="00000000" w:rsidR="00000000" w:rsidRPr="00000000">
        <w:rPr>
          <w:rtl w:val="0"/>
        </w:rPr>
        <w:t xml:space="preserve">[Ali laughing]</w:t>
      </w:r>
    </w:p>
    <w:p w:rsidR="00000000" w:rsidDel="00000000" w:rsidP="00000000" w:rsidRDefault="00000000" w:rsidRPr="00000000" w14:paraId="000007AC">
      <w:pPr>
        <w:ind w:left="0" w:firstLine="0"/>
        <w:rPr/>
      </w:pPr>
      <w:r w:rsidDel="00000000" w:rsidR="00000000" w:rsidRPr="00000000">
        <w:rPr>
          <w:rtl w:val="0"/>
        </w:rPr>
      </w:r>
    </w:p>
    <w:p w:rsidR="00000000" w:rsidDel="00000000" w:rsidP="00000000" w:rsidRDefault="00000000" w:rsidRPr="00000000" w14:paraId="000007AD">
      <w:pPr>
        <w:ind w:left="0" w:firstLine="0"/>
        <w:rPr/>
      </w:pPr>
      <w:r w:rsidDel="00000000" w:rsidR="00000000" w:rsidRPr="00000000">
        <w:rPr>
          <w:rtl w:val="0"/>
        </w:rPr>
        <w:t xml:space="preserve">ART: Yeah.</w:t>
      </w:r>
    </w:p>
    <w:p w:rsidR="00000000" w:rsidDel="00000000" w:rsidP="00000000" w:rsidRDefault="00000000" w:rsidRPr="00000000" w14:paraId="000007AE">
      <w:pPr>
        <w:ind w:left="0" w:firstLine="0"/>
        <w:rPr/>
      </w:pPr>
      <w:r w:rsidDel="00000000" w:rsidR="00000000" w:rsidRPr="00000000">
        <w:rPr>
          <w:rtl w:val="0"/>
        </w:rPr>
      </w:r>
    </w:p>
    <w:p w:rsidR="00000000" w:rsidDel="00000000" w:rsidP="00000000" w:rsidRDefault="00000000" w:rsidRPr="00000000" w14:paraId="000007AF">
      <w:pPr>
        <w:ind w:left="0" w:firstLine="0"/>
        <w:rPr/>
      </w:pPr>
      <w:r w:rsidDel="00000000" w:rsidR="00000000" w:rsidRPr="00000000">
        <w:rPr>
          <w:rtl w:val="0"/>
        </w:rPr>
        <w:t xml:space="preserve">ALI: I’m just by the door like gesturing to everyone like ‘Come on guys, let’s just go’.</w:t>
      </w:r>
    </w:p>
    <w:p w:rsidR="00000000" w:rsidDel="00000000" w:rsidP="00000000" w:rsidRDefault="00000000" w:rsidRPr="00000000" w14:paraId="000007B0">
      <w:pPr>
        <w:ind w:left="0" w:firstLine="0"/>
        <w:rPr/>
      </w:pPr>
      <w:r w:rsidDel="00000000" w:rsidR="00000000" w:rsidRPr="00000000">
        <w:rPr>
          <w:rtl w:val="0"/>
        </w:rPr>
      </w:r>
    </w:p>
    <w:p w:rsidR="00000000" w:rsidDel="00000000" w:rsidP="00000000" w:rsidRDefault="00000000" w:rsidRPr="00000000" w14:paraId="000007B1">
      <w:pPr>
        <w:ind w:left="0" w:firstLine="0"/>
        <w:rPr/>
      </w:pPr>
      <w:r w:rsidDel="00000000" w:rsidR="00000000" w:rsidRPr="00000000">
        <w:rPr>
          <w:rtl w:val="0"/>
        </w:rPr>
        <w:t xml:space="preserve">ART: Yeah, yeah, yeah. No, I agree.</w:t>
      </w:r>
    </w:p>
    <w:p w:rsidR="00000000" w:rsidDel="00000000" w:rsidP="00000000" w:rsidRDefault="00000000" w:rsidRPr="00000000" w14:paraId="000007B2">
      <w:pPr>
        <w:ind w:left="0" w:firstLine="0"/>
        <w:rPr/>
      </w:pPr>
      <w:r w:rsidDel="00000000" w:rsidR="00000000" w:rsidRPr="00000000">
        <w:rPr>
          <w:rtl w:val="0"/>
        </w:rPr>
      </w:r>
    </w:p>
    <w:p w:rsidR="00000000" w:rsidDel="00000000" w:rsidP="00000000" w:rsidRDefault="00000000" w:rsidRPr="00000000" w14:paraId="000007B3">
      <w:pPr>
        <w:ind w:left="0" w:firstLine="0"/>
        <w:rPr/>
      </w:pPr>
      <w:r w:rsidDel="00000000" w:rsidR="00000000" w:rsidRPr="00000000">
        <w:rPr>
          <w:rtl w:val="0"/>
        </w:rPr>
        <w:t xml:space="preserve">[Ali laughing]</w:t>
      </w:r>
    </w:p>
    <w:p w:rsidR="00000000" w:rsidDel="00000000" w:rsidP="00000000" w:rsidRDefault="00000000" w:rsidRPr="00000000" w14:paraId="000007B4">
      <w:pPr>
        <w:ind w:left="0" w:firstLine="0"/>
        <w:rPr/>
      </w:pPr>
      <w:r w:rsidDel="00000000" w:rsidR="00000000" w:rsidRPr="00000000">
        <w:rPr>
          <w:rtl w:val="0"/>
        </w:rPr>
      </w:r>
    </w:p>
    <w:p w:rsidR="00000000" w:rsidDel="00000000" w:rsidP="00000000" w:rsidRDefault="00000000" w:rsidRPr="00000000" w14:paraId="000007B5">
      <w:pPr>
        <w:ind w:left="0" w:firstLine="0"/>
        <w:rPr/>
      </w:pPr>
      <w:r w:rsidDel="00000000" w:rsidR="00000000" w:rsidRPr="00000000">
        <w:rPr>
          <w:rtl w:val="0"/>
        </w:rPr>
        <w:t xml:space="preserve">AUSTIN: You guys go back out. Do you wait around to get the meal?</w:t>
      </w:r>
    </w:p>
    <w:p w:rsidR="00000000" w:rsidDel="00000000" w:rsidP="00000000" w:rsidRDefault="00000000" w:rsidRPr="00000000" w14:paraId="000007B6">
      <w:pPr>
        <w:ind w:left="0" w:firstLine="0"/>
        <w:rPr/>
      </w:pPr>
      <w:r w:rsidDel="00000000" w:rsidR="00000000" w:rsidRPr="00000000">
        <w:rPr>
          <w:rtl w:val="0"/>
        </w:rPr>
      </w:r>
    </w:p>
    <w:p w:rsidR="00000000" w:rsidDel="00000000" w:rsidP="00000000" w:rsidRDefault="00000000" w:rsidRPr="00000000" w14:paraId="000007B7">
      <w:pPr>
        <w:ind w:left="0" w:firstLine="0"/>
        <w:rPr/>
      </w:pPr>
      <w:r w:rsidDel="00000000" w:rsidR="00000000" w:rsidRPr="00000000">
        <w:rPr>
          <w:rtl w:val="0"/>
        </w:rPr>
        <w:t xml:space="preserve">[Art and Keith at the same time]</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rtl w:val="0"/>
        </w:rPr>
        <w:t xml:space="preserve">KEITH: While we do it you could pray?</w:t>
      </w:r>
    </w:p>
    <w:p w:rsidR="00000000" w:rsidDel="00000000" w:rsidP="00000000" w:rsidRDefault="00000000" w:rsidRPr="00000000" w14:paraId="000007BA">
      <w:pPr>
        <w:ind w:left="0" w:firstLine="0"/>
        <w:rPr/>
      </w:pPr>
      <w:r w:rsidDel="00000000" w:rsidR="00000000" w:rsidRPr="00000000">
        <w:rPr>
          <w:rtl w:val="0"/>
        </w:rPr>
      </w:r>
    </w:p>
    <w:p w:rsidR="00000000" w:rsidDel="00000000" w:rsidP="00000000" w:rsidRDefault="00000000" w:rsidRPr="00000000" w14:paraId="000007BB">
      <w:pPr>
        <w:ind w:left="0" w:firstLine="0"/>
        <w:rPr/>
      </w:pPr>
      <w:r w:rsidDel="00000000" w:rsidR="00000000" w:rsidRPr="00000000">
        <w:rPr>
          <w:rtl w:val="0"/>
        </w:rPr>
        <w:t xml:space="preserve">ART: Oh, I thought you said they --Wait, they’re gonna --I guess we wait til they bring it out. </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AUSTIN: Yeah.</w:t>
      </w:r>
    </w:p>
    <w:p w:rsidR="00000000" w:rsidDel="00000000" w:rsidP="00000000" w:rsidRDefault="00000000" w:rsidRPr="00000000" w14:paraId="000007BE">
      <w:pPr>
        <w:ind w:left="0" w:firstLine="0"/>
        <w:rPr/>
      </w:pPr>
      <w:r w:rsidDel="00000000" w:rsidR="00000000" w:rsidRPr="00000000">
        <w:rPr>
          <w:rtl w:val="0"/>
        </w:rPr>
      </w:r>
    </w:p>
    <w:p w:rsidR="00000000" w:rsidDel="00000000" w:rsidP="00000000" w:rsidRDefault="00000000" w:rsidRPr="00000000" w14:paraId="000007BF">
      <w:pPr>
        <w:ind w:left="0" w:firstLine="0"/>
        <w:rPr/>
      </w:pPr>
      <w:r w:rsidDel="00000000" w:rsidR="00000000" w:rsidRPr="00000000">
        <w:rPr>
          <w:rtl w:val="0"/>
        </w:rPr>
        <w:t xml:space="preserve">ART: Yeah I was gonna go downstairs and, and hold services. I figure that these-</w:t>
      </w:r>
    </w:p>
    <w:p w:rsidR="00000000" w:rsidDel="00000000" w:rsidP="00000000" w:rsidRDefault="00000000" w:rsidRPr="00000000" w14:paraId="000007C0">
      <w:pPr>
        <w:ind w:left="0" w:firstLine="0"/>
        <w:rPr/>
      </w:pPr>
      <w:r w:rsidDel="00000000" w:rsidR="00000000" w:rsidRPr="00000000">
        <w:rPr>
          <w:rtl w:val="0"/>
        </w:rPr>
      </w:r>
    </w:p>
    <w:p w:rsidR="00000000" w:rsidDel="00000000" w:rsidP="00000000" w:rsidRDefault="00000000" w:rsidRPr="00000000" w14:paraId="000007C1">
      <w:pPr>
        <w:ind w:left="0" w:firstLine="0"/>
        <w:rPr/>
      </w:pPr>
      <w:r w:rsidDel="00000000" w:rsidR="00000000" w:rsidRPr="00000000">
        <w:rPr>
          <w:rtl w:val="0"/>
        </w:rPr>
        <w:t xml:space="preserve">KEITH: Okay, I mean you can do it up here while we’re waiting for the food, so that we don’t look rude.</w:t>
      </w:r>
    </w:p>
    <w:p w:rsidR="00000000" w:rsidDel="00000000" w:rsidP="00000000" w:rsidRDefault="00000000" w:rsidRPr="00000000" w14:paraId="000007C2">
      <w:pPr>
        <w:ind w:left="0" w:firstLine="0"/>
        <w:rPr/>
      </w:pPr>
      <w:r w:rsidDel="00000000" w:rsidR="00000000" w:rsidRPr="00000000">
        <w:rPr>
          <w:rtl w:val="0"/>
        </w:rPr>
      </w:r>
    </w:p>
    <w:p w:rsidR="00000000" w:rsidDel="00000000" w:rsidP="00000000" w:rsidRDefault="00000000" w:rsidRPr="00000000" w14:paraId="000007C3">
      <w:pPr>
        <w:ind w:left="0" w:firstLine="0"/>
        <w:rPr/>
      </w:pPr>
      <w:r w:rsidDel="00000000" w:rsidR="00000000" w:rsidRPr="00000000">
        <w:rPr>
          <w:rtl w:val="0"/>
        </w:rPr>
        <w:t xml:space="preserve">AUSTIN: You could pray-</w:t>
      </w:r>
    </w:p>
    <w:p w:rsidR="00000000" w:rsidDel="00000000" w:rsidP="00000000" w:rsidRDefault="00000000" w:rsidRPr="00000000" w14:paraId="000007C4">
      <w:pPr>
        <w:ind w:left="0" w:firstLine="0"/>
        <w:rPr/>
      </w:pPr>
      <w:r w:rsidDel="00000000" w:rsidR="00000000" w:rsidRPr="00000000">
        <w:rPr>
          <w:rtl w:val="0"/>
        </w:rPr>
      </w:r>
    </w:p>
    <w:p w:rsidR="00000000" w:rsidDel="00000000" w:rsidP="00000000" w:rsidRDefault="00000000" w:rsidRPr="00000000" w14:paraId="000007C5">
      <w:pPr>
        <w:ind w:left="0" w:firstLine="0"/>
        <w:rPr/>
      </w:pPr>
      <w:r w:rsidDel="00000000" w:rsidR="00000000" w:rsidRPr="00000000">
        <w:rPr>
          <w:rtl w:val="0"/>
        </w:rPr>
        <w:t xml:space="preserve">ART: Can’t they fucking bring it downstairs?</w:t>
        <w:br w:type="textWrapping"/>
        <w:br w:type="textWrapping"/>
        <w:t xml:space="preserve">AUSTIN: They’re not gonna bring it downstairs, this is where they..</w:t>
      </w:r>
    </w:p>
    <w:p w:rsidR="00000000" w:rsidDel="00000000" w:rsidP="00000000" w:rsidRDefault="00000000" w:rsidRPr="00000000" w14:paraId="000007C6">
      <w:pPr>
        <w:ind w:left="0" w:firstLine="0"/>
        <w:rPr/>
      </w:pPr>
      <w:r w:rsidDel="00000000" w:rsidR="00000000" w:rsidRPr="00000000">
        <w:rPr>
          <w:rtl w:val="0"/>
        </w:rPr>
      </w:r>
    </w:p>
    <w:p w:rsidR="00000000" w:rsidDel="00000000" w:rsidP="00000000" w:rsidRDefault="00000000" w:rsidRPr="00000000" w14:paraId="000007C7">
      <w:pPr>
        <w:ind w:left="0" w:firstLine="0"/>
        <w:rPr/>
      </w:pPr>
      <w:r w:rsidDel="00000000" w:rsidR="00000000" w:rsidRPr="00000000">
        <w:rPr>
          <w:rtl w:val="0"/>
        </w:rPr>
        <w:t xml:space="preserve">ART: They’ve got a whole fucking-</w:t>
      </w:r>
    </w:p>
    <w:p w:rsidR="00000000" w:rsidDel="00000000" w:rsidP="00000000" w:rsidRDefault="00000000" w:rsidRPr="00000000" w14:paraId="000007C8">
      <w:pPr>
        <w:ind w:left="0" w:firstLine="0"/>
        <w:rPr/>
      </w:pPr>
      <w:r w:rsidDel="00000000" w:rsidR="00000000" w:rsidRPr="00000000">
        <w:rPr>
          <w:rtl w:val="0"/>
        </w:rPr>
      </w:r>
    </w:p>
    <w:p w:rsidR="00000000" w:rsidDel="00000000" w:rsidP="00000000" w:rsidRDefault="00000000" w:rsidRPr="00000000" w14:paraId="000007C9">
      <w:pPr>
        <w:ind w:left="0" w:firstLine="0"/>
        <w:rPr/>
      </w:pPr>
      <w:r w:rsidDel="00000000" w:rsidR="00000000" w:rsidRPr="00000000">
        <w:rPr>
          <w:rtl w:val="0"/>
        </w:rPr>
        <w:t xml:space="preserve">KEITH: They’re not gonna bring it downstairs!</w:t>
      </w:r>
    </w:p>
    <w:p w:rsidR="00000000" w:rsidDel="00000000" w:rsidP="00000000" w:rsidRDefault="00000000" w:rsidRPr="00000000" w14:paraId="000007CA">
      <w:pPr>
        <w:ind w:left="0" w:firstLine="0"/>
        <w:rPr/>
      </w:pPr>
      <w:r w:rsidDel="00000000" w:rsidR="00000000" w:rsidRPr="00000000">
        <w:rPr>
          <w:rtl w:val="0"/>
        </w:rPr>
      </w:r>
    </w:p>
    <w:p w:rsidR="00000000" w:rsidDel="00000000" w:rsidP="00000000" w:rsidRDefault="00000000" w:rsidRPr="00000000" w14:paraId="000007CB">
      <w:pPr>
        <w:ind w:left="0" w:firstLine="0"/>
        <w:rPr/>
      </w:pPr>
      <w:r w:rsidDel="00000000" w:rsidR="00000000" w:rsidRPr="00000000">
        <w:rPr>
          <w:rtl w:val="0"/>
        </w:rPr>
        <w:t xml:space="preserve">AUSTIN: Jeez, Art!</w:t>
      </w:r>
    </w:p>
    <w:p w:rsidR="00000000" w:rsidDel="00000000" w:rsidP="00000000" w:rsidRDefault="00000000" w:rsidRPr="00000000" w14:paraId="000007CC">
      <w:pPr>
        <w:ind w:left="0" w:firstLine="0"/>
        <w:rPr/>
      </w:pPr>
      <w:r w:rsidDel="00000000" w:rsidR="00000000" w:rsidRPr="00000000">
        <w:rPr>
          <w:rtl w:val="0"/>
        </w:rPr>
      </w:r>
    </w:p>
    <w:p w:rsidR="00000000" w:rsidDel="00000000" w:rsidP="00000000" w:rsidRDefault="00000000" w:rsidRPr="00000000" w14:paraId="000007CD">
      <w:pPr>
        <w:ind w:left="0" w:firstLine="0"/>
        <w:rPr/>
      </w:pPr>
      <w:r w:rsidDel="00000000" w:rsidR="00000000" w:rsidRPr="00000000">
        <w:rPr>
          <w:rtl w:val="0"/>
        </w:rPr>
        <w:t xml:space="preserve">KEITH: Fucking, dude, come on!</w:t>
      </w:r>
    </w:p>
    <w:p w:rsidR="00000000" w:rsidDel="00000000" w:rsidP="00000000" w:rsidRDefault="00000000" w:rsidRPr="00000000" w14:paraId="000007CE">
      <w:pPr>
        <w:ind w:left="0" w:firstLine="0"/>
        <w:rPr/>
      </w:pPr>
      <w:r w:rsidDel="00000000" w:rsidR="00000000" w:rsidRPr="00000000">
        <w:rPr>
          <w:rtl w:val="0"/>
        </w:rPr>
      </w:r>
    </w:p>
    <w:p w:rsidR="00000000" w:rsidDel="00000000" w:rsidP="00000000" w:rsidRDefault="00000000" w:rsidRPr="00000000" w14:paraId="000007CF">
      <w:pPr>
        <w:ind w:left="0" w:firstLine="0"/>
        <w:rPr/>
      </w:pPr>
      <w:r w:rsidDel="00000000" w:rsidR="00000000" w:rsidRPr="00000000">
        <w:rPr>
          <w:rtl w:val="0"/>
        </w:rPr>
        <w:t xml:space="preserve">AUSTIN: This is their dining hall! What are you </w:t>
      </w:r>
      <w:r w:rsidDel="00000000" w:rsidR="00000000" w:rsidRPr="00000000">
        <w:rPr>
          <w:i w:val="1"/>
          <w:rtl w:val="0"/>
        </w:rPr>
        <w:t xml:space="preserve">doing</w:t>
      </w:r>
      <w:r w:rsidDel="00000000" w:rsidR="00000000" w:rsidRPr="00000000">
        <w:rPr>
          <w:rtl w:val="0"/>
        </w:rPr>
        <w:t xml:space="preserve">?</w:t>
        <w:br w:type="textWrapping"/>
        <w:br w:type="textWrapping"/>
        <w:t xml:space="preserve">KEITH: Yeah. They won’t bring food --There weren’t plates downstairs, buddy. </w:t>
      </w:r>
    </w:p>
    <w:p w:rsidR="00000000" w:rsidDel="00000000" w:rsidP="00000000" w:rsidRDefault="00000000" w:rsidRPr="00000000" w14:paraId="000007D0">
      <w:pPr>
        <w:ind w:left="0" w:firstLine="0"/>
        <w:rPr/>
      </w:pPr>
      <w:r w:rsidDel="00000000" w:rsidR="00000000" w:rsidRPr="00000000">
        <w:rPr>
          <w:rtl w:val="0"/>
        </w:rPr>
      </w:r>
    </w:p>
    <w:p w:rsidR="00000000" w:rsidDel="00000000" w:rsidP="00000000" w:rsidRDefault="00000000" w:rsidRPr="00000000" w14:paraId="000007D1">
      <w:pPr>
        <w:ind w:left="0" w:firstLine="0"/>
        <w:rPr/>
      </w:pPr>
      <w:r w:rsidDel="00000000" w:rsidR="00000000" w:rsidRPr="00000000">
        <w:rPr>
          <w:rtl w:val="0"/>
        </w:rPr>
        <w:t xml:space="preserve">ART: They’re </w:t>
      </w:r>
      <w:r w:rsidDel="00000000" w:rsidR="00000000" w:rsidRPr="00000000">
        <w:rPr>
          <w:i w:val="1"/>
          <w:rtl w:val="0"/>
        </w:rPr>
        <w:t xml:space="preserve">magic, </w:t>
      </w:r>
      <w:r w:rsidDel="00000000" w:rsidR="00000000" w:rsidRPr="00000000">
        <w:rPr>
          <w:rtl w:val="0"/>
        </w:rPr>
        <w:t xml:space="preserve">they’re urgh [sighing].</w:t>
      </w:r>
    </w:p>
    <w:p w:rsidR="00000000" w:rsidDel="00000000" w:rsidP="00000000" w:rsidRDefault="00000000" w:rsidRPr="00000000" w14:paraId="000007D2">
      <w:pPr>
        <w:ind w:left="0" w:firstLine="0"/>
        <w:rPr/>
      </w:pPr>
      <w:r w:rsidDel="00000000" w:rsidR="00000000" w:rsidRPr="00000000">
        <w:rPr>
          <w:rtl w:val="0"/>
        </w:rPr>
      </w:r>
    </w:p>
    <w:p w:rsidR="00000000" w:rsidDel="00000000" w:rsidP="00000000" w:rsidRDefault="00000000" w:rsidRPr="00000000" w14:paraId="000007D3">
      <w:pPr>
        <w:ind w:left="0" w:firstLine="0"/>
        <w:rPr/>
      </w:pPr>
      <w:r w:rsidDel="00000000" w:rsidR="00000000" w:rsidRPr="00000000">
        <w:rPr>
          <w:rtl w:val="0"/>
        </w:rPr>
        <w:t xml:space="preserve">KEITH: They’re magic, but they’re incredibly short-tempered.</w:t>
      </w:r>
    </w:p>
    <w:p w:rsidR="00000000" w:rsidDel="00000000" w:rsidP="00000000" w:rsidRDefault="00000000" w:rsidRPr="00000000" w14:paraId="000007D4">
      <w:pPr>
        <w:ind w:left="0" w:firstLine="0"/>
        <w:rPr/>
      </w:pPr>
      <w:r w:rsidDel="00000000" w:rsidR="00000000" w:rsidRPr="00000000">
        <w:rPr>
          <w:rtl w:val="0"/>
        </w:rPr>
      </w:r>
    </w:p>
    <w:p w:rsidR="00000000" w:rsidDel="00000000" w:rsidP="00000000" w:rsidRDefault="00000000" w:rsidRPr="00000000" w14:paraId="000007D5">
      <w:pPr>
        <w:ind w:left="0" w:firstLine="0"/>
        <w:rPr/>
      </w:pPr>
      <w:r w:rsidDel="00000000" w:rsidR="00000000" w:rsidRPr="00000000">
        <w:rPr>
          <w:rtl w:val="0"/>
        </w:rPr>
        <w:t xml:space="preserve">ART: They didn’t seem incredibly short-tempered.</w:t>
      </w:r>
    </w:p>
    <w:p w:rsidR="00000000" w:rsidDel="00000000" w:rsidP="00000000" w:rsidRDefault="00000000" w:rsidRPr="00000000" w14:paraId="000007D6">
      <w:pPr>
        <w:ind w:left="0" w:firstLine="0"/>
        <w:rPr/>
      </w:pPr>
      <w:r w:rsidDel="00000000" w:rsidR="00000000" w:rsidRPr="00000000">
        <w:rPr>
          <w:rtl w:val="0"/>
        </w:rPr>
      </w:r>
    </w:p>
    <w:p w:rsidR="00000000" w:rsidDel="00000000" w:rsidP="00000000" w:rsidRDefault="00000000" w:rsidRPr="00000000" w14:paraId="000007D7">
      <w:pPr>
        <w:ind w:left="0" w:firstLine="0"/>
        <w:rPr/>
      </w:pPr>
      <w:r w:rsidDel="00000000" w:rsidR="00000000" w:rsidRPr="00000000">
        <w:rPr>
          <w:rtl w:val="0"/>
        </w:rPr>
        <w:t xml:space="preserve">ALI: Yeah.</w:t>
      </w:r>
    </w:p>
    <w:p w:rsidR="00000000" w:rsidDel="00000000" w:rsidP="00000000" w:rsidRDefault="00000000" w:rsidRPr="00000000" w14:paraId="000007D8">
      <w:pPr>
        <w:ind w:left="0" w:firstLine="0"/>
        <w:rPr/>
      </w:pPr>
      <w:r w:rsidDel="00000000" w:rsidR="00000000" w:rsidRPr="00000000">
        <w:rPr>
          <w:rtl w:val="0"/>
        </w:rPr>
      </w:r>
    </w:p>
    <w:p w:rsidR="00000000" w:rsidDel="00000000" w:rsidP="00000000" w:rsidRDefault="00000000" w:rsidRPr="00000000" w14:paraId="000007D9">
      <w:pPr>
        <w:ind w:left="0" w:firstLine="0"/>
        <w:rPr/>
      </w:pPr>
      <w:r w:rsidDel="00000000" w:rsidR="00000000" w:rsidRPr="00000000">
        <w:rPr>
          <w:rtl w:val="0"/>
        </w:rPr>
        <w:t xml:space="preserve">KEITH: That sous chef didn’t seem quick to you?</w:t>
      </w:r>
    </w:p>
    <w:p w:rsidR="00000000" w:rsidDel="00000000" w:rsidP="00000000" w:rsidRDefault="00000000" w:rsidRPr="00000000" w14:paraId="000007DA">
      <w:pPr>
        <w:ind w:left="0" w:firstLine="0"/>
        <w:rPr/>
      </w:pPr>
      <w:r w:rsidDel="00000000" w:rsidR="00000000" w:rsidRPr="00000000">
        <w:rPr>
          <w:rtl w:val="0"/>
        </w:rPr>
      </w:r>
    </w:p>
    <w:p w:rsidR="00000000" w:rsidDel="00000000" w:rsidP="00000000" w:rsidRDefault="00000000" w:rsidRPr="00000000" w14:paraId="000007DB">
      <w:pPr>
        <w:ind w:left="0" w:firstLine="0"/>
        <w:rPr/>
      </w:pPr>
      <w:r w:rsidDel="00000000" w:rsidR="00000000" w:rsidRPr="00000000">
        <w:rPr>
          <w:rtl w:val="0"/>
        </w:rPr>
        <w:t xml:space="preserve">ALI: He was busy!</w:t>
        <w:br w:type="textWrapping"/>
        <w:br w:type="textWrapping"/>
        <w:t xml:space="preserve">KEITH: He was busy but he was a little rude.</w:t>
      </w:r>
    </w:p>
    <w:p w:rsidR="00000000" w:rsidDel="00000000" w:rsidP="00000000" w:rsidRDefault="00000000" w:rsidRPr="00000000" w14:paraId="000007DC">
      <w:pPr>
        <w:ind w:left="0" w:firstLine="0"/>
        <w:rPr/>
      </w:pPr>
      <w:r w:rsidDel="00000000" w:rsidR="00000000" w:rsidRPr="00000000">
        <w:rPr>
          <w:rtl w:val="0"/>
        </w:rPr>
      </w:r>
    </w:p>
    <w:p w:rsidR="00000000" w:rsidDel="00000000" w:rsidP="00000000" w:rsidRDefault="00000000" w:rsidRPr="00000000" w14:paraId="000007DD">
      <w:pPr>
        <w:ind w:left="850.3937007874017" w:firstLine="0"/>
        <w:rPr/>
      </w:pPr>
      <w:r w:rsidDel="00000000" w:rsidR="00000000" w:rsidRPr="00000000">
        <w:rPr>
          <w:rtl w:val="0"/>
        </w:rPr>
        <w:t xml:space="preserve">ART (as Hadrian?): You guys can stay up here. I don’t expect you to go to services, you pack of godless heathens. You can wait for your meals, bring mine down for me.</w:t>
      </w:r>
    </w:p>
    <w:p w:rsidR="00000000" w:rsidDel="00000000" w:rsidP="00000000" w:rsidRDefault="00000000" w:rsidRPr="00000000" w14:paraId="000007DE">
      <w:pPr>
        <w:ind w:left="850.3937007874017" w:firstLine="0"/>
        <w:rPr/>
      </w:pPr>
      <w:r w:rsidDel="00000000" w:rsidR="00000000" w:rsidRPr="00000000">
        <w:rPr>
          <w:rtl w:val="0"/>
        </w:rPr>
      </w:r>
    </w:p>
    <w:p w:rsidR="00000000" w:rsidDel="00000000" w:rsidP="00000000" w:rsidRDefault="00000000" w:rsidRPr="00000000" w14:paraId="000007DF">
      <w:pPr>
        <w:ind w:left="0" w:firstLine="0"/>
        <w:rPr/>
      </w:pPr>
      <w:r w:rsidDel="00000000" w:rsidR="00000000" w:rsidRPr="00000000">
        <w:rPr>
          <w:rtl w:val="0"/>
        </w:rPr>
        <w:t xml:space="preserve">ALI: I follow Art downstairs.</w:t>
      </w:r>
    </w:p>
    <w:p w:rsidR="00000000" w:rsidDel="00000000" w:rsidP="00000000" w:rsidRDefault="00000000" w:rsidRPr="00000000" w14:paraId="000007E0">
      <w:pPr>
        <w:ind w:left="0" w:firstLine="0"/>
        <w:rPr/>
      </w:pPr>
      <w:r w:rsidDel="00000000" w:rsidR="00000000" w:rsidRPr="00000000">
        <w:rPr>
          <w:rtl w:val="0"/>
        </w:rPr>
      </w:r>
    </w:p>
    <w:p w:rsidR="00000000" w:rsidDel="00000000" w:rsidP="00000000" w:rsidRDefault="00000000" w:rsidRPr="00000000" w14:paraId="000007E1">
      <w:pPr>
        <w:ind w:left="0" w:firstLine="0"/>
        <w:rPr/>
      </w:pPr>
      <w:r w:rsidDel="00000000" w:rsidR="00000000" w:rsidRPr="00000000">
        <w:rPr>
          <w:rtl w:val="0"/>
        </w:rPr>
        <w:t xml:space="preserve">AUSTIN: Okay.</w:t>
      </w:r>
    </w:p>
    <w:p w:rsidR="00000000" w:rsidDel="00000000" w:rsidP="00000000" w:rsidRDefault="00000000" w:rsidRPr="00000000" w14:paraId="000007E2">
      <w:pPr>
        <w:ind w:left="0" w:firstLine="0"/>
        <w:rPr/>
      </w:pPr>
      <w:r w:rsidDel="00000000" w:rsidR="00000000" w:rsidRPr="00000000">
        <w:rPr>
          <w:rtl w:val="0"/>
        </w:rPr>
      </w:r>
    </w:p>
    <w:p w:rsidR="00000000" w:rsidDel="00000000" w:rsidP="00000000" w:rsidRDefault="00000000" w:rsidRPr="00000000" w14:paraId="000007E3">
      <w:pPr>
        <w:ind w:left="0" w:firstLine="0"/>
        <w:rPr/>
      </w:pPr>
      <w:r w:rsidDel="00000000" w:rsidR="00000000" w:rsidRPr="00000000">
        <w:rPr>
          <w:rtl w:val="0"/>
        </w:rPr>
        <w:t xml:space="preserve">KEITH: I very an-, I tell Art, I tell Hadrian I’m not going to bring him his food and I wait upstairs.</w:t>
      </w:r>
    </w:p>
    <w:p w:rsidR="00000000" w:rsidDel="00000000" w:rsidP="00000000" w:rsidRDefault="00000000" w:rsidRPr="00000000" w14:paraId="000007E4">
      <w:pPr>
        <w:ind w:left="0" w:firstLine="0"/>
        <w:rPr/>
      </w:pPr>
      <w:r w:rsidDel="00000000" w:rsidR="00000000" w:rsidRPr="00000000">
        <w:rPr>
          <w:rtl w:val="0"/>
        </w:rPr>
      </w:r>
    </w:p>
    <w:p w:rsidR="00000000" w:rsidDel="00000000" w:rsidP="00000000" w:rsidRDefault="00000000" w:rsidRPr="00000000" w14:paraId="000007E5">
      <w:pPr>
        <w:ind w:left="0" w:firstLine="0"/>
        <w:rPr/>
      </w:pPr>
      <w:r w:rsidDel="00000000" w:rsidR="00000000" w:rsidRPr="00000000">
        <w:rPr>
          <w:rtl w:val="0"/>
        </w:rPr>
        <w:t xml:space="preserve">[Art and Jack at the same time]</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pPr>
      <w:r w:rsidDel="00000000" w:rsidR="00000000" w:rsidRPr="00000000">
        <w:rPr>
          <w:rtl w:val="0"/>
        </w:rPr>
        <w:t xml:space="preserve">JACK: I follow Hadrian downstairs.</w:t>
      </w:r>
    </w:p>
    <w:p w:rsidR="00000000" w:rsidDel="00000000" w:rsidP="00000000" w:rsidRDefault="00000000" w:rsidRPr="00000000" w14:paraId="000007E8">
      <w:pPr>
        <w:ind w:left="0" w:firstLine="0"/>
        <w:rPr/>
      </w:pPr>
      <w:r w:rsidDel="00000000" w:rsidR="00000000" w:rsidRPr="00000000">
        <w:rPr>
          <w:rtl w:val="0"/>
        </w:rPr>
      </w:r>
    </w:p>
    <w:p w:rsidR="00000000" w:rsidDel="00000000" w:rsidP="00000000" w:rsidRDefault="00000000" w:rsidRPr="00000000" w14:paraId="000007E9">
      <w:pPr>
        <w:ind w:left="0" w:firstLine="0"/>
        <w:rPr/>
      </w:pPr>
      <w:r w:rsidDel="00000000" w:rsidR="00000000" w:rsidRPr="00000000">
        <w:rPr>
          <w:rtl w:val="0"/>
        </w:rPr>
        <w:t xml:space="preserve">ART: Well that’s unnecessarily hostile.</w:t>
      </w:r>
    </w:p>
    <w:p w:rsidR="00000000" w:rsidDel="00000000" w:rsidP="00000000" w:rsidRDefault="00000000" w:rsidRPr="00000000" w14:paraId="000007EA">
      <w:pPr>
        <w:ind w:left="0" w:firstLine="0"/>
        <w:rPr/>
      </w:pPr>
      <w:r w:rsidDel="00000000" w:rsidR="00000000" w:rsidRPr="00000000">
        <w:rPr>
          <w:rtl w:val="0"/>
        </w:rPr>
      </w:r>
    </w:p>
    <w:p w:rsidR="00000000" w:rsidDel="00000000" w:rsidP="00000000" w:rsidRDefault="00000000" w:rsidRPr="00000000" w14:paraId="000007EB">
      <w:pPr>
        <w:ind w:left="0" w:firstLine="0"/>
        <w:rPr/>
      </w:pPr>
      <w:r w:rsidDel="00000000" w:rsidR="00000000" w:rsidRPr="00000000">
        <w:rPr>
          <w:rtl w:val="0"/>
        </w:rPr>
        <w:t xml:space="preserve">AUSTIN: Fantasmo, where are you at?</w:t>
      </w:r>
    </w:p>
    <w:p w:rsidR="00000000" w:rsidDel="00000000" w:rsidP="00000000" w:rsidRDefault="00000000" w:rsidRPr="00000000" w14:paraId="000007EC">
      <w:pPr>
        <w:ind w:left="0" w:firstLine="0"/>
        <w:rPr/>
      </w:pPr>
      <w:r w:rsidDel="00000000" w:rsidR="00000000" w:rsidRPr="00000000">
        <w:rPr>
          <w:rtl w:val="0"/>
        </w:rPr>
      </w:r>
    </w:p>
    <w:p w:rsidR="00000000" w:rsidDel="00000000" w:rsidP="00000000" w:rsidRDefault="00000000" w:rsidRPr="00000000" w14:paraId="000007ED">
      <w:pPr>
        <w:ind w:left="0" w:firstLine="0"/>
        <w:rPr/>
      </w:pPr>
      <w:r w:rsidDel="00000000" w:rsidR="00000000" w:rsidRPr="00000000">
        <w:rPr>
          <w:rtl w:val="0"/>
        </w:rPr>
        <w:t xml:space="preserve">NICK: [pause, thinking noises] Let’s see.. I can’t talk to the, the cooks at all, no.</w:t>
      </w:r>
    </w:p>
    <w:p w:rsidR="00000000" w:rsidDel="00000000" w:rsidP="00000000" w:rsidRDefault="00000000" w:rsidRPr="00000000" w14:paraId="000007EE">
      <w:pPr>
        <w:ind w:left="0" w:firstLine="0"/>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AUSTIN: [overlapping Nick] No. Now that Hadrian is gone, no-one can talk to them.</w:t>
      </w:r>
    </w:p>
    <w:p w:rsidR="00000000" w:rsidDel="00000000" w:rsidP="00000000" w:rsidRDefault="00000000" w:rsidRPr="00000000" w14:paraId="000007F0">
      <w:pPr>
        <w:ind w:left="0" w:firstLine="0"/>
        <w:rPr/>
      </w:pPr>
      <w:r w:rsidDel="00000000" w:rsidR="00000000" w:rsidRPr="00000000">
        <w:rPr>
          <w:rtl w:val="0"/>
        </w:rPr>
      </w:r>
    </w:p>
    <w:p w:rsidR="00000000" w:rsidDel="00000000" w:rsidP="00000000" w:rsidRDefault="00000000" w:rsidRPr="00000000" w14:paraId="000007F1">
      <w:pPr>
        <w:ind w:left="0" w:firstLine="0"/>
        <w:rPr/>
      </w:pPr>
      <w:r w:rsidDel="00000000" w:rsidR="00000000" w:rsidRPr="00000000">
        <w:rPr>
          <w:rtl w:val="0"/>
        </w:rPr>
        <w:t xml:space="preserve">NICK: Okay. I just, can I like hang out and just study them, watch them do their thing for a while?</w:t>
        <w:br w:type="textWrapping"/>
        <w:br w:type="textWrapping"/>
        <w:t xml:space="preserve">AUSTIN: They are getting like, they are getting increasingly aggressive that you’re staying there. </w:t>
      </w:r>
    </w:p>
    <w:p w:rsidR="00000000" w:rsidDel="00000000" w:rsidP="00000000" w:rsidRDefault="00000000" w:rsidRPr="00000000" w14:paraId="000007F2">
      <w:pPr>
        <w:ind w:left="0" w:firstLine="0"/>
        <w:rPr/>
      </w:pPr>
      <w:r w:rsidDel="00000000" w:rsidR="00000000" w:rsidRPr="00000000">
        <w:rPr>
          <w:rtl w:val="0"/>
        </w:rPr>
      </w:r>
    </w:p>
    <w:p w:rsidR="00000000" w:rsidDel="00000000" w:rsidP="00000000" w:rsidRDefault="00000000" w:rsidRPr="00000000" w14:paraId="000007F3">
      <w:pPr>
        <w:ind w:left="0" w:firstLine="0"/>
        <w:rPr/>
      </w:pPr>
      <w:r w:rsidDel="00000000" w:rsidR="00000000" w:rsidRPr="00000000">
        <w:rPr>
          <w:rtl w:val="0"/>
        </w:rPr>
        <w:t xml:space="preserve">NICK: Okay, alright.</w:t>
      </w:r>
    </w:p>
    <w:p w:rsidR="00000000" w:rsidDel="00000000" w:rsidP="00000000" w:rsidRDefault="00000000" w:rsidRPr="00000000" w14:paraId="000007F4">
      <w:pPr>
        <w:ind w:left="0" w:firstLine="0"/>
        <w:rPr/>
      </w:pPr>
      <w:r w:rsidDel="00000000" w:rsidR="00000000" w:rsidRPr="00000000">
        <w:rPr>
          <w:rtl w:val="0"/>
        </w:rPr>
      </w:r>
    </w:p>
    <w:p w:rsidR="00000000" w:rsidDel="00000000" w:rsidP="00000000" w:rsidRDefault="00000000" w:rsidRPr="00000000" w14:paraId="000007F5">
      <w:pPr>
        <w:ind w:left="0" w:firstLine="0"/>
        <w:rPr/>
      </w:pPr>
      <w:r w:rsidDel="00000000" w:rsidR="00000000" w:rsidRPr="00000000">
        <w:rPr>
          <w:rtl w:val="0"/>
        </w:rPr>
        <w:t xml:space="preserve">KEITH: I told you they were annoyed.</w:t>
      </w:r>
    </w:p>
    <w:p w:rsidR="00000000" w:rsidDel="00000000" w:rsidP="00000000" w:rsidRDefault="00000000" w:rsidRPr="00000000" w14:paraId="000007F6">
      <w:pPr>
        <w:ind w:left="0" w:firstLine="0"/>
        <w:rPr/>
      </w:pPr>
      <w:r w:rsidDel="00000000" w:rsidR="00000000" w:rsidRPr="00000000">
        <w:rPr>
          <w:rtl w:val="0"/>
        </w:rPr>
      </w:r>
    </w:p>
    <w:p w:rsidR="00000000" w:rsidDel="00000000" w:rsidP="00000000" w:rsidRDefault="00000000" w:rsidRPr="00000000" w14:paraId="000007F7">
      <w:pPr>
        <w:ind w:left="0" w:firstLine="0"/>
        <w:rPr/>
      </w:pPr>
      <w:r w:rsidDel="00000000" w:rsidR="00000000" w:rsidRPr="00000000">
        <w:rPr>
          <w:rtl w:val="0"/>
        </w:rPr>
        <w:t xml:space="preserve">AUSTIN: Like, more and more knives start pointing in your direction, and like gesturing out and then pointing back at you.</w:t>
      </w:r>
    </w:p>
    <w:p w:rsidR="00000000" w:rsidDel="00000000" w:rsidP="00000000" w:rsidRDefault="00000000" w:rsidRPr="00000000" w14:paraId="000007F8">
      <w:pPr>
        <w:ind w:left="0" w:firstLine="0"/>
        <w:rPr/>
      </w:pPr>
      <w:r w:rsidDel="00000000" w:rsidR="00000000" w:rsidRPr="00000000">
        <w:rPr>
          <w:rtl w:val="0"/>
        </w:rPr>
      </w:r>
    </w:p>
    <w:p w:rsidR="00000000" w:rsidDel="00000000" w:rsidP="00000000" w:rsidRDefault="00000000" w:rsidRPr="00000000" w14:paraId="000007F9">
      <w:pPr>
        <w:ind w:left="0" w:firstLine="0"/>
        <w:rPr/>
      </w:pPr>
      <w:r w:rsidDel="00000000" w:rsidR="00000000" w:rsidRPr="00000000">
        <w:rPr>
          <w:rtl w:val="0"/>
        </w:rPr>
        <w:t xml:space="preserve">NICK: Sure, alright. [long pause, thinking noises] I guess I go down to the door?</w:t>
        <w:br w:type="textWrapping"/>
        <w:br w:type="textWrapping"/>
        <w:t xml:space="preserve">AUSTIN: You know what, here’s a thing, okay. So you go downstairs to the door. The </w:t>
      </w:r>
      <w:r w:rsidDel="00000000" w:rsidR="00000000" w:rsidRPr="00000000">
        <w:rPr>
          <w:i w:val="1"/>
          <w:rtl w:val="0"/>
        </w:rPr>
        <w:t xml:space="preserve">only</w:t>
      </w:r>
      <w:r w:rsidDel="00000000" w:rsidR="00000000" w:rsidRPr="00000000">
        <w:rPr>
          <w:rtl w:val="0"/>
        </w:rPr>
        <w:t xml:space="preserve"> one upstairs at this point is Fero who --The chef comes out with the hat, or just the hat comes out, with the floating plates with nice steaming meat, and some nice veggies, and there’s like some bread that’s been thawed so like ehh.. And it giv-, it like, the chef hat like duh, duh, duh, duh, duh. Look, look. Looks at you. Shrugs. And puts the plates on the ground and then leaves.</w:t>
      </w:r>
    </w:p>
    <w:p w:rsidR="00000000" w:rsidDel="00000000" w:rsidP="00000000" w:rsidRDefault="00000000" w:rsidRPr="00000000" w14:paraId="000007FA">
      <w:pPr>
        <w:ind w:left="0" w:firstLine="0"/>
        <w:rPr/>
      </w:pPr>
      <w:r w:rsidDel="00000000" w:rsidR="00000000" w:rsidRPr="00000000">
        <w:rPr>
          <w:rtl w:val="0"/>
        </w:rPr>
      </w:r>
    </w:p>
    <w:p w:rsidR="00000000" w:rsidDel="00000000" w:rsidP="00000000" w:rsidRDefault="00000000" w:rsidRPr="00000000" w14:paraId="000007FB">
      <w:pPr>
        <w:ind w:left="0" w:firstLine="0"/>
        <w:rPr/>
      </w:pPr>
      <w:r w:rsidDel="00000000" w:rsidR="00000000" w:rsidRPr="00000000">
        <w:rPr>
          <w:rtl w:val="0"/>
        </w:rPr>
        <w:t xml:space="preserve">[Ali laughing]</w:t>
      </w:r>
    </w:p>
    <w:p w:rsidR="00000000" w:rsidDel="00000000" w:rsidP="00000000" w:rsidRDefault="00000000" w:rsidRPr="00000000" w14:paraId="000007FC">
      <w:pPr>
        <w:ind w:left="0" w:firstLine="0"/>
        <w:rPr/>
      </w:pPr>
      <w:r w:rsidDel="00000000" w:rsidR="00000000" w:rsidRPr="00000000">
        <w:rPr>
          <w:rtl w:val="0"/>
        </w:rPr>
      </w:r>
    </w:p>
    <w:p w:rsidR="00000000" w:rsidDel="00000000" w:rsidP="00000000" w:rsidRDefault="00000000" w:rsidRPr="00000000" w14:paraId="000007FD">
      <w:pPr>
        <w:ind w:left="0" w:firstLine="0"/>
        <w:rPr/>
      </w:pPr>
      <w:r w:rsidDel="00000000" w:rsidR="00000000" w:rsidRPr="00000000">
        <w:rPr>
          <w:rtl w:val="0"/>
        </w:rPr>
        <w:t xml:space="preserve">KEITH: I shrug and give him a thumbs-up.</w:t>
      </w:r>
    </w:p>
    <w:p w:rsidR="00000000" w:rsidDel="00000000" w:rsidP="00000000" w:rsidRDefault="00000000" w:rsidRPr="00000000" w14:paraId="000007FE">
      <w:pPr>
        <w:ind w:left="0" w:firstLine="0"/>
        <w:rPr/>
      </w:pPr>
      <w:r w:rsidDel="00000000" w:rsidR="00000000" w:rsidRPr="00000000">
        <w:rPr>
          <w:rtl w:val="0"/>
        </w:rPr>
      </w:r>
    </w:p>
    <w:p w:rsidR="00000000" w:rsidDel="00000000" w:rsidP="00000000" w:rsidRDefault="00000000" w:rsidRPr="00000000" w14:paraId="000007FF">
      <w:pPr>
        <w:ind w:left="0" w:firstLine="0"/>
        <w:rPr/>
      </w:pPr>
      <w:r w:rsidDel="00000000" w:rsidR="00000000" w:rsidRPr="00000000">
        <w:rPr>
          <w:rtl w:val="0"/>
        </w:rPr>
        <w:t xml:space="preserve">AUSTIN: Yeah, he’s like ehh. He does a little nod like ehh y’know, I know bud, and leaves.</w:t>
      </w:r>
    </w:p>
    <w:p w:rsidR="00000000" w:rsidDel="00000000" w:rsidP="00000000" w:rsidRDefault="00000000" w:rsidRPr="00000000" w14:paraId="00000800">
      <w:pPr>
        <w:ind w:left="0" w:firstLine="0"/>
        <w:rPr/>
      </w:pPr>
      <w:r w:rsidDel="00000000" w:rsidR="00000000" w:rsidRPr="00000000">
        <w:rPr>
          <w:rtl w:val="0"/>
        </w:rPr>
      </w:r>
    </w:p>
    <w:p w:rsidR="00000000" w:rsidDel="00000000" w:rsidP="00000000" w:rsidRDefault="00000000" w:rsidRPr="00000000" w14:paraId="00000801">
      <w:pPr>
        <w:ind w:left="0" w:firstLine="0"/>
        <w:rPr/>
      </w:pPr>
      <w:r w:rsidDel="00000000" w:rsidR="00000000" w:rsidRPr="00000000">
        <w:rPr>
          <w:rtl w:val="0"/>
        </w:rPr>
        <w:t xml:space="preserve">[Ali laughing]</w:t>
      </w:r>
    </w:p>
    <w:p w:rsidR="00000000" w:rsidDel="00000000" w:rsidP="00000000" w:rsidRDefault="00000000" w:rsidRPr="00000000" w14:paraId="00000802">
      <w:pPr>
        <w:ind w:left="0" w:firstLine="0"/>
        <w:rPr/>
      </w:pPr>
      <w:r w:rsidDel="00000000" w:rsidR="00000000" w:rsidRPr="00000000">
        <w:rPr>
          <w:rtl w:val="0"/>
        </w:rPr>
      </w:r>
    </w:p>
    <w:p w:rsidR="00000000" w:rsidDel="00000000" w:rsidP="00000000" w:rsidRDefault="00000000" w:rsidRPr="00000000" w14:paraId="00000803">
      <w:pPr>
        <w:ind w:left="0" w:firstLine="0"/>
        <w:rPr/>
      </w:pPr>
      <w:r w:rsidDel="00000000" w:rsidR="00000000" w:rsidRPr="00000000">
        <w:rPr>
          <w:rtl w:val="0"/>
        </w:rPr>
        <w:t xml:space="preserve">AUSTIN: Downstairs-</w:t>
      </w:r>
    </w:p>
    <w:p w:rsidR="00000000" w:rsidDel="00000000" w:rsidP="00000000" w:rsidRDefault="00000000" w:rsidRPr="00000000" w14:paraId="00000804">
      <w:pPr>
        <w:ind w:left="0" w:firstLine="0"/>
        <w:rPr/>
      </w:pPr>
      <w:r w:rsidDel="00000000" w:rsidR="00000000" w:rsidRPr="00000000">
        <w:rPr>
          <w:rtl w:val="0"/>
        </w:rPr>
      </w:r>
    </w:p>
    <w:p w:rsidR="00000000" w:rsidDel="00000000" w:rsidP="00000000" w:rsidRDefault="00000000" w:rsidRPr="00000000" w14:paraId="00000805">
      <w:pPr>
        <w:ind w:left="0" w:firstLine="0"/>
        <w:rPr/>
      </w:pPr>
      <w:r w:rsidDel="00000000" w:rsidR="00000000" w:rsidRPr="00000000">
        <w:rPr>
          <w:rtl w:val="0"/>
        </w:rPr>
        <w:t xml:space="preserve">KEITH: Alright, cool. I have a-</w:t>
      </w:r>
    </w:p>
    <w:p w:rsidR="00000000" w:rsidDel="00000000" w:rsidP="00000000" w:rsidRDefault="00000000" w:rsidRPr="00000000" w14:paraId="00000806">
      <w:pPr>
        <w:ind w:left="0" w:firstLine="0"/>
        <w:rPr/>
      </w:pPr>
      <w:r w:rsidDel="00000000" w:rsidR="00000000" w:rsidRPr="00000000">
        <w:rPr>
          <w:rtl w:val="0"/>
        </w:rPr>
      </w:r>
    </w:p>
    <w:p w:rsidR="00000000" w:rsidDel="00000000" w:rsidP="00000000" w:rsidRDefault="00000000" w:rsidRPr="00000000" w14:paraId="00000807">
      <w:pPr>
        <w:ind w:left="0" w:firstLine="0"/>
        <w:rPr/>
      </w:pPr>
      <w:r w:rsidDel="00000000" w:rsidR="00000000" w:rsidRPr="00000000">
        <w:rPr>
          <w:rtl w:val="0"/>
        </w:rPr>
        <w:t xml:space="preserve">AUSTIN: Y’all I’m gonna like get a, cut to the --You are </w:t>
      </w:r>
      <w:r w:rsidDel="00000000" w:rsidR="00000000" w:rsidRPr="00000000">
        <w:rPr>
          <w:i w:val="1"/>
          <w:rtl w:val="0"/>
        </w:rPr>
        <w:t xml:space="preserve">done </w:t>
      </w:r>
      <w:r w:rsidDel="00000000" w:rsidR="00000000" w:rsidRPr="00000000">
        <w:rPr>
          <w:rtl w:val="0"/>
        </w:rPr>
        <w:t xml:space="preserve">downstairs. There’s no-</w:t>
      </w:r>
    </w:p>
    <w:p w:rsidR="00000000" w:rsidDel="00000000" w:rsidP="00000000" w:rsidRDefault="00000000" w:rsidRPr="00000000" w14:paraId="00000808">
      <w:pPr>
        <w:ind w:left="0" w:firstLine="0"/>
        <w:rPr/>
      </w:pPr>
      <w:r w:rsidDel="00000000" w:rsidR="00000000" w:rsidRPr="00000000">
        <w:rPr>
          <w:rtl w:val="0"/>
        </w:rPr>
      </w:r>
    </w:p>
    <w:p w:rsidR="00000000" w:rsidDel="00000000" w:rsidP="00000000" w:rsidRDefault="00000000" w:rsidRPr="00000000" w14:paraId="00000809">
      <w:pPr>
        <w:ind w:left="0" w:firstLine="0"/>
        <w:rPr/>
      </w:pPr>
      <w:r w:rsidDel="00000000" w:rsidR="00000000" w:rsidRPr="00000000">
        <w:rPr>
          <w:rtl w:val="0"/>
        </w:rPr>
        <w:t xml:space="preserve">ART: Great.</w:t>
      </w:r>
    </w:p>
    <w:p w:rsidR="00000000" w:rsidDel="00000000" w:rsidP="00000000" w:rsidRDefault="00000000" w:rsidRPr="00000000" w14:paraId="0000080A">
      <w:pPr>
        <w:ind w:left="0" w:firstLine="0"/>
        <w:rPr/>
      </w:pPr>
      <w:r w:rsidDel="00000000" w:rsidR="00000000" w:rsidRPr="00000000">
        <w:rPr>
          <w:rtl w:val="0"/>
        </w:rPr>
      </w:r>
    </w:p>
    <w:p w:rsidR="00000000" w:rsidDel="00000000" w:rsidP="00000000" w:rsidRDefault="00000000" w:rsidRPr="00000000" w14:paraId="0000080B">
      <w:pPr>
        <w:ind w:left="0" w:firstLine="0"/>
        <w:rPr/>
      </w:pPr>
      <w:r w:rsidDel="00000000" w:rsidR="00000000" w:rsidRPr="00000000">
        <w:rPr>
          <w:rtl w:val="0"/>
        </w:rPr>
        <w:t xml:space="preserve">AUSTIN: You can’t get in that room, you’ve nothing --You can’t seem to get into that room. And there is no-</w:t>
      </w:r>
    </w:p>
    <w:p w:rsidR="00000000" w:rsidDel="00000000" w:rsidP="00000000" w:rsidRDefault="00000000" w:rsidRPr="00000000" w14:paraId="0000080C">
      <w:pPr>
        <w:ind w:left="0" w:firstLine="0"/>
        <w:rPr/>
      </w:pPr>
      <w:r w:rsidDel="00000000" w:rsidR="00000000" w:rsidRPr="00000000">
        <w:rPr>
          <w:rtl w:val="0"/>
        </w:rPr>
      </w:r>
    </w:p>
    <w:p w:rsidR="00000000" w:rsidDel="00000000" w:rsidP="00000000" w:rsidRDefault="00000000" w:rsidRPr="00000000" w14:paraId="0000080D">
      <w:pPr>
        <w:ind w:left="0" w:firstLine="0"/>
        <w:rPr/>
      </w:pPr>
      <w:r w:rsidDel="00000000" w:rsidR="00000000" w:rsidRPr="00000000">
        <w:rPr>
          <w:rtl w:val="0"/>
        </w:rPr>
        <w:t xml:space="preserve">ART: No, I’m not trying to get into that door. I’m, I’m doing my services.</w:t>
      </w:r>
    </w:p>
    <w:p w:rsidR="00000000" w:rsidDel="00000000" w:rsidP="00000000" w:rsidRDefault="00000000" w:rsidRPr="00000000" w14:paraId="0000080E">
      <w:pPr>
        <w:ind w:left="0" w:firstLine="0"/>
        <w:rPr/>
      </w:pPr>
      <w:r w:rsidDel="00000000" w:rsidR="00000000" w:rsidRPr="00000000">
        <w:rPr>
          <w:rtl w:val="0"/>
        </w:rPr>
      </w:r>
    </w:p>
    <w:p w:rsidR="00000000" w:rsidDel="00000000" w:rsidP="00000000" w:rsidRDefault="00000000" w:rsidRPr="00000000" w14:paraId="0000080F">
      <w:pPr>
        <w:ind w:left="0" w:firstLine="0"/>
        <w:rPr/>
      </w:pPr>
      <w:r w:rsidDel="00000000" w:rsidR="00000000" w:rsidRPr="00000000">
        <w:rPr>
          <w:rtl w:val="0"/>
        </w:rPr>
        <w:t xml:space="preserve">AUSTIN: Oh I’m talking to, yeah, everybody else who was like ‘I’m gonna go back to the door’. There’s no way in that you can tell from here.</w:t>
      </w:r>
    </w:p>
    <w:p w:rsidR="00000000" w:rsidDel="00000000" w:rsidP="00000000" w:rsidRDefault="00000000" w:rsidRPr="00000000" w14:paraId="00000810">
      <w:pPr>
        <w:ind w:left="0" w:firstLine="0"/>
        <w:rPr/>
      </w:pPr>
      <w:r w:rsidDel="00000000" w:rsidR="00000000" w:rsidRPr="00000000">
        <w:rPr>
          <w:rtl w:val="0"/>
        </w:rPr>
      </w:r>
    </w:p>
    <w:p w:rsidR="00000000" w:rsidDel="00000000" w:rsidP="00000000" w:rsidRDefault="00000000" w:rsidRPr="00000000" w14:paraId="00000811">
      <w:pPr>
        <w:ind w:left="0" w:firstLine="0"/>
        <w:rPr/>
      </w:pPr>
      <w:r w:rsidDel="00000000" w:rsidR="00000000" w:rsidRPr="00000000">
        <w:rPr>
          <w:rtl w:val="0"/>
        </w:rPr>
        <w:t xml:space="preserve">NICK: Okay.</w:t>
      </w:r>
    </w:p>
    <w:p w:rsidR="00000000" w:rsidDel="00000000" w:rsidP="00000000" w:rsidRDefault="00000000" w:rsidRPr="00000000" w14:paraId="00000812">
      <w:pPr>
        <w:ind w:left="0" w:firstLine="0"/>
        <w:rPr/>
      </w:pPr>
      <w:r w:rsidDel="00000000" w:rsidR="00000000" w:rsidRPr="00000000">
        <w:rPr>
          <w:rtl w:val="0"/>
        </w:rPr>
      </w:r>
    </w:p>
    <w:p w:rsidR="00000000" w:rsidDel="00000000" w:rsidP="00000000" w:rsidRDefault="00000000" w:rsidRPr="00000000" w14:paraId="00000813">
      <w:pPr>
        <w:ind w:left="0" w:firstLine="0"/>
        <w:rPr/>
      </w:pPr>
      <w:r w:rsidDel="00000000" w:rsidR="00000000" w:rsidRPr="00000000">
        <w:rPr>
          <w:rtl w:val="0"/>
        </w:rPr>
        <w:t xml:space="preserve">AUSTIN: Ali had a chance, Hella could have lifted it, or broken through it. But,  but once she failed that role that’s, that’s locked off at this point. [pauses] Art what’re your service like? What --How do --What’s Hadrian doing?</w:t>
      </w:r>
    </w:p>
    <w:p w:rsidR="00000000" w:rsidDel="00000000" w:rsidP="00000000" w:rsidRDefault="00000000" w:rsidRPr="00000000" w14:paraId="00000814">
      <w:pPr>
        <w:ind w:left="0" w:firstLine="0"/>
        <w:rPr/>
      </w:pPr>
      <w:r w:rsidDel="00000000" w:rsidR="00000000" w:rsidRPr="00000000">
        <w:rPr>
          <w:rtl w:val="0"/>
        </w:rPr>
      </w:r>
    </w:p>
    <w:p w:rsidR="00000000" w:rsidDel="00000000" w:rsidP="00000000" w:rsidRDefault="00000000" w:rsidRPr="00000000" w14:paraId="00000815">
      <w:pPr>
        <w:ind w:left="0" w:firstLine="0"/>
        <w:rPr/>
      </w:pPr>
      <w:r w:rsidDel="00000000" w:rsidR="00000000" w:rsidRPr="00000000">
        <w:rPr>
          <w:rtl w:val="0"/>
        </w:rPr>
        <w:t xml:space="preserve">KEITH: Well, I’m chowing down, first of all.</w:t>
      </w:r>
    </w:p>
    <w:p w:rsidR="00000000" w:rsidDel="00000000" w:rsidP="00000000" w:rsidRDefault="00000000" w:rsidRPr="00000000" w14:paraId="00000816">
      <w:pPr>
        <w:ind w:left="0" w:firstLine="0"/>
        <w:rPr/>
      </w:pPr>
      <w:r w:rsidDel="00000000" w:rsidR="00000000" w:rsidRPr="00000000">
        <w:rPr>
          <w:rtl w:val="0"/>
        </w:rPr>
      </w:r>
    </w:p>
    <w:p w:rsidR="00000000" w:rsidDel="00000000" w:rsidP="00000000" w:rsidRDefault="00000000" w:rsidRPr="00000000" w14:paraId="00000817">
      <w:pPr>
        <w:ind w:left="0" w:firstLine="0"/>
        <w:rPr/>
      </w:pPr>
      <w:r w:rsidDel="00000000" w:rsidR="00000000" w:rsidRPr="00000000">
        <w:rPr>
          <w:rtl w:val="0"/>
        </w:rPr>
        <w:t xml:space="preserve">ART: [overlapping Keith] I’m not perf-, I’m not like performing services, right? I’m not like leading them, ‘cause I know they don’t give a shit, right?</w:t>
      </w:r>
    </w:p>
    <w:p w:rsidR="00000000" w:rsidDel="00000000" w:rsidP="00000000" w:rsidRDefault="00000000" w:rsidRPr="00000000" w14:paraId="00000818">
      <w:pPr>
        <w:ind w:left="0" w:firstLine="0"/>
        <w:rPr/>
      </w:pPr>
      <w:r w:rsidDel="00000000" w:rsidR="00000000" w:rsidRPr="00000000">
        <w:rPr>
          <w:rtl w:val="0"/>
        </w:rPr>
      </w:r>
    </w:p>
    <w:p w:rsidR="00000000" w:rsidDel="00000000" w:rsidP="00000000" w:rsidRDefault="00000000" w:rsidRPr="00000000" w14:paraId="00000819">
      <w:pPr>
        <w:ind w:left="0" w:firstLine="0"/>
        <w:rPr/>
      </w:pPr>
      <w:r w:rsidDel="00000000" w:rsidR="00000000" w:rsidRPr="00000000">
        <w:rPr>
          <w:rtl w:val="0"/>
        </w:rPr>
        <w:t xml:space="preserve">AUSTIN: Mhm.</w:t>
      </w:r>
    </w:p>
    <w:p w:rsidR="00000000" w:rsidDel="00000000" w:rsidP="00000000" w:rsidRDefault="00000000" w:rsidRPr="00000000" w14:paraId="0000081A">
      <w:pPr>
        <w:ind w:left="0" w:firstLine="0"/>
        <w:rPr/>
      </w:pPr>
      <w:r w:rsidDel="00000000" w:rsidR="00000000" w:rsidRPr="00000000">
        <w:rPr>
          <w:rtl w:val="0"/>
        </w:rPr>
      </w:r>
    </w:p>
    <w:p w:rsidR="00000000" w:rsidDel="00000000" w:rsidP="00000000" w:rsidRDefault="00000000" w:rsidRPr="00000000" w14:paraId="0000081B">
      <w:pPr>
        <w:ind w:left="0" w:firstLine="0"/>
        <w:rPr/>
      </w:pPr>
      <w:r w:rsidDel="00000000" w:rsidR="00000000" w:rsidRPr="00000000">
        <w:rPr>
          <w:rtl w:val="0"/>
        </w:rPr>
        <w:t xml:space="preserve">ART: You guys don’t give a shit?</w:t>
      </w:r>
    </w:p>
    <w:p w:rsidR="00000000" w:rsidDel="00000000" w:rsidP="00000000" w:rsidRDefault="00000000" w:rsidRPr="00000000" w14:paraId="0000081C">
      <w:pPr>
        <w:ind w:left="0" w:firstLine="0"/>
        <w:rPr/>
      </w:pPr>
      <w:r w:rsidDel="00000000" w:rsidR="00000000" w:rsidRPr="00000000">
        <w:rPr>
          <w:rtl w:val="0"/>
        </w:rPr>
      </w:r>
    </w:p>
    <w:p w:rsidR="00000000" w:rsidDel="00000000" w:rsidP="00000000" w:rsidRDefault="00000000" w:rsidRPr="00000000" w14:paraId="0000081D">
      <w:pPr>
        <w:ind w:left="0" w:firstLine="0"/>
        <w:rPr/>
      </w:pPr>
      <w:r w:rsidDel="00000000" w:rsidR="00000000" w:rsidRPr="00000000">
        <w:rPr>
          <w:rtl w:val="0"/>
        </w:rPr>
        <w:t xml:space="preserve">[silent pause]</w:t>
      </w:r>
    </w:p>
    <w:p w:rsidR="00000000" w:rsidDel="00000000" w:rsidP="00000000" w:rsidRDefault="00000000" w:rsidRPr="00000000" w14:paraId="0000081E">
      <w:pPr>
        <w:ind w:left="0" w:firstLine="0"/>
        <w:rPr/>
      </w:pPr>
      <w:r w:rsidDel="00000000" w:rsidR="00000000" w:rsidRPr="00000000">
        <w:rPr>
          <w:rtl w:val="0"/>
        </w:rPr>
      </w:r>
    </w:p>
    <w:p w:rsidR="00000000" w:rsidDel="00000000" w:rsidP="00000000" w:rsidRDefault="00000000" w:rsidRPr="00000000" w14:paraId="0000081F">
      <w:pPr>
        <w:ind w:left="0" w:firstLine="0"/>
        <w:rPr/>
      </w:pPr>
      <w:r w:rsidDel="00000000" w:rsidR="00000000" w:rsidRPr="00000000">
        <w:rPr>
          <w:rtl w:val="0"/>
        </w:rPr>
        <w:t xml:space="preserve">NICK: No, I don’t.</w:t>
      </w:r>
    </w:p>
    <w:p w:rsidR="00000000" w:rsidDel="00000000" w:rsidP="00000000" w:rsidRDefault="00000000" w:rsidRPr="00000000" w14:paraId="00000820">
      <w:pPr>
        <w:ind w:left="0" w:firstLine="0"/>
        <w:rPr/>
      </w:pPr>
      <w:r w:rsidDel="00000000" w:rsidR="00000000" w:rsidRPr="00000000">
        <w:rPr>
          <w:rtl w:val="0"/>
        </w:rPr>
      </w:r>
    </w:p>
    <w:p w:rsidR="00000000" w:rsidDel="00000000" w:rsidP="00000000" w:rsidRDefault="00000000" w:rsidRPr="00000000" w14:paraId="00000821">
      <w:pPr>
        <w:ind w:left="0" w:firstLine="0"/>
        <w:rPr/>
      </w:pPr>
      <w:r w:rsidDel="00000000" w:rsidR="00000000" w:rsidRPr="00000000">
        <w:rPr>
          <w:rtl w:val="0"/>
        </w:rPr>
        <w:t xml:space="preserve">LEM: [overlapping Nick] I kinda give a shit, but I don’t follow your religion, so y’know..</w:t>
      </w:r>
    </w:p>
    <w:p w:rsidR="00000000" w:rsidDel="00000000" w:rsidP="00000000" w:rsidRDefault="00000000" w:rsidRPr="00000000" w14:paraId="00000822">
      <w:pPr>
        <w:ind w:left="0" w:firstLine="0"/>
        <w:rPr/>
      </w:pPr>
      <w:r w:rsidDel="00000000" w:rsidR="00000000" w:rsidRPr="00000000">
        <w:rPr>
          <w:rtl w:val="0"/>
        </w:rPr>
      </w:r>
    </w:p>
    <w:p w:rsidR="00000000" w:rsidDel="00000000" w:rsidP="00000000" w:rsidRDefault="00000000" w:rsidRPr="00000000" w14:paraId="00000823">
      <w:pPr>
        <w:ind w:left="0" w:firstLine="0"/>
        <w:rPr/>
      </w:pPr>
      <w:r w:rsidDel="00000000" w:rsidR="00000000" w:rsidRPr="00000000">
        <w:rPr>
          <w:rtl w:val="0"/>
        </w:rPr>
        <w:t xml:space="preserve">ART: Right. But like I’m, I’m doing this for me, right?</w:t>
        <w:br w:type="textWrapping"/>
        <w:br w:type="textWrapping"/>
        <w:t xml:space="preserve">AUSTIN: Right.</w:t>
      </w:r>
    </w:p>
    <w:p w:rsidR="00000000" w:rsidDel="00000000" w:rsidP="00000000" w:rsidRDefault="00000000" w:rsidRPr="00000000" w14:paraId="00000824">
      <w:pPr>
        <w:ind w:left="0" w:firstLine="0"/>
        <w:rPr/>
      </w:pPr>
      <w:r w:rsidDel="00000000" w:rsidR="00000000" w:rsidRPr="00000000">
        <w:rPr>
          <w:rtl w:val="0"/>
        </w:rPr>
      </w:r>
    </w:p>
    <w:p w:rsidR="00000000" w:rsidDel="00000000" w:rsidP="00000000" w:rsidRDefault="00000000" w:rsidRPr="00000000" w14:paraId="00000825">
      <w:pPr>
        <w:ind w:left="0" w:firstLine="0"/>
        <w:rPr/>
      </w:pPr>
      <w:r w:rsidDel="00000000" w:rsidR="00000000" w:rsidRPr="00000000">
        <w:rPr>
          <w:rtl w:val="0"/>
        </w:rPr>
        <w:t xml:space="preserve">JACK: Yeah.</w:t>
      </w:r>
    </w:p>
    <w:p w:rsidR="00000000" w:rsidDel="00000000" w:rsidP="00000000" w:rsidRDefault="00000000" w:rsidRPr="00000000" w14:paraId="00000826">
      <w:pPr>
        <w:ind w:left="0" w:firstLine="0"/>
        <w:rPr/>
      </w:pPr>
      <w:r w:rsidDel="00000000" w:rsidR="00000000" w:rsidRPr="00000000">
        <w:rPr>
          <w:rtl w:val="0"/>
        </w:rPr>
      </w:r>
    </w:p>
    <w:p w:rsidR="00000000" w:rsidDel="00000000" w:rsidP="00000000" w:rsidRDefault="00000000" w:rsidRPr="00000000" w14:paraId="00000827">
      <w:pPr>
        <w:ind w:left="0" w:firstLine="0"/>
        <w:rPr/>
      </w:pPr>
      <w:r w:rsidDel="00000000" w:rsidR="00000000" w:rsidRPr="00000000">
        <w:rPr>
          <w:rtl w:val="0"/>
        </w:rPr>
        <w:t xml:space="preserve">ART: So I like, y’know --There’s no windows, this room does not have windows, correct?</w:t>
      </w:r>
    </w:p>
    <w:p w:rsidR="00000000" w:rsidDel="00000000" w:rsidP="00000000" w:rsidRDefault="00000000" w:rsidRPr="00000000" w14:paraId="00000828">
      <w:pPr>
        <w:ind w:left="0" w:firstLine="0"/>
        <w:rPr/>
      </w:pPr>
      <w:r w:rsidDel="00000000" w:rsidR="00000000" w:rsidRPr="00000000">
        <w:rPr>
          <w:rtl w:val="0"/>
        </w:rPr>
      </w:r>
    </w:p>
    <w:p w:rsidR="00000000" w:rsidDel="00000000" w:rsidP="00000000" w:rsidRDefault="00000000" w:rsidRPr="00000000" w14:paraId="00000829">
      <w:pPr>
        <w:ind w:left="0" w:firstLine="0"/>
        <w:rPr/>
      </w:pPr>
      <w:r w:rsidDel="00000000" w:rsidR="00000000" w:rsidRPr="00000000">
        <w:rPr>
          <w:rtl w:val="0"/>
        </w:rPr>
        <w:t xml:space="preserve">AUSTIN: Mhm… Correct.</w:t>
      </w:r>
    </w:p>
    <w:p w:rsidR="00000000" w:rsidDel="00000000" w:rsidP="00000000" w:rsidRDefault="00000000" w:rsidRPr="00000000" w14:paraId="0000082A">
      <w:pPr>
        <w:ind w:left="0" w:firstLine="0"/>
        <w:rPr/>
      </w:pPr>
      <w:r w:rsidDel="00000000" w:rsidR="00000000" w:rsidRPr="00000000">
        <w:rPr>
          <w:rtl w:val="0"/>
        </w:rPr>
      </w:r>
    </w:p>
    <w:p w:rsidR="00000000" w:rsidDel="00000000" w:rsidP="00000000" w:rsidRDefault="00000000" w:rsidRPr="00000000" w14:paraId="0000082B">
      <w:pPr>
        <w:ind w:left="0" w:firstLine="0"/>
        <w:rPr/>
      </w:pPr>
      <w:r w:rsidDel="00000000" w:rsidR="00000000" w:rsidRPr="00000000">
        <w:rPr>
          <w:rtl w:val="0"/>
        </w:rPr>
        <w:t xml:space="preserve">ART: [pauses] So there’s no like, I can’t like do anything, in that sense. So yeah, I think it’s just like, y’know there, there’s prayers, y’know. I, I go over y’know basic prayers, y’know, the whatever the Lord’s prayer equivalent would be. </w:t>
      </w:r>
    </w:p>
    <w:p w:rsidR="00000000" w:rsidDel="00000000" w:rsidP="00000000" w:rsidRDefault="00000000" w:rsidRPr="00000000" w14:paraId="0000082C">
      <w:pPr>
        <w:ind w:left="0" w:firstLine="0"/>
        <w:rPr/>
      </w:pPr>
      <w:r w:rsidDel="00000000" w:rsidR="00000000" w:rsidRPr="00000000">
        <w:rPr>
          <w:rtl w:val="0"/>
        </w:rPr>
      </w:r>
    </w:p>
    <w:p w:rsidR="00000000" w:rsidDel="00000000" w:rsidP="00000000" w:rsidRDefault="00000000" w:rsidRPr="00000000" w14:paraId="0000082D">
      <w:pPr>
        <w:ind w:left="0" w:firstLine="0"/>
        <w:rPr/>
      </w:pPr>
      <w:r w:rsidDel="00000000" w:rsidR="00000000" w:rsidRPr="00000000">
        <w:rPr>
          <w:rtl w:val="0"/>
        </w:rPr>
        <w:t xml:space="preserve">AUSTIN: Mhm.</w:t>
      </w:r>
    </w:p>
    <w:p w:rsidR="00000000" w:rsidDel="00000000" w:rsidP="00000000" w:rsidRDefault="00000000" w:rsidRPr="00000000" w14:paraId="0000082E">
      <w:pPr>
        <w:ind w:left="0" w:firstLine="0"/>
        <w:rPr/>
      </w:pPr>
      <w:r w:rsidDel="00000000" w:rsidR="00000000" w:rsidRPr="00000000">
        <w:rPr>
          <w:rtl w:val="0"/>
        </w:rPr>
      </w:r>
    </w:p>
    <w:p w:rsidR="00000000" w:rsidDel="00000000" w:rsidP="00000000" w:rsidRDefault="00000000" w:rsidRPr="00000000" w14:paraId="0000082F">
      <w:pPr>
        <w:ind w:left="0" w:firstLine="0"/>
        <w:rPr/>
      </w:pPr>
      <w:r w:rsidDel="00000000" w:rsidR="00000000" w:rsidRPr="00000000">
        <w:rPr>
          <w:rtl w:val="0"/>
        </w:rPr>
        <w:t xml:space="preserve">NICK: Going down the rosary.</w:t>
      </w:r>
    </w:p>
    <w:p w:rsidR="00000000" w:rsidDel="00000000" w:rsidP="00000000" w:rsidRDefault="00000000" w:rsidRPr="00000000" w14:paraId="00000830">
      <w:pPr>
        <w:ind w:left="0" w:firstLine="0"/>
        <w:rPr/>
      </w:pPr>
      <w:r w:rsidDel="00000000" w:rsidR="00000000" w:rsidRPr="00000000">
        <w:rPr>
          <w:rtl w:val="0"/>
        </w:rPr>
      </w:r>
    </w:p>
    <w:p w:rsidR="00000000" w:rsidDel="00000000" w:rsidP="00000000" w:rsidRDefault="00000000" w:rsidRPr="00000000" w14:paraId="00000831">
      <w:pPr>
        <w:ind w:left="0" w:firstLine="0"/>
        <w:rPr/>
      </w:pPr>
      <w:r w:rsidDel="00000000" w:rsidR="00000000" w:rsidRPr="00000000">
        <w:rPr>
          <w:rtl w:val="0"/>
        </w:rPr>
        <w:t xml:space="preserve">AUSTIN: Right.</w:t>
      </w:r>
    </w:p>
    <w:p w:rsidR="00000000" w:rsidDel="00000000" w:rsidP="00000000" w:rsidRDefault="00000000" w:rsidRPr="00000000" w14:paraId="00000832">
      <w:pPr>
        <w:ind w:left="0" w:firstLine="0"/>
        <w:rPr/>
      </w:pPr>
      <w:r w:rsidDel="00000000" w:rsidR="00000000" w:rsidRPr="00000000">
        <w:rPr>
          <w:rtl w:val="0"/>
        </w:rPr>
      </w:r>
    </w:p>
    <w:p w:rsidR="00000000" w:rsidDel="00000000" w:rsidP="00000000" w:rsidRDefault="00000000" w:rsidRPr="00000000" w14:paraId="00000833">
      <w:pPr>
        <w:ind w:left="0" w:firstLine="0"/>
        <w:rPr/>
      </w:pPr>
      <w:r w:rsidDel="00000000" w:rsidR="00000000" w:rsidRPr="00000000">
        <w:rPr>
          <w:rtl w:val="0"/>
        </w:rPr>
        <w:t xml:space="preserve">ART: Right, going down the rosary.</w:t>
      </w:r>
    </w:p>
    <w:p w:rsidR="00000000" w:rsidDel="00000000" w:rsidP="00000000" w:rsidRDefault="00000000" w:rsidRPr="00000000" w14:paraId="00000834">
      <w:pPr>
        <w:ind w:left="0" w:firstLine="0"/>
        <w:rPr/>
      </w:pPr>
      <w:r w:rsidDel="00000000" w:rsidR="00000000" w:rsidRPr="00000000">
        <w:rPr>
          <w:rtl w:val="0"/>
        </w:rPr>
      </w:r>
    </w:p>
    <w:p w:rsidR="00000000" w:rsidDel="00000000" w:rsidP="00000000" w:rsidRDefault="00000000" w:rsidRPr="00000000" w14:paraId="00000835">
      <w:pPr>
        <w:ind w:left="0" w:firstLine="0"/>
        <w:rPr/>
      </w:pPr>
      <w:r w:rsidDel="00000000" w:rsidR="00000000" w:rsidRPr="00000000">
        <w:rPr>
          <w:rtl w:val="0"/>
        </w:rPr>
        <w:t xml:space="preserve">NICK: Yeah.</w:t>
      </w:r>
    </w:p>
    <w:p w:rsidR="00000000" w:rsidDel="00000000" w:rsidP="00000000" w:rsidRDefault="00000000" w:rsidRPr="00000000" w14:paraId="00000836">
      <w:pPr>
        <w:ind w:left="0" w:firstLine="0"/>
        <w:rPr/>
      </w:pPr>
      <w:r w:rsidDel="00000000" w:rsidR="00000000" w:rsidRPr="00000000">
        <w:rPr>
          <w:rtl w:val="0"/>
        </w:rPr>
      </w:r>
    </w:p>
    <w:p w:rsidR="00000000" w:rsidDel="00000000" w:rsidP="00000000" w:rsidRDefault="00000000" w:rsidRPr="00000000" w14:paraId="00000837">
      <w:pPr>
        <w:ind w:left="0" w:firstLine="0"/>
        <w:rPr/>
      </w:pPr>
      <w:r w:rsidDel="00000000" w:rsidR="00000000" w:rsidRPr="00000000">
        <w:rPr>
          <w:rtl w:val="0"/>
        </w:rPr>
        <w:t xml:space="preserve">ART: I’m showing my, my gratitude for the gifts I’ve received and, and yeah..</w:t>
      </w:r>
    </w:p>
    <w:p w:rsidR="00000000" w:rsidDel="00000000" w:rsidP="00000000" w:rsidRDefault="00000000" w:rsidRPr="00000000" w14:paraId="00000838">
      <w:pPr>
        <w:ind w:left="0" w:firstLine="0"/>
        <w:rPr/>
      </w:pPr>
      <w:r w:rsidDel="00000000" w:rsidR="00000000" w:rsidRPr="00000000">
        <w:rPr>
          <w:rtl w:val="0"/>
        </w:rPr>
      </w:r>
    </w:p>
    <w:p w:rsidR="00000000" w:rsidDel="00000000" w:rsidP="00000000" w:rsidRDefault="00000000" w:rsidRPr="00000000" w14:paraId="00000839">
      <w:pPr>
        <w:ind w:left="0" w:firstLine="0"/>
        <w:rPr/>
      </w:pPr>
      <w:r w:rsidDel="00000000" w:rsidR="00000000" w:rsidRPr="00000000">
        <w:rPr>
          <w:rtl w:val="0"/>
        </w:rPr>
        <w:t xml:space="preserve">KEITH: Is you</w:t>
      </w:r>
      <w:ins w:author="aaditya r" w:id="18" w:date="2020-07-19T16:55:33Z">
        <w:r w:rsidDel="00000000" w:rsidR="00000000" w:rsidRPr="00000000">
          <w:rPr>
            <w:rtl w:val="0"/>
          </w:rPr>
          <w:t xml:space="preserve">r</w:t>
        </w:r>
      </w:ins>
      <w:r w:rsidDel="00000000" w:rsidR="00000000" w:rsidRPr="00000000">
        <w:rPr>
          <w:rtl w:val="0"/>
        </w:rPr>
        <w:t xml:space="preserve"> heart in it?</w:t>
        <w:br w:type="textWrapping"/>
        <w:br w:type="textWrapping"/>
        <w:t xml:space="preserve">ART: Absolutely!</w:t>
      </w:r>
    </w:p>
    <w:p w:rsidR="00000000" w:rsidDel="00000000" w:rsidP="00000000" w:rsidRDefault="00000000" w:rsidRPr="00000000" w14:paraId="0000083A">
      <w:pPr>
        <w:ind w:left="0" w:firstLine="0"/>
        <w:rPr/>
      </w:pPr>
      <w:r w:rsidDel="00000000" w:rsidR="00000000" w:rsidRPr="00000000">
        <w:rPr>
          <w:rtl w:val="0"/>
        </w:rPr>
      </w:r>
    </w:p>
    <w:p w:rsidR="00000000" w:rsidDel="00000000" w:rsidP="00000000" w:rsidRDefault="00000000" w:rsidRPr="00000000" w14:paraId="0000083B">
      <w:pPr>
        <w:ind w:left="0" w:firstLine="0"/>
        <w:rPr/>
      </w:pPr>
      <w:r w:rsidDel="00000000" w:rsidR="00000000" w:rsidRPr="00000000">
        <w:rPr>
          <w:rtl w:val="0"/>
        </w:rPr>
        <w:t xml:space="preserve">KEITH: Okay.</w:t>
      </w:r>
    </w:p>
    <w:p w:rsidR="00000000" w:rsidDel="00000000" w:rsidP="00000000" w:rsidRDefault="00000000" w:rsidRPr="00000000" w14:paraId="0000083C">
      <w:pPr>
        <w:ind w:left="0" w:firstLine="0"/>
        <w:rPr/>
      </w:pPr>
      <w:r w:rsidDel="00000000" w:rsidR="00000000" w:rsidRPr="00000000">
        <w:rPr>
          <w:rtl w:val="0"/>
        </w:rPr>
      </w:r>
    </w:p>
    <w:p w:rsidR="00000000" w:rsidDel="00000000" w:rsidP="00000000" w:rsidRDefault="00000000" w:rsidRPr="00000000" w14:paraId="0000083D">
      <w:pPr>
        <w:ind w:left="0" w:firstLine="0"/>
        <w:rPr/>
      </w:pPr>
      <w:r w:rsidDel="00000000" w:rsidR="00000000" w:rsidRPr="00000000">
        <w:rPr>
          <w:rtl w:val="0"/>
        </w:rPr>
        <w:t xml:space="preserve">ART: I’m a zealot!</w:t>
      </w:r>
    </w:p>
    <w:p w:rsidR="00000000" w:rsidDel="00000000" w:rsidP="00000000" w:rsidRDefault="00000000" w:rsidRPr="00000000" w14:paraId="0000083E">
      <w:pPr>
        <w:ind w:left="0" w:firstLine="0"/>
        <w:rPr/>
      </w:pPr>
      <w:r w:rsidDel="00000000" w:rsidR="00000000" w:rsidRPr="00000000">
        <w:rPr>
          <w:rtl w:val="0"/>
        </w:rPr>
      </w:r>
    </w:p>
    <w:p w:rsidR="00000000" w:rsidDel="00000000" w:rsidP="00000000" w:rsidRDefault="00000000" w:rsidRPr="00000000" w14:paraId="0000083F">
      <w:pPr>
        <w:ind w:left="0" w:firstLine="0"/>
        <w:rPr/>
      </w:pPr>
      <w:r w:rsidDel="00000000" w:rsidR="00000000" w:rsidRPr="00000000">
        <w:rPr>
          <w:rtl w:val="0"/>
        </w:rPr>
        <w:t xml:space="preserve">[Austin and Keith laughing]</w:t>
      </w:r>
    </w:p>
    <w:p w:rsidR="00000000" w:rsidDel="00000000" w:rsidP="00000000" w:rsidRDefault="00000000" w:rsidRPr="00000000" w14:paraId="00000840">
      <w:pPr>
        <w:ind w:left="0" w:firstLine="0"/>
        <w:rPr/>
      </w:pPr>
      <w:r w:rsidDel="00000000" w:rsidR="00000000" w:rsidRPr="00000000">
        <w:rPr>
          <w:rtl w:val="0"/>
        </w:rPr>
      </w:r>
    </w:p>
    <w:p w:rsidR="00000000" w:rsidDel="00000000" w:rsidP="00000000" w:rsidRDefault="00000000" w:rsidRPr="00000000" w14:paraId="00000841">
      <w:pPr>
        <w:ind w:left="0" w:firstLine="0"/>
        <w:rPr/>
      </w:pPr>
      <w:r w:rsidDel="00000000" w:rsidR="00000000" w:rsidRPr="00000000">
        <w:rPr>
          <w:rtl w:val="0"/>
        </w:rPr>
        <w:t xml:space="preserve">AUSTIN: Alright, alright you succeed at that, that’s-.</w:t>
      </w:r>
    </w:p>
    <w:p w:rsidR="00000000" w:rsidDel="00000000" w:rsidP="00000000" w:rsidRDefault="00000000" w:rsidRPr="00000000" w14:paraId="00000842">
      <w:pPr>
        <w:ind w:left="0" w:firstLine="0"/>
        <w:rPr/>
      </w:pPr>
      <w:r w:rsidDel="00000000" w:rsidR="00000000" w:rsidRPr="00000000">
        <w:rPr>
          <w:rtl w:val="0"/>
        </w:rPr>
      </w:r>
    </w:p>
    <w:p w:rsidR="00000000" w:rsidDel="00000000" w:rsidP="00000000" w:rsidRDefault="00000000" w:rsidRPr="00000000" w14:paraId="00000843">
      <w:pPr>
        <w:ind w:left="0" w:firstLine="0"/>
        <w:rPr/>
      </w:pPr>
      <w:r w:rsidDel="00000000" w:rsidR="00000000" w:rsidRPr="00000000">
        <w:rPr>
          <w:rtl w:val="0"/>
        </w:rPr>
        <w:t xml:space="preserve">KEITH: [overlapping Austin] Some days you don’t feel it, or some days people don’t feel it.</w:t>
      </w:r>
    </w:p>
    <w:p w:rsidR="00000000" w:rsidDel="00000000" w:rsidP="00000000" w:rsidRDefault="00000000" w:rsidRPr="00000000" w14:paraId="00000844">
      <w:pPr>
        <w:ind w:left="0" w:firstLine="0"/>
        <w:rPr/>
      </w:pPr>
      <w:r w:rsidDel="00000000" w:rsidR="00000000" w:rsidRPr="00000000">
        <w:rPr>
          <w:rtl w:val="0"/>
        </w:rPr>
      </w:r>
    </w:p>
    <w:p w:rsidR="00000000" w:rsidDel="00000000" w:rsidP="00000000" w:rsidRDefault="00000000" w:rsidRPr="00000000" w14:paraId="00000845">
      <w:pPr>
        <w:ind w:left="0" w:firstLine="0"/>
        <w:rPr/>
      </w:pPr>
      <w:r w:rsidDel="00000000" w:rsidR="00000000" w:rsidRPr="00000000">
        <w:rPr>
          <w:rtl w:val="0"/>
        </w:rPr>
        <w:t xml:space="preserve">AUSTIN: Right. Sometimes some, yeah.. Alright! That’s-</w:t>
      </w:r>
    </w:p>
    <w:p w:rsidR="00000000" w:rsidDel="00000000" w:rsidP="00000000" w:rsidRDefault="00000000" w:rsidRPr="00000000" w14:paraId="00000846">
      <w:pPr>
        <w:ind w:left="0" w:firstLine="0"/>
        <w:rPr/>
      </w:pPr>
      <w:r w:rsidDel="00000000" w:rsidR="00000000" w:rsidRPr="00000000">
        <w:rPr>
          <w:rtl w:val="0"/>
        </w:rPr>
      </w:r>
    </w:p>
    <w:p w:rsidR="00000000" w:rsidDel="00000000" w:rsidP="00000000" w:rsidRDefault="00000000" w:rsidRPr="00000000" w14:paraId="00000847">
      <w:pPr>
        <w:ind w:left="0" w:firstLine="0"/>
        <w:rPr/>
      </w:pPr>
      <w:r w:rsidDel="00000000" w:rsidR="00000000" w:rsidRPr="00000000">
        <w:rPr>
          <w:rtl w:val="0"/>
        </w:rPr>
        <w:t xml:space="preserve">ART: That’s been really helpful. The thing-, the gifts I’ve received have, have been useful, right? Like, why would I doubt.</w:t>
      </w:r>
    </w:p>
    <w:p w:rsidR="00000000" w:rsidDel="00000000" w:rsidP="00000000" w:rsidRDefault="00000000" w:rsidRPr="00000000" w14:paraId="00000848">
      <w:pPr>
        <w:ind w:left="0" w:firstLine="0"/>
        <w:rPr/>
      </w:pPr>
      <w:r w:rsidDel="00000000" w:rsidR="00000000" w:rsidRPr="00000000">
        <w:rPr>
          <w:rtl w:val="0"/>
        </w:rPr>
      </w:r>
    </w:p>
    <w:p w:rsidR="00000000" w:rsidDel="00000000" w:rsidP="00000000" w:rsidRDefault="00000000" w:rsidRPr="00000000" w14:paraId="00000849">
      <w:pPr>
        <w:ind w:left="0" w:firstLine="0"/>
        <w:rPr/>
      </w:pPr>
      <w:r w:rsidDel="00000000" w:rsidR="00000000" w:rsidRPr="00000000">
        <w:rPr>
          <w:rtl w:val="0"/>
        </w:rPr>
        <w:t xml:space="preserve">KEITH: Very useful.</w:t>
      </w:r>
    </w:p>
    <w:p w:rsidR="00000000" w:rsidDel="00000000" w:rsidP="00000000" w:rsidRDefault="00000000" w:rsidRPr="00000000" w14:paraId="0000084A">
      <w:pPr>
        <w:ind w:left="0" w:firstLine="0"/>
        <w:rPr/>
      </w:pPr>
      <w:r w:rsidDel="00000000" w:rsidR="00000000" w:rsidRPr="00000000">
        <w:rPr>
          <w:rtl w:val="0"/>
        </w:rPr>
      </w:r>
    </w:p>
    <w:p w:rsidR="00000000" w:rsidDel="00000000" w:rsidP="00000000" w:rsidRDefault="00000000" w:rsidRPr="00000000" w14:paraId="0000084B">
      <w:pPr>
        <w:ind w:left="0" w:firstLine="0"/>
        <w:rPr/>
      </w:pPr>
      <w:r w:rsidDel="00000000" w:rsidR="00000000" w:rsidRPr="00000000">
        <w:rPr>
          <w:rtl w:val="0"/>
        </w:rPr>
        <w:t xml:space="preserve">ART: Yeah, I got to talk to that stupid hat.</w:t>
      </w:r>
    </w:p>
    <w:p w:rsidR="00000000" w:rsidDel="00000000" w:rsidP="00000000" w:rsidRDefault="00000000" w:rsidRPr="00000000" w14:paraId="0000084C">
      <w:pPr>
        <w:ind w:left="0" w:firstLine="0"/>
        <w:rPr/>
      </w:pPr>
      <w:r w:rsidDel="00000000" w:rsidR="00000000" w:rsidRPr="00000000">
        <w:rPr>
          <w:rtl w:val="0"/>
        </w:rPr>
      </w:r>
    </w:p>
    <w:p w:rsidR="00000000" w:rsidDel="00000000" w:rsidP="00000000" w:rsidRDefault="00000000" w:rsidRPr="00000000" w14:paraId="0000084D">
      <w:pPr>
        <w:ind w:left="0" w:firstLine="0"/>
        <w:rPr/>
      </w:pPr>
      <w:r w:rsidDel="00000000" w:rsidR="00000000" w:rsidRPr="00000000">
        <w:rPr>
          <w:rtl w:val="0"/>
        </w:rPr>
        <w:t xml:space="preserve">KEITH: I wanna say that as a druid I literally do not need to eat or drink, and I’m eating out of spite.</w:t>
      </w:r>
    </w:p>
    <w:p w:rsidR="00000000" w:rsidDel="00000000" w:rsidP="00000000" w:rsidRDefault="00000000" w:rsidRPr="00000000" w14:paraId="0000084E">
      <w:pPr>
        <w:ind w:left="0" w:firstLine="0"/>
        <w:rPr/>
      </w:pPr>
      <w:r w:rsidDel="00000000" w:rsidR="00000000" w:rsidRPr="00000000">
        <w:rPr>
          <w:rtl w:val="0"/>
        </w:rPr>
      </w:r>
    </w:p>
    <w:p w:rsidR="00000000" w:rsidDel="00000000" w:rsidP="00000000" w:rsidRDefault="00000000" w:rsidRPr="00000000" w14:paraId="0000084F">
      <w:pPr>
        <w:ind w:left="0" w:firstLine="0"/>
        <w:rPr/>
      </w:pPr>
      <w:r w:rsidDel="00000000" w:rsidR="00000000" w:rsidRPr="00000000">
        <w:rPr>
          <w:rtl w:val="0"/>
        </w:rPr>
        <w:t xml:space="preserve">[Ali and Jack laughing]</w:t>
      </w:r>
    </w:p>
    <w:p w:rsidR="00000000" w:rsidDel="00000000" w:rsidP="00000000" w:rsidRDefault="00000000" w:rsidRPr="00000000" w14:paraId="00000850">
      <w:pPr>
        <w:ind w:left="0" w:firstLine="0"/>
        <w:rPr/>
      </w:pPr>
      <w:r w:rsidDel="00000000" w:rsidR="00000000" w:rsidRPr="00000000">
        <w:rPr>
          <w:rtl w:val="0"/>
        </w:rPr>
        <w:t xml:space="preserve">AUSTIN: Great.</w:t>
      </w:r>
    </w:p>
    <w:p w:rsidR="00000000" w:rsidDel="00000000" w:rsidP="00000000" w:rsidRDefault="00000000" w:rsidRPr="00000000" w14:paraId="00000851">
      <w:pPr>
        <w:ind w:left="0" w:firstLine="0"/>
        <w:rPr/>
      </w:pPr>
      <w:r w:rsidDel="00000000" w:rsidR="00000000" w:rsidRPr="00000000">
        <w:rPr>
          <w:rtl w:val="0"/>
        </w:rPr>
      </w:r>
    </w:p>
    <w:p w:rsidR="00000000" w:rsidDel="00000000" w:rsidP="00000000" w:rsidRDefault="00000000" w:rsidRPr="00000000" w14:paraId="00000852">
      <w:pPr>
        <w:ind w:left="0" w:firstLine="0"/>
        <w:rPr/>
      </w:pPr>
      <w:r w:rsidDel="00000000" w:rsidR="00000000" w:rsidRPr="00000000">
        <w:rPr>
          <w:rtl w:val="0"/>
        </w:rPr>
        <w:t xml:space="preserve">NICK: You’re still a living creature? What? Okay, whatever..</w:t>
      </w:r>
    </w:p>
    <w:p w:rsidR="00000000" w:rsidDel="00000000" w:rsidP="00000000" w:rsidRDefault="00000000" w:rsidRPr="00000000" w14:paraId="00000853">
      <w:pPr>
        <w:ind w:left="0" w:firstLine="0"/>
        <w:rPr/>
      </w:pPr>
      <w:r w:rsidDel="00000000" w:rsidR="00000000" w:rsidRPr="00000000">
        <w:rPr>
          <w:rtl w:val="0"/>
        </w:rPr>
      </w:r>
    </w:p>
    <w:p w:rsidR="00000000" w:rsidDel="00000000" w:rsidP="00000000" w:rsidRDefault="00000000" w:rsidRPr="00000000" w14:paraId="00000854">
      <w:pPr>
        <w:ind w:left="0" w:firstLine="0"/>
        <w:rPr/>
      </w:pPr>
      <w:r w:rsidDel="00000000" w:rsidR="00000000" w:rsidRPr="00000000">
        <w:rPr>
          <w:rtl w:val="0"/>
        </w:rPr>
        <w:t xml:space="preserve">KEITH: Yeah, as a druid I don’t need to..</w:t>
      </w:r>
    </w:p>
    <w:p w:rsidR="00000000" w:rsidDel="00000000" w:rsidP="00000000" w:rsidRDefault="00000000" w:rsidRPr="00000000" w14:paraId="00000855">
      <w:pPr>
        <w:ind w:left="0" w:firstLine="0"/>
        <w:rPr/>
      </w:pPr>
      <w:r w:rsidDel="00000000" w:rsidR="00000000" w:rsidRPr="00000000">
        <w:rPr>
          <w:rtl w:val="0"/>
        </w:rPr>
      </w:r>
    </w:p>
    <w:p w:rsidR="00000000" w:rsidDel="00000000" w:rsidP="00000000" w:rsidRDefault="00000000" w:rsidRPr="00000000" w14:paraId="00000856">
      <w:pPr>
        <w:ind w:left="0" w:firstLine="0"/>
        <w:rPr/>
      </w:pPr>
      <w:r w:rsidDel="00000000" w:rsidR="00000000" w:rsidRPr="00000000">
        <w:rPr>
          <w:rtl w:val="0"/>
        </w:rPr>
        <w:t xml:space="preserve">AUSTIN: Is always, or is it only on your-</w:t>
      </w:r>
    </w:p>
    <w:p w:rsidR="00000000" w:rsidDel="00000000" w:rsidP="00000000" w:rsidRDefault="00000000" w:rsidRPr="00000000" w14:paraId="00000857">
      <w:pPr>
        <w:ind w:left="0" w:firstLine="0"/>
        <w:rPr/>
      </w:pPr>
      <w:r w:rsidDel="00000000" w:rsidR="00000000" w:rsidRPr="00000000">
        <w:rPr>
          <w:rtl w:val="0"/>
        </w:rPr>
      </w:r>
    </w:p>
    <w:p w:rsidR="00000000" w:rsidDel="00000000" w:rsidP="00000000" w:rsidRDefault="00000000" w:rsidRPr="00000000" w14:paraId="00000858">
      <w:pPr>
        <w:ind w:left="0" w:firstLine="0"/>
        <w:rPr/>
      </w:pPr>
      <w:r w:rsidDel="00000000" w:rsidR="00000000" w:rsidRPr="00000000">
        <w:rPr>
          <w:rtl w:val="0"/>
        </w:rPr>
        <w:t xml:space="preserve">ART: [overlapping Austin] I can do that too!</w:t>
      </w:r>
    </w:p>
    <w:p w:rsidR="00000000" w:rsidDel="00000000" w:rsidP="00000000" w:rsidRDefault="00000000" w:rsidRPr="00000000" w14:paraId="00000859">
      <w:pPr>
        <w:ind w:left="0" w:firstLine="0"/>
        <w:rPr/>
      </w:pPr>
      <w:r w:rsidDel="00000000" w:rsidR="00000000" w:rsidRPr="00000000">
        <w:rPr>
          <w:rtl w:val="0"/>
        </w:rPr>
      </w:r>
    </w:p>
    <w:p w:rsidR="00000000" w:rsidDel="00000000" w:rsidP="00000000" w:rsidRDefault="00000000" w:rsidRPr="00000000" w14:paraId="0000085A">
      <w:pPr>
        <w:ind w:left="0" w:firstLine="0"/>
        <w:rPr/>
      </w:pPr>
      <w:r w:rsidDel="00000000" w:rsidR="00000000" w:rsidRPr="00000000">
        <w:rPr>
          <w:rtl w:val="0"/>
        </w:rPr>
        <w:t xml:space="preserve">ALI: Yeah.</w:t>
      </w:r>
    </w:p>
    <w:p w:rsidR="00000000" w:rsidDel="00000000" w:rsidP="00000000" w:rsidRDefault="00000000" w:rsidRPr="00000000" w14:paraId="0000085B">
      <w:pPr>
        <w:ind w:left="0" w:firstLine="0"/>
        <w:rPr/>
      </w:pPr>
      <w:r w:rsidDel="00000000" w:rsidR="00000000" w:rsidRPr="00000000">
        <w:rPr>
          <w:rtl w:val="0"/>
        </w:rPr>
      </w:r>
    </w:p>
    <w:p w:rsidR="00000000" w:rsidDel="00000000" w:rsidP="00000000" w:rsidRDefault="00000000" w:rsidRPr="00000000" w14:paraId="0000085C">
      <w:pPr>
        <w:ind w:left="0" w:firstLine="0"/>
        <w:rPr/>
      </w:pPr>
      <w:r w:rsidDel="00000000" w:rsidR="00000000" w:rsidRPr="00000000">
        <w:rPr>
          <w:rtl w:val="0"/>
        </w:rPr>
        <w:t xml:space="preserve">[Austin and Keith at the same time]</w:t>
      </w:r>
    </w:p>
    <w:p w:rsidR="00000000" w:rsidDel="00000000" w:rsidP="00000000" w:rsidRDefault="00000000" w:rsidRPr="00000000" w14:paraId="0000085D">
      <w:pPr>
        <w:ind w:left="0" w:firstLine="0"/>
        <w:rPr/>
      </w:pPr>
      <w:r w:rsidDel="00000000" w:rsidR="00000000" w:rsidRPr="00000000">
        <w:rPr>
          <w:rtl w:val="0"/>
        </w:rPr>
      </w:r>
    </w:p>
    <w:p w:rsidR="00000000" w:rsidDel="00000000" w:rsidP="00000000" w:rsidRDefault="00000000" w:rsidRPr="00000000" w14:paraId="0000085E">
      <w:pPr>
        <w:ind w:left="0" w:firstLine="0"/>
        <w:rPr/>
      </w:pPr>
      <w:r w:rsidDel="00000000" w:rsidR="00000000" w:rsidRPr="00000000">
        <w:rPr>
          <w:rtl w:val="0"/>
        </w:rPr>
        <w:t xml:space="preserve">AUSTIN: Oh no, you’re right!</w:t>
      </w:r>
    </w:p>
    <w:p w:rsidR="00000000" w:rsidDel="00000000" w:rsidP="00000000" w:rsidRDefault="00000000" w:rsidRPr="00000000" w14:paraId="0000085F">
      <w:pPr>
        <w:ind w:left="0" w:firstLine="0"/>
        <w:rPr/>
      </w:pPr>
      <w:r w:rsidDel="00000000" w:rsidR="00000000" w:rsidRPr="00000000">
        <w:rPr>
          <w:rtl w:val="0"/>
        </w:rPr>
      </w:r>
    </w:p>
    <w:p w:rsidR="00000000" w:rsidDel="00000000" w:rsidP="00000000" w:rsidRDefault="00000000" w:rsidRPr="00000000" w14:paraId="00000860">
      <w:pPr>
        <w:ind w:left="0" w:firstLine="0"/>
        <w:rPr/>
      </w:pPr>
      <w:r w:rsidDel="00000000" w:rsidR="00000000" w:rsidRPr="00000000">
        <w:rPr>
          <w:rtl w:val="0"/>
        </w:rPr>
        <w:t xml:space="preserve">KEITH: It says-</w:t>
      </w:r>
    </w:p>
    <w:p w:rsidR="00000000" w:rsidDel="00000000" w:rsidP="00000000" w:rsidRDefault="00000000" w:rsidRPr="00000000" w14:paraId="00000861">
      <w:pPr>
        <w:ind w:left="0" w:firstLine="0"/>
        <w:rPr/>
      </w:pPr>
      <w:r w:rsidDel="00000000" w:rsidR="00000000" w:rsidRPr="00000000">
        <w:rPr>
          <w:rtl w:val="0"/>
        </w:rPr>
      </w:r>
    </w:p>
    <w:p w:rsidR="00000000" w:rsidDel="00000000" w:rsidP="00000000" w:rsidRDefault="00000000" w:rsidRPr="00000000" w14:paraId="00000862">
      <w:pPr>
        <w:ind w:left="0" w:firstLine="0"/>
        <w:rPr/>
      </w:pPr>
      <w:r w:rsidDel="00000000" w:rsidR="00000000" w:rsidRPr="00000000">
        <w:rPr>
          <w:rtl w:val="0"/>
        </w:rPr>
        <w:t xml:space="preserve">ALI: When you’re camping.</w:t>
      </w:r>
    </w:p>
    <w:p w:rsidR="00000000" w:rsidDel="00000000" w:rsidP="00000000" w:rsidRDefault="00000000" w:rsidRPr="00000000" w14:paraId="00000863">
      <w:pPr>
        <w:ind w:left="0" w:firstLine="0"/>
        <w:rPr/>
      </w:pPr>
      <w:r w:rsidDel="00000000" w:rsidR="00000000" w:rsidRPr="00000000">
        <w:rPr>
          <w:rtl w:val="0"/>
        </w:rPr>
      </w:r>
    </w:p>
    <w:p w:rsidR="00000000" w:rsidDel="00000000" w:rsidP="00000000" w:rsidRDefault="00000000" w:rsidRPr="00000000" w14:paraId="00000864">
      <w:pPr>
        <w:ind w:left="0" w:firstLine="0"/>
        <w:rPr/>
      </w:pPr>
      <w:r w:rsidDel="00000000" w:rsidR="00000000" w:rsidRPr="00000000">
        <w:rPr>
          <w:rtl w:val="0"/>
        </w:rPr>
        <w:t xml:space="preserve">KEITH: Yeah, yeah. [reading from the guide] ‘By nature sustained: you don’t need to eat or drink. If a move tells you to mark off a ration just ignore it’.</w:t>
      </w:r>
    </w:p>
    <w:p w:rsidR="00000000" w:rsidDel="00000000" w:rsidP="00000000" w:rsidRDefault="00000000" w:rsidRPr="00000000" w14:paraId="00000865">
      <w:pPr>
        <w:ind w:left="0" w:firstLine="0"/>
        <w:rPr/>
      </w:pPr>
      <w:r w:rsidDel="00000000" w:rsidR="00000000" w:rsidRPr="00000000">
        <w:rPr>
          <w:rtl w:val="0"/>
        </w:rPr>
      </w:r>
    </w:p>
    <w:p w:rsidR="00000000" w:rsidDel="00000000" w:rsidP="00000000" w:rsidRDefault="00000000" w:rsidRPr="00000000" w14:paraId="00000866">
      <w:pPr>
        <w:ind w:left="0" w:firstLine="0"/>
        <w:rPr/>
      </w:pPr>
      <w:r w:rsidDel="00000000" w:rsidR="00000000" w:rsidRPr="00000000">
        <w:rPr>
          <w:rtl w:val="0"/>
        </w:rPr>
        <w:t xml:space="preserve">AUSTIN: Yep, yep.</w:t>
      </w:r>
    </w:p>
    <w:p w:rsidR="00000000" w:rsidDel="00000000" w:rsidP="00000000" w:rsidRDefault="00000000" w:rsidRPr="00000000" w14:paraId="00000867">
      <w:pPr>
        <w:ind w:left="0" w:firstLine="0"/>
        <w:rPr/>
      </w:pPr>
      <w:r w:rsidDel="00000000" w:rsidR="00000000" w:rsidRPr="00000000">
        <w:rPr>
          <w:rtl w:val="0"/>
        </w:rPr>
      </w:r>
    </w:p>
    <w:p w:rsidR="00000000" w:rsidDel="00000000" w:rsidP="00000000" w:rsidRDefault="00000000" w:rsidRPr="00000000" w14:paraId="00000868">
      <w:pPr>
        <w:ind w:left="0" w:firstLine="0"/>
        <w:rPr/>
      </w:pPr>
      <w:r w:rsidDel="00000000" w:rsidR="00000000" w:rsidRPr="00000000">
        <w:rPr>
          <w:rtl w:val="0"/>
        </w:rPr>
        <w:t xml:space="preserve">NICK: Weird, okay.</w:t>
      </w:r>
    </w:p>
    <w:p w:rsidR="00000000" w:rsidDel="00000000" w:rsidP="00000000" w:rsidRDefault="00000000" w:rsidRPr="00000000" w14:paraId="00000869">
      <w:pPr>
        <w:ind w:left="0" w:firstLine="0"/>
        <w:rPr/>
      </w:pPr>
      <w:r w:rsidDel="00000000" w:rsidR="00000000" w:rsidRPr="00000000">
        <w:rPr>
          <w:rtl w:val="0"/>
        </w:rPr>
      </w:r>
    </w:p>
    <w:p w:rsidR="00000000" w:rsidDel="00000000" w:rsidP="00000000" w:rsidRDefault="00000000" w:rsidRPr="00000000" w14:paraId="0000086A">
      <w:pPr>
        <w:ind w:left="0" w:firstLine="0"/>
        <w:rPr/>
      </w:pPr>
      <w:r w:rsidDel="00000000" w:rsidR="00000000" w:rsidRPr="00000000">
        <w:rPr>
          <w:rtl w:val="0"/>
        </w:rPr>
        <w:t xml:space="preserve">AUSTIN: It means like, he still does, you still need to eat and drink sometimes, probably. But like, not to the degree that like..</w:t>
      </w:r>
    </w:p>
    <w:p w:rsidR="00000000" w:rsidDel="00000000" w:rsidP="00000000" w:rsidRDefault="00000000" w:rsidRPr="00000000" w14:paraId="0000086B">
      <w:pPr>
        <w:ind w:left="0" w:firstLine="0"/>
        <w:rPr/>
      </w:pPr>
      <w:r w:rsidDel="00000000" w:rsidR="00000000" w:rsidRPr="00000000">
        <w:rPr>
          <w:rtl w:val="0"/>
        </w:rPr>
      </w:r>
    </w:p>
    <w:p w:rsidR="00000000" w:rsidDel="00000000" w:rsidP="00000000" w:rsidRDefault="00000000" w:rsidRPr="00000000" w14:paraId="0000086C">
      <w:pPr>
        <w:ind w:left="0" w:firstLine="0"/>
        <w:rPr/>
      </w:pPr>
      <w:r w:rsidDel="00000000" w:rsidR="00000000" w:rsidRPr="00000000">
        <w:rPr>
          <w:rtl w:val="0"/>
        </w:rPr>
        <w:t xml:space="preserve">NICK: Yeah.</w:t>
      </w:r>
    </w:p>
    <w:p w:rsidR="00000000" w:rsidDel="00000000" w:rsidP="00000000" w:rsidRDefault="00000000" w:rsidRPr="00000000" w14:paraId="0000086D">
      <w:pPr>
        <w:ind w:left="0" w:firstLine="0"/>
        <w:rPr/>
      </w:pPr>
      <w:r w:rsidDel="00000000" w:rsidR="00000000" w:rsidRPr="00000000">
        <w:rPr>
          <w:rtl w:val="0"/>
        </w:rPr>
      </w:r>
    </w:p>
    <w:p w:rsidR="00000000" w:rsidDel="00000000" w:rsidP="00000000" w:rsidRDefault="00000000" w:rsidRPr="00000000" w14:paraId="0000086E">
      <w:pPr>
        <w:ind w:left="0" w:firstLine="0"/>
        <w:rPr/>
      </w:pPr>
      <w:r w:rsidDel="00000000" w:rsidR="00000000" w:rsidRPr="00000000">
        <w:rPr>
          <w:rtl w:val="0"/>
        </w:rPr>
        <w:t xml:space="preserve">AUSTIN: Y’know, you don’t have to eat a big ration when you’re out in the world. Do you know? Like, eat and drink at your pleasure.</w:t>
      </w:r>
    </w:p>
    <w:p w:rsidR="00000000" w:rsidDel="00000000" w:rsidP="00000000" w:rsidRDefault="00000000" w:rsidRPr="00000000" w14:paraId="0000086F">
      <w:pPr>
        <w:ind w:left="0" w:firstLine="0"/>
        <w:rPr/>
      </w:pPr>
      <w:r w:rsidDel="00000000" w:rsidR="00000000" w:rsidRPr="00000000">
        <w:rPr>
          <w:rtl w:val="0"/>
        </w:rPr>
      </w:r>
    </w:p>
    <w:p w:rsidR="00000000" w:rsidDel="00000000" w:rsidP="00000000" w:rsidRDefault="00000000" w:rsidRPr="00000000" w14:paraId="00000870">
      <w:pPr>
        <w:ind w:left="0" w:firstLine="0"/>
        <w:rPr/>
      </w:pPr>
      <w:r w:rsidDel="00000000" w:rsidR="00000000" w:rsidRPr="00000000">
        <w:rPr>
          <w:rtl w:val="0"/>
        </w:rPr>
        <w:t xml:space="preserve">KEITH: Right, yeah. It’s for fun.</w:t>
      </w:r>
    </w:p>
    <w:p w:rsidR="00000000" w:rsidDel="00000000" w:rsidP="00000000" w:rsidRDefault="00000000" w:rsidRPr="00000000" w14:paraId="00000871">
      <w:pPr>
        <w:ind w:left="0" w:firstLine="0"/>
        <w:rPr/>
      </w:pPr>
      <w:r w:rsidDel="00000000" w:rsidR="00000000" w:rsidRPr="00000000">
        <w:rPr>
          <w:rtl w:val="0"/>
        </w:rPr>
      </w:r>
    </w:p>
    <w:p w:rsidR="00000000" w:rsidDel="00000000" w:rsidP="00000000" w:rsidRDefault="00000000" w:rsidRPr="00000000" w14:paraId="00000872">
      <w:pPr>
        <w:ind w:left="0" w:firstLine="0"/>
        <w:rPr/>
      </w:pPr>
      <w:r w:rsidDel="00000000" w:rsidR="00000000" w:rsidRPr="00000000">
        <w:rPr>
          <w:rtl w:val="0"/>
        </w:rPr>
        <w:t xml:space="preserve">AUSTIN: Alright so, at this point the direction you guys can go is out of the tower, still I guess, or up further. What do you, what do you do?</w:t>
        <w:br w:type="textWrapping"/>
        <w:br w:type="textWrapping"/>
        <w:t xml:space="preserve">ART: Oh, right, there’s up further.</w:t>
      </w:r>
    </w:p>
    <w:p w:rsidR="00000000" w:rsidDel="00000000" w:rsidP="00000000" w:rsidRDefault="00000000" w:rsidRPr="00000000" w14:paraId="00000873">
      <w:pPr>
        <w:ind w:left="0" w:firstLine="0"/>
        <w:rPr/>
      </w:pPr>
      <w:r w:rsidDel="00000000" w:rsidR="00000000" w:rsidRPr="00000000">
        <w:rPr>
          <w:rtl w:val="0"/>
        </w:rPr>
      </w:r>
    </w:p>
    <w:p w:rsidR="00000000" w:rsidDel="00000000" w:rsidP="00000000" w:rsidRDefault="00000000" w:rsidRPr="00000000" w14:paraId="00000874">
      <w:pPr>
        <w:ind w:left="0" w:firstLine="0"/>
        <w:rPr/>
      </w:pPr>
      <w:r w:rsidDel="00000000" w:rsidR="00000000" w:rsidRPr="00000000">
        <w:rPr>
          <w:rtl w:val="0"/>
        </w:rPr>
        <w:t xml:space="preserve">AUSTIN: Yeah, you’ve got that waltz.</w:t>
      </w:r>
    </w:p>
    <w:p w:rsidR="00000000" w:rsidDel="00000000" w:rsidP="00000000" w:rsidRDefault="00000000" w:rsidRPr="00000000" w14:paraId="00000875">
      <w:pPr>
        <w:ind w:left="0" w:firstLine="0"/>
        <w:rPr/>
      </w:pPr>
      <w:r w:rsidDel="00000000" w:rsidR="00000000" w:rsidRPr="00000000">
        <w:rPr>
          <w:rtl w:val="0"/>
        </w:rPr>
      </w:r>
    </w:p>
    <w:p w:rsidR="00000000" w:rsidDel="00000000" w:rsidP="00000000" w:rsidRDefault="00000000" w:rsidRPr="00000000" w14:paraId="00000876">
      <w:pPr>
        <w:ind w:left="0" w:firstLine="0"/>
        <w:rPr/>
      </w:pPr>
      <w:r w:rsidDel="00000000" w:rsidR="00000000" w:rsidRPr="00000000">
        <w:rPr>
          <w:rtl w:val="0"/>
        </w:rPr>
        <w:t xml:space="preserve">ART: Let’s go up further.</w:t>
      </w:r>
    </w:p>
    <w:p w:rsidR="00000000" w:rsidDel="00000000" w:rsidP="00000000" w:rsidRDefault="00000000" w:rsidRPr="00000000" w14:paraId="00000877">
      <w:pPr>
        <w:ind w:left="0" w:firstLine="0"/>
        <w:rPr/>
      </w:pPr>
      <w:r w:rsidDel="00000000" w:rsidR="00000000" w:rsidRPr="00000000">
        <w:rPr>
          <w:rtl w:val="0"/>
        </w:rPr>
      </w:r>
    </w:p>
    <w:p w:rsidR="00000000" w:rsidDel="00000000" w:rsidP="00000000" w:rsidRDefault="00000000" w:rsidRPr="00000000" w14:paraId="00000878">
      <w:pPr>
        <w:ind w:left="0" w:firstLine="0"/>
        <w:rPr/>
      </w:pPr>
      <w:r w:rsidDel="00000000" w:rsidR="00000000" w:rsidRPr="00000000">
        <w:rPr>
          <w:rtl w:val="0"/>
        </w:rPr>
        <w:t xml:space="preserve">NICK: Yeah.</w:t>
      </w:r>
    </w:p>
    <w:p w:rsidR="00000000" w:rsidDel="00000000" w:rsidP="00000000" w:rsidRDefault="00000000" w:rsidRPr="00000000" w14:paraId="00000879">
      <w:pPr>
        <w:ind w:left="0" w:firstLine="0"/>
        <w:rPr/>
      </w:pPr>
      <w:r w:rsidDel="00000000" w:rsidR="00000000" w:rsidRPr="00000000">
        <w:rPr>
          <w:rtl w:val="0"/>
        </w:rPr>
      </w:r>
    </w:p>
    <w:p w:rsidR="00000000" w:rsidDel="00000000" w:rsidP="00000000" w:rsidRDefault="00000000" w:rsidRPr="00000000" w14:paraId="0000087A">
      <w:pPr>
        <w:ind w:left="0" w:firstLine="0"/>
        <w:rPr/>
      </w:pPr>
      <w:r w:rsidDel="00000000" w:rsidR="00000000" w:rsidRPr="00000000">
        <w:rPr>
          <w:rtl w:val="0"/>
        </w:rPr>
        <w:t xml:space="preserve">JACK: Yeah, the waltz. Up further.</w:t>
      </w:r>
    </w:p>
    <w:p w:rsidR="00000000" w:rsidDel="00000000" w:rsidP="00000000" w:rsidRDefault="00000000" w:rsidRPr="00000000" w14:paraId="0000087B">
      <w:pPr>
        <w:ind w:left="0" w:firstLine="0"/>
        <w:rPr/>
      </w:pPr>
      <w:r w:rsidDel="00000000" w:rsidR="00000000" w:rsidRPr="00000000">
        <w:rPr>
          <w:rtl w:val="0"/>
        </w:rPr>
      </w:r>
    </w:p>
    <w:p w:rsidR="00000000" w:rsidDel="00000000" w:rsidP="00000000" w:rsidRDefault="00000000" w:rsidRPr="00000000" w14:paraId="0000087C">
      <w:pPr>
        <w:ind w:left="0" w:firstLine="0"/>
        <w:rPr/>
      </w:pPr>
      <w:r w:rsidDel="00000000" w:rsidR="00000000" w:rsidRPr="00000000">
        <w:rPr>
          <w:rtl w:val="0"/>
        </w:rPr>
        <w:t xml:space="preserve">NICK: I, I walk around to try to gather everyone together.</w:t>
      </w:r>
    </w:p>
    <w:p w:rsidR="00000000" w:rsidDel="00000000" w:rsidP="00000000" w:rsidRDefault="00000000" w:rsidRPr="00000000" w14:paraId="0000087D">
      <w:pPr>
        <w:ind w:left="0" w:firstLine="0"/>
        <w:rPr/>
      </w:pPr>
      <w:r w:rsidDel="00000000" w:rsidR="00000000" w:rsidRPr="00000000">
        <w:rPr>
          <w:rtl w:val="0"/>
        </w:rPr>
      </w:r>
    </w:p>
    <w:p w:rsidR="00000000" w:rsidDel="00000000" w:rsidP="00000000" w:rsidRDefault="00000000" w:rsidRPr="00000000" w14:paraId="0000087E">
      <w:pPr>
        <w:ind w:left="0" w:firstLine="0"/>
        <w:rPr/>
      </w:pPr>
      <w:r w:rsidDel="00000000" w:rsidR="00000000" w:rsidRPr="00000000">
        <w:rPr>
          <w:rtl w:val="0"/>
        </w:rPr>
        <w:t xml:space="preserve">AUSTIN: Good job Fantasmo.</w:t>
      </w:r>
    </w:p>
    <w:p w:rsidR="00000000" w:rsidDel="00000000" w:rsidP="00000000" w:rsidRDefault="00000000" w:rsidRPr="00000000" w14:paraId="0000087F">
      <w:pPr>
        <w:ind w:left="0" w:firstLine="0"/>
        <w:rPr/>
      </w:pPr>
      <w:r w:rsidDel="00000000" w:rsidR="00000000" w:rsidRPr="00000000">
        <w:rPr>
          <w:rtl w:val="0"/>
        </w:rPr>
      </w:r>
    </w:p>
    <w:p w:rsidR="00000000" w:rsidDel="00000000" w:rsidP="00000000" w:rsidRDefault="00000000" w:rsidRPr="00000000" w14:paraId="00000880">
      <w:pPr>
        <w:ind w:left="0" w:firstLine="0"/>
        <w:rPr/>
      </w:pPr>
      <w:r w:rsidDel="00000000" w:rsidR="00000000" w:rsidRPr="00000000">
        <w:rPr>
          <w:rtl w:val="0"/>
        </w:rPr>
        <w:t xml:space="preserve">KEITH: [overlapping Austin] When they come up and meet me I, I go and I hand a plate to Lem. I’m like:</w:t>
      </w:r>
    </w:p>
    <w:p w:rsidR="00000000" w:rsidDel="00000000" w:rsidP="00000000" w:rsidRDefault="00000000" w:rsidRPr="00000000" w14:paraId="00000881">
      <w:pPr>
        <w:ind w:left="0" w:firstLine="0"/>
        <w:rPr/>
      </w:pPr>
      <w:r w:rsidDel="00000000" w:rsidR="00000000" w:rsidRPr="00000000">
        <w:rPr>
          <w:rtl w:val="0"/>
        </w:rPr>
      </w:r>
    </w:p>
    <w:p w:rsidR="00000000" w:rsidDel="00000000" w:rsidP="00000000" w:rsidRDefault="00000000" w:rsidRPr="00000000" w14:paraId="00000882">
      <w:pPr>
        <w:ind w:left="850.3937007874017" w:firstLine="0"/>
        <w:rPr/>
      </w:pPr>
      <w:r w:rsidDel="00000000" w:rsidR="00000000" w:rsidRPr="00000000">
        <w:rPr>
          <w:rtl w:val="0"/>
        </w:rPr>
        <w:t xml:space="preserve">KEITH (as Fero): Hey, you want some? </w:t>
      </w:r>
    </w:p>
    <w:p w:rsidR="00000000" w:rsidDel="00000000" w:rsidP="00000000" w:rsidRDefault="00000000" w:rsidRPr="00000000" w14:paraId="00000883">
      <w:pPr>
        <w:ind w:left="850.3937007874017" w:firstLine="0"/>
        <w:rPr/>
      </w:pPr>
      <w:r w:rsidDel="00000000" w:rsidR="00000000" w:rsidRPr="00000000">
        <w:rPr>
          <w:rtl w:val="0"/>
        </w:rPr>
      </w:r>
    </w:p>
    <w:p w:rsidR="00000000" w:rsidDel="00000000" w:rsidP="00000000" w:rsidRDefault="00000000" w:rsidRPr="00000000" w14:paraId="00000884">
      <w:pPr>
        <w:ind w:left="0" w:firstLine="0"/>
        <w:rPr/>
      </w:pPr>
      <w:r w:rsidDel="00000000" w:rsidR="00000000" w:rsidRPr="00000000">
        <w:rPr>
          <w:rtl w:val="0"/>
        </w:rPr>
        <w:t xml:space="preserve">[Ali laughing]</w:t>
      </w:r>
    </w:p>
    <w:p w:rsidR="00000000" w:rsidDel="00000000" w:rsidP="00000000" w:rsidRDefault="00000000" w:rsidRPr="00000000" w14:paraId="00000885">
      <w:pPr>
        <w:ind w:left="850.3937007874017" w:firstLine="0"/>
        <w:rPr/>
      </w:pPr>
      <w:r w:rsidDel="00000000" w:rsidR="00000000" w:rsidRPr="00000000">
        <w:rPr>
          <w:rtl w:val="0"/>
        </w:rPr>
      </w:r>
    </w:p>
    <w:p w:rsidR="00000000" w:rsidDel="00000000" w:rsidP="00000000" w:rsidRDefault="00000000" w:rsidRPr="00000000" w14:paraId="00000886">
      <w:pPr>
        <w:ind w:left="0" w:firstLine="0"/>
        <w:rPr/>
      </w:pPr>
      <w:r w:rsidDel="00000000" w:rsidR="00000000" w:rsidRPr="00000000">
        <w:rPr>
          <w:rtl w:val="0"/>
        </w:rPr>
        <w:t xml:space="preserve">NICK: And when, when I’m walking up to Art I say:</w:t>
      </w:r>
    </w:p>
    <w:p w:rsidR="00000000" w:rsidDel="00000000" w:rsidP="00000000" w:rsidRDefault="00000000" w:rsidRPr="00000000" w14:paraId="00000887">
      <w:pPr>
        <w:ind w:left="850.3937007874017" w:firstLine="0"/>
        <w:rPr/>
      </w:pPr>
      <w:r w:rsidDel="00000000" w:rsidR="00000000" w:rsidRPr="00000000">
        <w:rPr>
          <w:rtl w:val="0"/>
        </w:rPr>
      </w:r>
    </w:p>
    <w:p w:rsidR="00000000" w:rsidDel="00000000" w:rsidP="00000000" w:rsidRDefault="00000000" w:rsidRPr="00000000" w14:paraId="00000888">
      <w:pPr>
        <w:ind w:left="850.3937007874017" w:firstLine="0"/>
        <w:rPr/>
      </w:pPr>
      <w:r w:rsidDel="00000000" w:rsidR="00000000" w:rsidRPr="00000000">
        <w:rPr>
          <w:rtl w:val="0"/>
        </w:rPr>
        <w:t xml:space="preserve">NICK (as Fantasmo): If you’re quite done with your barbaric rituals, we should probably move on.</w:t>
      </w:r>
    </w:p>
    <w:p w:rsidR="00000000" w:rsidDel="00000000" w:rsidP="00000000" w:rsidRDefault="00000000" w:rsidRPr="00000000" w14:paraId="00000889">
      <w:pPr>
        <w:ind w:left="0" w:firstLine="0"/>
        <w:rPr/>
      </w:pPr>
      <w:r w:rsidDel="00000000" w:rsidR="00000000" w:rsidRPr="00000000">
        <w:rPr>
          <w:rtl w:val="0"/>
        </w:rPr>
      </w:r>
    </w:p>
    <w:p w:rsidR="00000000" w:rsidDel="00000000" w:rsidP="00000000" w:rsidRDefault="00000000" w:rsidRPr="00000000" w14:paraId="0000088A">
      <w:pPr>
        <w:ind w:left="0" w:firstLine="0"/>
        <w:rPr/>
      </w:pPr>
      <w:r w:rsidDel="00000000" w:rsidR="00000000" w:rsidRPr="00000000">
        <w:rPr>
          <w:rtl w:val="0"/>
        </w:rPr>
        <w:t xml:space="preserve">[pained laughing from Austin]</w:t>
      </w:r>
    </w:p>
    <w:p w:rsidR="00000000" w:rsidDel="00000000" w:rsidP="00000000" w:rsidRDefault="00000000" w:rsidRPr="00000000" w14:paraId="0000088B">
      <w:pPr>
        <w:ind w:left="0" w:firstLine="0"/>
        <w:rPr/>
      </w:pPr>
      <w:r w:rsidDel="00000000" w:rsidR="00000000" w:rsidRPr="00000000">
        <w:rPr>
          <w:rtl w:val="0"/>
        </w:rPr>
      </w:r>
    </w:p>
    <w:p w:rsidR="00000000" w:rsidDel="00000000" w:rsidP="00000000" w:rsidRDefault="00000000" w:rsidRPr="00000000" w14:paraId="0000088C">
      <w:pPr>
        <w:ind w:left="850.3937007874017" w:firstLine="0"/>
        <w:rPr/>
      </w:pPr>
      <w:r w:rsidDel="00000000" w:rsidR="00000000" w:rsidRPr="00000000">
        <w:rPr>
          <w:rtl w:val="0"/>
        </w:rPr>
        <w:t xml:space="preserve">ART (as Hadrian): [frustrated noises]</w:t>
      </w:r>
    </w:p>
    <w:p w:rsidR="00000000" w:rsidDel="00000000" w:rsidP="00000000" w:rsidRDefault="00000000" w:rsidRPr="00000000" w14:paraId="0000088D">
      <w:pPr>
        <w:ind w:left="0" w:firstLine="0"/>
        <w:rPr/>
      </w:pPr>
      <w:r w:rsidDel="00000000" w:rsidR="00000000" w:rsidRPr="00000000">
        <w:rPr>
          <w:rtl w:val="0"/>
        </w:rPr>
      </w:r>
    </w:p>
    <w:p w:rsidR="00000000" w:rsidDel="00000000" w:rsidP="00000000" w:rsidRDefault="00000000" w:rsidRPr="00000000" w14:paraId="0000088E">
      <w:pPr>
        <w:ind w:left="0" w:firstLine="0"/>
        <w:rPr/>
      </w:pPr>
      <w:r w:rsidDel="00000000" w:rsidR="00000000" w:rsidRPr="00000000">
        <w:rPr>
          <w:rtl w:val="0"/>
        </w:rPr>
        <w:t xml:space="preserve">ALI: I roll my eyes dramatically.</w:t>
      </w:r>
    </w:p>
    <w:p w:rsidR="00000000" w:rsidDel="00000000" w:rsidP="00000000" w:rsidRDefault="00000000" w:rsidRPr="00000000" w14:paraId="0000088F">
      <w:pPr>
        <w:ind w:left="0" w:firstLine="0"/>
        <w:rPr/>
      </w:pPr>
      <w:r w:rsidDel="00000000" w:rsidR="00000000" w:rsidRPr="00000000">
        <w:rPr>
          <w:rtl w:val="0"/>
        </w:rPr>
      </w:r>
    </w:p>
    <w:p w:rsidR="00000000" w:rsidDel="00000000" w:rsidP="00000000" w:rsidRDefault="00000000" w:rsidRPr="00000000" w14:paraId="00000890">
      <w:pPr>
        <w:ind w:left="0" w:firstLine="0"/>
        <w:rPr/>
      </w:pPr>
      <w:r w:rsidDel="00000000" w:rsidR="00000000" w:rsidRPr="00000000">
        <w:rPr>
          <w:rtl w:val="0"/>
        </w:rPr>
        <w:t xml:space="preserve">[Nick and Austin laughing]</w:t>
      </w:r>
    </w:p>
    <w:p w:rsidR="00000000" w:rsidDel="00000000" w:rsidP="00000000" w:rsidRDefault="00000000" w:rsidRPr="00000000" w14:paraId="00000891">
      <w:pPr>
        <w:ind w:left="0" w:firstLine="0"/>
        <w:rPr/>
      </w:pPr>
      <w:r w:rsidDel="00000000" w:rsidR="00000000" w:rsidRPr="00000000">
        <w:rPr>
          <w:rtl w:val="0"/>
        </w:rPr>
      </w:r>
    </w:p>
    <w:p w:rsidR="00000000" w:rsidDel="00000000" w:rsidP="00000000" w:rsidRDefault="00000000" w:rsidRPr="00000000" w14:paraId="00000892">
      <w:pPr>
        <w:ind w:left="0" w:firstLine="0"/>
        <w:rPr/>
      </w:pPr>
      <w:r w:rsidDel="00000000" w:rsidR="00000000" w:rsidRPr="00000000">
        <w:rPr>
          <w:rtl w:val="0"/>
        </w:rPr>
        <w:t xml:space="preserve">JACK: I’ll have-</w:t>
      </w:r>
    </w:p>
    <w:p w:rsidR="00000000" w:rsidDel="00000000" w:rsidP="00000000" w:rsidRDefault="00000000" w:rsidRPr="00000000" w14:paraId="00000893">
      <w:pPr>
        <w:ind w:left="0" w:firstLine="0"/>
        <w:rPr/>
      </w:pPr>
      <w:r w:rsidDel="00000000" w:rsidR="00000000" w:rsidRPr="00000000">
        <w:rPr>
          <w:rtl w:val="0"/>
        </w:rPr>
      </w:r>
    </w:p>
    <w:p w:rsidR="00000000" w:rsidDel="00000000" w:rsidP="00000000" w:rsidRDefault="00000000" w:rsidRPr="00000000" w14:paraId="00000894">
      <w:pPr>
        <w:ind w:left="0" w:firstLine="0"/>
        <w:rPr/>
      </w:pPr>
      <w:r w:rsidDel="00000000" w:rsidR="00000000" w:rsidRPr="00000000">
        <w:rPr>
          <w:rtl w:val="0"/>
        </w:rPr>
        <w:t xml:space="preserve">ART: I’m not having any of it.</w:t>
      </w:r>
    </w:p>
    <w:p w:rsidR="00000000" w:rsidDel="00000000" w:rsidP="00000000" w:rsidRDefault="00000000" w:rsidRPr="00000000" w14:paraId="00000895">
      <w:pPr>
        <w:ind w:left="0" w:firstLine="0"/>
        <w:rPr/>
      </w:pPr>
      <w:r w:rsidDel="00000000" w:rsidR="00000000" w:rsidRPr="00000000">
        <w:rPr>
          <w:rtl w:val="0"/>
        </w:rPr>
      </w:r>
    </w:p>
    <w:p w:rsidR="00000000" w:rsidDel="00000000" w:rsidP="00000000" w:rsidRDefault="00000000" w:rsidRPr="00000000" w14:paraId="00000896">
      <w:pPr>
        <w:ind w:left="0" w:firstLine="0"/>
        <w:rPr/>
      </w:pPr>
      <w:r w:rsidDel="00000000" w:rsidR="00000000" w:rsidRPr="00000000">
        <w:rPr>
          <w:rtl w:val="0"/>
        </w:rPr>
        <w:t xml:space="preserve">AUSTIN: Alright.</w:t>
      </w:r>
    </w:p>
    <w:p w:rsidR="00000000" w:rsidDel="00000000" w:rsidP="00000000" w:rsidRDefault="00000000" w:rsidRPr="00000000" w14:paraId="00000897">
      <w:pPr>
        <w:ind w:left="0" w:firstLine="0"/>
        <w:rPr/>
      </w:pPr>
      <w:r w:rsidDel="00000000" w:rsidR="00000000" w:rsidRPr="00000000">
        <w:rPr>
          <w:rtl w:val="0"/>
        </w:rPr>
      </w:r>
    </w:p>
    <w:p w:rsidR="00000000" w:rsidDel="00000000" w:rsidP="00000000" w:rsidRDefault="00000000" w:rsidRPr="00000000" w14:paraId="00000898">
      <w:pPr>
        <w:ind w:left="0" w:firstLine="0"/>
        <w:rPr/>
      </w:pPr>
      <w:r w:rsidDel="00000000" w:rsidR="00000000" w:rsidRPr="00000000">
        <w:rPr>
          <w:rtl w:val="0"/>
        </w:rPr>
        <w:t xml:space="preserve">[Ali laughing]</w:t>
      </w:r>
    </w:p>
    <w:p w:rsidR="00000000" w:rsidDel="00000000" w:rsidP="00000000" w:rsidRDefault="00000000" w:rsidRPr="00000000" w14:paraId="00000899">
      <w:pPr>
        <w:ind w:left="0" w:firstLine="0"/>
        <w:rPr/>
      </w:pPr>
      <w:r w:rsidDel="00000000" w:rsidR="00000000" w:rsidRPr="00000000">
        <w:rPr>
          <w:rtl w:val="0"/>
        </w:rPr>
      </w:r>
    </w:p>
    <w:p w:rsidR="00000000" w:rsidDel="00000000" w:rsidP="00000000" w:rsidRDefault="00000000" w:rsidRPr="00000000" w14:paraId="0000089A">
      <w:pPr>
        <w:ind w:left="0" w:firstLine="0"/>
        <w:rPr/>
      </w:pPr>
      <w:r w:rsidDel="00000000" w:rsidR="00000000" w:rsidRPr="00000000">
        <w:rPr>
          <w:rtl w:val="0"/>
        </w:rPr>
        <w:t xml:space="preserve">KEITH: So wait, so they do have to pass me to get further up, right?</w:t>
      </w:r>
    </w:p>
    <w:p w:rsidR="00000000" w:rsidDel="00000000" w:rsidP="00000000" w:rsidRDefault="00000000" w:rsidRPr="00000000" w14:paraId="0000089B">
      <w:pPr>
        <w:ind w:left="0" w:firstLine="0"/>
        <w:rPr/>
      </w:pPr>
      <w:r w:rsidDel="00000000" w:rsidR="00000000" w:rsidRPr="00000000">
        <w:rPr>
          <w:rtl w:val="0"/>
        </w:rPr>
      </w:r>
    </w:p>
    <w:p w:rsidR="00000000" w:rsidDel="00000000" w:rsidP="00000000" w:rsidRDefault="00000000" w:rsidRPr="00000000" w14:paraId="0000089C">
      <w:pPr>
        <w:ind w:left="0" w:firstLine="0"/>
        <w:rPr/>
      </w:pPr>
      <w:r w:rsidDel="00000000" w:rsidR="00000000" w:rsidRPr="00000000">
        <w:rPr>
          <w:rtl w:val="0"/>
        </w:rPr>
        <w:t xml:space="preserve">AUSTIN: Yeah.</w:t>
      </w:r>
    </w:p>
    <w:p w:rsidR="00000000" w:rsidDel="00000000" w:rsidP="00000000" w:rsidRDefault="00000000" w:rsidRPr="00000000" w14:paraId="0000089D">
      <w:pPr>
        <w:ind w:left="0" w:firstLine="0"/>
        <w:rPr/>
      </w:pPr>
      <w:r w:rsidDel="00000000" w:rsidR="00000000" w:rsidRPr="00000000">
        <w:rPr>
          <w:rtl w:val="0"/>
        </w:rPr>
      </w:r>
    </w:p>
    <w:p w:rsidR="00000000" w:rsidDel="00000000" w:rsidP="00000000" w:rsidRDefault="00000000" w:rsidRPr="00000000" w14:paraId="0000089E">
      <w:pPr>
        <w:ind w:left="0" w:firstLine="0"/>
        <w:rPr/>
      </w:pPr>
      <w:r w:rsidDel="00000000" w:rsidR="00000000" w:rsidRPr="00000000">
        <w:rPr>
          <w:rtl w:val="0"/>
        </w:rPr>
        <w:t xml:space="preserve">KEITH: This isn’t a separate staircase?</w:t>
        <w:br w:type="textWrapping"/>
        <w:br w:type="textWrapping"/>
        <w:t xml:space="preserve">AUSTIN: No.</w:t>
      </w:r>
    </w:p>
    <w:p w:rsidR="00000000" w:rsidDel="00000000" w:rsidP="00000000" w:rsidRDefault="00000000" w:rsidRPr="00000000" w14:paraId="0000089F">
      <w:pPr>
        <w:ind w:left="0" w:firstLine="0"/>
        <w:rPr/>
      </w:pPr>
      <w:r w:rsidDel="00000000" w:rsidR="00000000" w:rsidRPr="00000000">
        <w:rPr>
          <w:rtl w:val="0"/>
        </w:rPr>
      </w:r>
    </w:p>
    <w:p w:rsidR="00000000" w:rsidDel="00000000" w:rsidP="00000000" w:rsidRDefault="00000000" w:rsidRPr="00000000" w14:paraId="000008A0">
      <w:pPr>
        <w:ind w:left="0" w:firstLine="0"/>
        <w:rPr/>
      </w:pPr>
      <w:r w:rsidDel="00000000" w:rsidR="00000000" w:rsidRPr="00000000">
        <w:rPr>
          <w:rtl w:val="0"/>
        </w:rPr>
        <w:t xml:space="preserve">KEITH: Okay, yeah so-</w:t>
      </w:r>
    </w:p>
    <w:p w:rsidR="00000000" w:rsidDel="00000000" w:rsidP="00000000" w:rsidRDefault="00000000" w:rsidRPr="00000000" w14:paraId="000008A1">
      <w:pPr>
        <w:ind w:left="0" w:firstLine="0"/>
        <w:rPr/>
      </w:pPr>
      <w:r w:rsidDel="00000000" w:rsidR="00000000" w:rsidRPr="00000000">
        <w:rPr>
          <w:rtl w:val="0"/>
        </w:rPr>
      </w:r>
    </w:p>
    <w:p w:rsidR="00000000" w:rsidDel="00000000" w:rsidP="00000000" w:rsidRDefault="00000000" w:rsidRPr="00000000" w14:paraId="000008A2">
      <w:pPr>
        <w:ind w:left="0" w:firstLine="0"/>
        <w:rPr/>
      </w:pPr>
      <w:r w:rsidDel="00000000" w:rsidR="00000000" w:rsidRPr="00000000">
        <w:rPr>
          <w:rtl w:val="0"/>
        </w:rPr>
        <w:t xml:space="preserve">ART: [laughing] Oh, you’re not gonna like gonna like force feed us?</w:t>
      </w:r>
    </w:p>
    <w:p w:rsidR="00000000" w:rsidDel="00000000" w:rsidP="00000000" w:rsidRDefault="00000000" w:rsidRPr="00000000" w14:paraId="000008A3">
      <w:pPr>
        <w:ind w:left="0" w:firstLine="0"/>
        <w:rPr/>
      </w:pPr>
      <w:r w:rsidDel="00000000" w:rsidR="00000000" w:rsidRPr="00000000">
        <w:rPr>
          <w:rtl w:val="0"/>
        </w:rPr>
      </w:r>
    </w:p>
    <w:p w:rsidR="00000000" w:rsidDel="00000000" w:rsidP="00000000" w:rsidRDefault="00000000" w:rsidRPr="00000000" w14:paraId="000008A4">
      <w:pPr>
        <w:ind w:left="0" w:firstLine="0"/>
        <w:rPr/>
      </w:pPr>
      <w:r w:rsidDel="00000000" w:rsidR="00000000" w:rsidRPr="00000000">
        <w:rPr>
          <w:rtl w:val="0"/>
        </w:rPr>
        <w:t xml:space="preserve">[Ali laughing]</w:t>
      </w:r>
    </w:p>
    <w:p w:rsidR="00000000" w:rsidDel="00000000" w:rsidP="00000000" w:rsidRDefault="00000000" w:rsidRPr="00000000" w14:paraId="000008A5">
      <w:pPr>
        <w:ind w:left="0" w:firstLine="0"/>
        <w:rPr/>
      </w:pPr>
      <w:r w:rsidDel="00000000" w:rsidR="00000000" w:rsidRPr="00000000">
        <w:rPr>
          <w:rtl w:val="0"/>
        </w:rPr>
      </w:r>
    </w:p>
    <w:p w:rsidR="00000000" w:rsidDel="00000000" w:rsidP="00000000" w:rsidRDefault="00000000" w:rsidRPr="00000000" w14:paraId="000008A6">
      <w:pPr>
        <w:ind w:left="0" w:firstLine="0"/>
        <w:rPr/>
      </w:pPr>
      <w:r w:rsidDel="00000000" w:rsidR="00000000" w:rsidRPr="00000000">
        <w:rPr>
          <w:rtl w:val="0"/>
        </w:rPr>
        <w:t xml:space="preserve">AUSTIN: [laughing] No.</w:t>
      </w:r>
    </w:p>
    <w:p w:rsidR="00000000" w:rsidDel="00000000" w:rsidP="00000000" w:rsidRDefault="00000000" w:rsidRPr="00000000" w14:paraId="000008A7">
      <w:pPr>
        <w:ind w:left="0" w:firstLine="0"/>
        <w:rPr/>
      </w:pPr>
      <w:r w:rsidDel="00000000" w:rsidR="00000000" w:rsidRPr="00000000">
        <w:rPr>
          <w:rtl w:val="0"/>
        </w:rPr>
      </w:r>
    </w:p>
    <w:p w:rsidR="00000000" w:rsidDel="00000000" w:rsidP="00000000" w:rsidRDefault="00000000" w:rsidRPr="00000000" w14:paraId="000008A8">
      <w:pPr>
        <w:ind w:left="0" w:firstLine="0"/>
        <w:rPr/>
      </w:pPr>
      <w:r w:rsidDel="00000000" w:rsidR="00000000" w:rsidRPr="00000000">
        <w:rPr>
          <w:rtl w:val="0"/>
        </w:rPr>
        <w:t xml:space="preserve">KEITH: [laughing] No, no, no. When they pass me I’m gonna hand out, I wanna offer a plate to Lem. And if he doesn’t take it, he doesn’t take it.</w:t>
      </w:r>
    </w:p>
    <w:p w:rsidR="00000000" w:rsidDel="00000000" w:rsidP="00000000" w:rsidRDefault="00000000" w:rsidRPr="00000000" w14:paraId="000008A9">
      <w:pPr>
        <w:ind w:left="0" w:firstLine="0"/>
        <w:rPr/>
      </w:pPr>
      <w:r w:rsidDel="00000000" w:rsidR="00000000" w:rsidRPr="00000000">
        <w:rPr>
          <w:rtl w:val="0"/>
        </w:rPr>
      </w:r>
    </w:p>
    <w:p w:rsidR="00000000" w:rsidDel="00000000" w:rsidP="00000000" w:rsidRDefault="00000000" w:rsidRPr="00000000" w14:paraId="000008AA">
      <w:pPr>
        <w:ind w:left="0" w:firstLine="0"/>
        <w:rPr/>
      </w:pPr>
      <w:r w:rsidDel="00000000" w:rsidR="00000000" w:rsidRPr="00000000">
        <w:rPr>
          <w:rtl w:val="0"/>
        </w:rPr>
        <w:t xml:space="preserve">JACK: Nah, I’m cool.</w:t>
      </w:r>
    </w:p>
    <w:p w:rsidR="00000000" w:rsidDel="00000000" w:rsidP="00000000" w:rsidRDefault="00000000" w:rsidRPr="00000000" w14:paraId="000008AB">
      <w:pPr>
        <w:ind w:left="0" w:firstLine="0"/>
        <w:rPr/>
      </w:pPr>
      <w:r w:rsidDel="00000000" w:rsidR="00000000" w:rsidRPr="00000000">
        <w:rPr>
          <w:rtl w:val="0"/>
        </w:rPr>
      </w:r>
    </w:p>
    <w:p w:rsidR="00000000" w:rsidDel="00000000" w:rsidP="00000000" w:rsidRDefault="00000000" w:rsidRPr="00000000" w14:paraId="000008AC">
      <w:pPr>
        <w:ind w:left="0" w:firstLine="0"/>
        <w:rPr/>
      </w:pPr>
      <w:r w:rsidDel="00000000" w:rsidR="00000000" w:rsidRPr="00000000">
        <w:rPr>
          <w:rtl w:val="0"/>
        </w:rPr>
        <w:t xml:space="preserve">AUSTIN: [laughing, overlapping Jack] Fero’s turned into a bear and is blocking the entrance, and is [makes bear(??) noise]</w:t>
      </w:r>
    </w:p>
    <w:p w:rsidR="00000000" w:rsidDel="00000000" w:rsidP="00000000" w:rsidRDefault="00000000" w:rsidRPr="00000000" w14:paraId="000008AD">
      <w:pPr>
        <w:ind w:left="0" w:firstLine="0"/>
        <w:rPr/>
      </w:pPr>
      <w:r w:rsidDel="00000000" w:rsidR="00000000" w:rsidRPr="00000000">
        <w:rPr>
          <w:rtl w:val="0"/>
        </w:rPr>
      </w:r>
    </w:p>
    <w:p w:rsidR="00000000" w:rsidDel="00000000" w:rsidP="00000000" w:rsidRDefault="00000000" w:rsidRPr="00000000" w14:paraId="000008AE">
      <w:pPr>
        <w:ind w:left="0" w:firstLine="0"/>
        <w:rPr/>
      </w:pPr>
      <w:r w:rsidDel="00000000" w:rsidR="00000000" w:rsidRPr="00000000">
        <w:rPr>
          <w:rtl w:val="0"/>
        </w:rPr>
        <w:t xml:space="preserve">[Keith and Nick laughing]</w:t>
      </w:r>
    </w:p>
    <w:p w:rsidR="00000000" w:rsidDel="00000000" w:rsidP="00000000" w:rsidRDefault="00000000" w:rsidRPr="00000000" w14:paraId="000008AF">
      <w:pPr>
        <w:ind w:left="0" w:firstLine="0"/>
        <w:rPr/>
      </w:pPr>
      <w:r w:rsidDel="00000000" w:rsidR="00000000" w:rsidRPr="00000000">
        <w:rPr>
          <w:rtl w:val="0"/>
        </w:rPr>
      </w:r>
    </w:p>
    <w:p w:rsidR="00000000" w:rsidDel="00000000" w:rsidP="00000000" w:rsidRDefault="00000000" w:rsidRPr="00000000" w14:paraId="000008B0">
      <w:pPr>
        <w:ind w:left="0" w:firstLine="0"/>
        <w:rPr/>
      </w:pPr>
      <w:r w:rsidDel="00000000" w:rsidR="00000000" w:rsidRPr="00000000">
        <w:rPr>
          <w:rtl w:val="0"/>
        </w:rPr>
        <w:t xml:space="preserve">AUSTIN: Alright, I think you guys can eat and then you guys can, can, y’know, move on. It’s, it’s --The meals good. It’s like, it’s gamy, it’s a little gamy. But it’s good.</w:t>
      </w:r>
    </w:p>
    <w:p w:rsidR="00000000" w:rsidDel="00000000" w:rsidP="00000000" w:rsidRDefault="00000000" w:rsidRPr="00000000" w14:paraId="000008B1">
      <w:pPr>
        <w:ind w:left="0" w:firstLine="0"/>
        <w:rPr/>
      </w:pPr>
      <w:r w:rsidDel="00000000" w:rsidR="00000000" w:rsidRPr="00000000">
        <w:rPr>
          <w:rtl w:val="0"/>
        </w:rPr>
      </w:r>
    </w:p>
    <w:p w:rsidR="00000000" w:rsidDel="00000000" w:rsidP="00000000" w:rsidRDefault="00000000" w:rsidRPr="00000000" w14:paraId="000008B2">
      <w:pPr>
        <w:ind w:left="0" w:firstLine="0"/>
        <w:rPr/>
      </w:pPr>
      <w:r w:rsidDel="00000000" w:rsidR="00000000" w:rsidRPr="00000000">
        <w:rPr>
          <w:rtl w:val="0"/>
        </w:rPr>
        <w:t xml:space="preserve">KEITH: Yeah?</w:t>
      </w:r>
    </w:p>
    <w:p w:rsidR="00000000" w:rsidDel="00000000" w:rsidP="00000000" w:rsidRDefault="00000000" w:rsidRPr="00000000" w14:paraId="000008B3">
      <w:pPr>
        <w:ind w:left="0" w:firstLine="0"/>
        <w:rPr/>
      </w:pPr>
      <w:r w:rsidDel="00000000" w:rsidR="00000000" w:rsidRPr="00000000">
        <w:rPr>
          <w:rtl w:val="0"/>
        </w:rPr>
      </w:r>
    </w:p>
    <w:p w:rsidR="00000000" w:rsidDel="00000000" w:rsidP="00000000" w:rsidRDefault="00000000" w:rsidRPr="00000000" w14:paraId="000008B4">
      <w:pPr>
        <w:ind w:left="0" w:firstLine="0"/>
        <w:rPr/>
      </w:pPr>
      <w:r w:rsidDel="00000000" w:rsidR="00000000" w:rsidRPr="00000000">
        <w:rPr>
          <w:rtl w:val="0"/>
        </w:rPr>
        <w:t xml:space="preserve">AUSTIN: But it’s good.</w:t>
      </w:r>
    </w:p>
    <w:p w:rsidR="00000000" w:rsidDel="00000000" w:rsidP="00000000" w:rsidRDefault="00000000" w:rsidRPr="00000000" w14:paraId="000008B5">
      <w:pPr>
        <w:ind w:left="0" w:firstLine="0"/>
        <w:rPr/>
      </w:pPr>
      <w:r w:rsidDel="00000000" w:rsidR="00000000" w:rsidRPr="00000000">
        <w:rPr>
          <w:rtl w:val="0"/>
        </w:rPr>
      </w:r>
    </w:p>
    <w:p w:rsidR="00000000" w:rsidDel="00000000" w:rsidP="00000000" w:rsidRDefault="00000000" w:rsidRPr="00000000" w14:paraId="000008B6">
      <w:pPr>
        <w:ind w:left="0" w:firstLine="0"/>
        <w:rPr/>
      </w:pPr>
      <w:r w:rsidDel="00000000" w:rsidR="00000000" w:rsidRPr="00000000">
        <w:rPr>
          <w:rtl w:val="0"/>
        </w:rPr>
        <w:t xml:space="preserve">KEITH: I mean, I’m a druid, I live in the woods. I kind of like it a little gamy.</w:t>
      </w:r>
    </w:p>
    <w:p w:rsidR="00000000" w:rsidDel="00000000" w:rsidP="00000000" w:rsidRDefault="00000000" w:rsidRPr="00000000" w14:paraId="000008B7">
      <w:pPr>
        <w:ind w:left="0" w:firstLine="0"/>
        <w:rPr/>
      </w:pPr>
      <w:r w:rsidDel="00000000" w:rsidR="00000000" w:rsidRPr="00000000">
        <w:rPr>
          <w:rtl w:val="0"/>
        </w:rPr>
      </w:r>
    </w:p>
    <w:p w:rsidR="00000000" w:rsidDel="00000000" w:rsidP="00000000" w:rsidRDefault="00000000" w:rsidRPr="00000000" w14:paraId="000008B8">
      <w:pPr>
        <w:ind w:left="0" w:firstLine="0"/>
        <w:rPr/>
      </w:pPr>
      <w:r w:rsidDel="00000000" w:rsidR="00000000" w:rsidRPr="00000000">
        <w:rPr>
          <w:rtl w:val="0"/>
        </w:rPr>
        <w:t xml:space="preserve">AUSTIN: [overlapping Keith] It’s like a, It’s a little bit like boar meat, I guess is the closest thing.</w:t>
      </w:r>
    </w:p>
    <w:p w:rsidR="00000000" w:rsidDel="00000000" w:rsidP="00000000" w:rsidRDefault="00000000" w:rsidRPr="00000000" w14:paraId="000008B9">
      <w:pPr>
        <w:ind w:left="0" w:firstLine="0"/>
        <w:rPr/>
      </w:pPr>
      <w:r w:rsidDel="00000000" w:rsidR="00000000" w:rsidRPr="00000000">
        <w:rPr>
          <w:rtl w:val="0"/>
        </w:rPr>
      </w:r>
    </w:p>
    <w:p w:rsidR="00000000" w:rsidDel="00000000" w:rsidP="00000000" w:rsidRDefault="00000000" w:rsidRPr="00000000" w14:paraId="000008BA">
      <w:pPr>
        <w:ind w:left="0" w:firstLine="0"/>
        <w:rPr/>
      </w:pPr>
      <w:r w:rsidDel="00000000" w:rsidR="00000000" w:rsidRPr="00000000">
        <w:rPr>
          <w:rtl w:val="0"/>
        </w:rPr>
        <w:t xml:space="preserve">KEITH: [sarcastically] Yeah, sure, yeah. I have had boar meat a ton and I know exactly what you’re talking about.</w:t>
      </w:r>
    </w:p>
    <w:p w:rsidR="00000000" w:rsidDel="00000000" w:rsidP="00000000" w:rsidRDefault="00000000" w:rsidRPr="00000000" w14:paraId="000008BB">
      <w:pPr>
        <w:ind w:left="0" w:firstLine="0"/>
        <w:rPr/>
      </w:pPr>
      <w:r w:rsidDel="00000000" w:rsidR="00000000" w:rsidRPr="00000000">
        <w:rPr>
          <w:rtl w:val="0"/>
        </w:rPr>
      </w:r>
    </w:p>
    <w:p w:rsidR="00000000" w:rsidDel="00000000" w:rsidP="00000000" w:rsidRDefault="00000000" w:rsidRPr="00000000" w14:paraId="000008BC">
      <w:pPr>
        <w:ind w:left="0" w:firstLine="0"/>
        <w:rPr/>
      </w:pPr>
      <w:r w:rsidDel="00000000" w:rsidR="00000000" w:rsidRPr="00000000">
        <w:rPr>
          <w:rtl w:val="0"/>
        </w:rPr>
        <w:t xml:space="preserve">JACK: Oh my god, what if we ate the birds?</w:t>
      </w:r>
    </w:p>
    <w:p w:rsidR="00000000" w:rsidDel="00000000" w:rsidP="00000000" w:rsidRDefault="00000000" w:rsidRPr="00000000" w14:paraId="000008BD">
      <w:pPr>
        <w:ind w:left="0" w:firstLine="0"/>
        <w:rPr/>
      </w:pPr>
      <w:r w:rsidDel="00000000" w:rsidR="00000000" w:rsidRPr="00000000">
        <w:rPr>
          <w:rtl w:val="0"/>
        </w:rPr>
      </w:r>
    </w:p>
    <w:p w:rsidR="00000000" w:rsidDel="00000000" w:rsidP="00000000" w:rsidRDefault="00000000" w:rsidRPr="00000000" w14:paraId="000008BE">
      <w:pPr>
        <w:ind w:left="0" w:firstLine="0"/>
        <w:rPr/>
      </w:pPr>
      <w:r w:rsidDel="00000000" w:rsidR="00000000" w:rsidRPr="00000000">
        <w:rPr>
          <w:rtl w:val="0"/>
        </w:rPr>
        <w:t xml:space="preserve">NICK: What is-</w:t>
      </w:r>
    </w:p>
    <w:p w:rsidR="00000000" w:rsidDel="00000000" w:rsidP="00000000" w:rsidRDefault="00000000" w:rsidRPr="00000000" w14:paraId="000008BF">
      <w:pPr>
        <w:ind w:left="0" w:firstLine="0"/>
        <w:rPr/>
      </w:pPr>
      <w:r w:rsidDel="00000000" w:rsidR="00000000" w:rsidRPr="00000000">
        <w:rPr>
          <w:rtl w:val="0"/>
        </w:rPr>
      </w:r>
    </w:p>
    <w:p w:rsidR="00000000" w:rsidDel="00000000" w:rsidP="00000000" w:rsidRDefault="00000000" w:rsidRPr="00000000" w14:paraId="000008C0">
      <w:pPr>
        <w:ind w:left="0" w:firstLine="0"/>
        <w:rPr/>
      </w:pPr>
      <w:r w:rsidDel="00000000" w:rsidR="00000000" w:rsidRPr="00000000">
        <w:rPr>
          <w:rtl w:val="0"/>
        </w:rPr>
        <w:t xml:space="preserve">ART: They wouldn’t taste like boar</w:t>
      </w:r>
    </w:p>
    <w:p w:rsidR="00000000" w:rsidDel="00000000" w:rsidP="00000000" w:rsidRDefault="00000000" w:rsidRPr="00000000" w14:paraId="000008C1">
      <w:pPr>
        <w:ind w:left="0" w:firstLine="0"/>
        <w:rPr/>
      </w:pPr>
      <w:r w:rsidDel="00000000" w:rsidR="00000000" w:rsidRPr="00000000">
        <w:rPr>
          <w:rtl w:val="0"/>
        </w:rPr>
      </w:r>
    </w:p>
    <w:p w:rsidR="00000000" w:rsidDel="00000000" w:rsidP="00000000" w:rsidRDefault="00000000" w:rsidRPr="00000000" w14:paraId="000008C2">
      <w:pPr>
        <w:ind w:left="0" w:firstLine="0"/>
        <w:rPr/>
      </w:pPr>
      <w:r w:rsidDel="00000000" w:rsidR="00000000" w:rsidRPr="00000000">
        <w:rPr>
          <w:rtl w:val="0"/>
        </w:rPr>
      </w:r>
    </w:p>
    <w:p w:rsidR="00000000" w:rsidDel="00000000" w:rsidP="00000000" w:rsidRDefault="00000000" w:rsidRPr="00000000" w14:paraId="000008C3">
      <w:pPr>
        <w:ind w:left="0" w:firstLine="0"/>
        <w:rPr/>
      </w:pPr>
      <w:r w:rsidDel="00000000" w:rsidR="00000000" w:rsidRPr="00000000">
        <w:rPr>
          <w:rtl w:val="0"/>
        </w:rPr>
        <w:t xml:space="preserve">NICK: Is there anything besides meat, on the plates?</w:t>
      </w:r>
    </w:p>
    <w:p w:rsidR="00000000" w:rsidDel="00000000" w:rsidP="00000000" w:rsidRDefault="00000000" w:rsidRPr="00000000" w14:paraId="000008C4">
      <w:pPr>
        <w:ind w:left="0" w:firstLine="0"/>
        <w:rPr/>
      </w:pPr>
      <w:r w:rsidDel="00000000" w:rsidR="00000000" w:rsidRPr="00000000">
        <w:rPr>
          <w:rtl w:val="0"/>
        </w:rPr>
      </w:r>
    </w:p>
    <w:p w:rsidR="00000000" w:rsidDel="00000000" w:rsidP="00000000" w:rsidRDefault="00000000" w:rsidRPr="00000000" w14:paraId="000008C5">
      <w:pPr>
        <w:ind w:left="0" w:firstLine="0"/>
        <w:rPr/>
      </w:pPr>
      <w:r w:rsidDel="00000000" w:rsidR="00000000" w:rsidRPr="00000000">
        <w:rPr>
          <w:rtl w:val="0"/>
        </w:rPr>
        <w:t xml:space="preserve">AUSTIN: Yeah, yeah. There’s, there’s, there’s --If you, if --Yes. They have offered vegetarian options.</w:t>
      </w:r>
    </w:p>
    <w:p w:rsidR="00000000" w:rsidDel="00000000" w:rsidP="00000000" w:rsidRDefault="00000000" w:rsidRPr="00000000" w14:paraId="000008C6">
      <w:pPr>
        <w:ind w:left="0" w:firstLine="0"/>
        <w:rPr/>
      </w:pPr>
      <w:r w:rsidDel="00000000" w:rsidR="00000000" w:rsidRPr="00000000">
        <w:rPr>
          <w:rtl w:val="0"/>
        </w:rPr>
      </w:r>
    </w:p>
    <w:p w:rsidR="00000000" w:rsidDel="00000000" w:rsidP="00000000" w:rsidRDefault="00000000" w:rsidRPr="00000000" w14:paraId="000008C7">
      <w:pPr>
        <w:ind w:left="0" w:firstLine="0"/>
        <w:rPr/>
      </w:pPr>
      <w:r w:rsidDel="00000000" w:rsidR="00000000" w:rsidRPr="00000000">
        <w:rPr>
          <w:rtl w:val="0"/>
        </w:rPr>
        <w:t xml:space="preserve">[Nick laughing]</w:t>
      </w:r>
    </w:p>
    <w:p w:rsidR="00000000" w:rsidDel="00000000" w:rsidP="00000000" w:rsidRDefault="00000000" w:rsidRPr="00000000" w14:paraId="000008C8">
      <w:pPr>
        <w:ind w:left="0" w:firstLine="0"/>
        <w:rPr/>
      </w:pPr>
      <w:r w:rsidDel="00000000" w:rsidR="00000000" w:rsidRPr="00000000">
        <w:rPr>
          <w:rtl w:val="0"/>
        </w:rPr>
      </w:r>
    </w:p>
    <w:p w:rsidR="00000000" w:rsidDel="00000000" w:rsidP="00000000" w:rsidRDefault="00000000" w:rsidRPr="00000000" w14:paraId="000008C9">
      <w:pPr>
        <w:ind w:left="0" w:firstLine="0"/>
        <w:rPr/>
      </w:pPr>
      <w:r w:rsidDel="00000000" w:rsidR="00000000" w:rsidRPr="00000000">
        <w:rPr>
          <w:rtl w:val="0"/>
        </w:rPr>
        <w:t xml:space="preserve">JACK: Pro’s!</w:t>
      </w:r>
    </w:p>
    <w:p w:rsidR="00000000" w:rsidDel="00000000" w:rsidP="00000000" w:rsidRDefault="00000000" w:rsidRPr="00000000" w14:paraId="000008CA">
      <w:pPr>
        <w:ind w:left="0" w:firstLine="0"/>
        <w:rPr/>
      </w:pPr>
      <w:r w:rsidDel="00000000" w:rsidR="00000000" w:rsidRPr="00000000">
        <w:rPr>
          <w:rtl w:val="0"/>
        </w:rPr>
      </w:r>
    </w:p>
    <w:p w:rsidR="00000000" w:rsidDel="00000000" w:rsidP="00000000" w:rsidRDefault="00000000" w:rsidRPr="00000000" w14:paraId="000008CB">
      <w:pPr>
        <w:ind w:left="0" w:firstLine="0"/>
        <w:rPr/>
      </w:pPr>
      <w:r w:rsidDel="00000000" w:rsidR="00000000" w:rsidRPr="00000000">
        <w:rPr>
          <w:rtl w:val="0"/>
        </w:rPr>
        <w:t xml:space="preserve">NICK: That’s, that’s what Fantasmo’s eating then.</w:t>
      </w:r>
    </w:p>
    <w:p w:rsidR="00000000" w:rsidDel="00000000" w:rsidP="00000000" w:rsidRDefault="00000000" w:rsidRPr="00000000" w14:paraId="000008CC">
      <w:pPr>
        <w:ind w:left="0" w:firstLine="0"/>
        <w:rPr/>
      </w:pPr>
      <w:r w:rsidDel="00000000" w:rsidR="00000000" w:rsidRPr="00000000">
        <w:rPr>
          <w:rtl w:val="0"/>
        </w:rPr>
      </w:r>
    </w:p>
    <w:p w:rsidR="00000000" w:rsidDel="00000000" w:rsidP="00000000" w:rsidRDefault="00000000" w:rsidRPr="00000000" w14:paraId="000008CD">
      <w:pPr>
        <w:ind w:left="0" w:firstLine="0"/>
        <w:rPr/>
      </w:pPr>
      <w:r w:rsidDel="00000000" w:rsidR="00000000" w:rsidRPr="00000000">
        <w:rPr>
          <w:rtl w:val="0"/>
        </w:rPr>
        <w:t xml:space="preserve">AUSTIN: So it’s, it’s just like some pretty good bread and a nice, a nice --What’s a, what’s a thing you want to eat? What’s a nice thing you want to eat right now? I bet it’s like-</w:t>
      </w:r>
    </w:p>
    <w:p w:rsidR="00000000" w:rsidDel="00000000" w:rsidP="00000000" w:rsidRDefault="00000000" w:rsidRPr="00000000" w14:paraId="000008CE">
      <w:pPr>
        <w:ind w:left="0" w:firstLine="0"/>
        <w:rPr/>
      </w:pPr>
      <w:r w:rsidDel="00000000" w:rsidR="00000000" w:rsidRPr="00000000">
        <w:rPr>
          <w:rtl w:val="0"/>
        </w:rPr>
      </w:r>
    </w:p>
    <w:p w:rsidR="00000000" w:rsidDel="00000000" w:rsidP="00000000" w:rsidRDefault="00000000" w:rsidRPr="00000000" w14:paraId="000008CF">
      <w:pPr>
        <w:ind w:left="0" w:firstLine="0"/>
        <w:rPr/>
      </w:pPr>
      <w:r w:rsidDel="00000000" w:rsidR="00000000" w:rsidRPr="00000000">
        <w:rPr>
          <w:rtl w:val="0"/>
        </w:rPr>
        <w:t xml:space="preserve">KEITH: A burger.</w:t>
      </w:r>
    </w:p>
    <w:p w:rsidR="00000000" w:rsidDel="00000000" w:rsidP="00000000" w:rsidRDefault="00000000" w:rsidRPr="00000000" w14:paraId="000008D0">
      <w:pPr>
        <w:ind w:left="0" w:firstLine="0"/>
        <w:rPr/>
      </w:pPr>
      <w:r w:rsidDel="00000000" w:rsidR="00000000" w:rsidRPr="00000000">
        <w:rPr>
          <w:rtl w:val="0"/>
        </w:rPr>
      </w:r>
    </w:p>
    <w:p w:rsidR="00000000" w:rsidDel="00000000" w:rsidP="00000000" w:rsidRDefault="00000000" w:rsidRPr="00000000" w14:paraId="000008D1">
      <w:pPr>
        <w:ind w:left="0" w:firstLine="0"/>
        <w:rPr/>
      </w:pPr>
      <w:r w:rsidDel="00000000" w:rsidR="00000000" w:rsidRPr="00000000">
        <w:rPr>
          <w:rtl w:val="0"/>
        </w:rPr>
        <w:t xml:space="preserve">AUSTIN: Well, [sighs] they don’t have veggie burgers. Maybe like a curry with some rice, and you can dip the bread in the curry and like, get like a good hmm..</w:t>
      </w:r>
    </w:p>
    <w:p w:rsidR="00000000" w:rsidDel="00000000" w:rsidP="00000000" w:rsidRDefault="00000000" w:rsidRPr="00000000" w14:paraId="000008D2">
      <w:pPr>
        <w:ind w:left="0" w:firstLine="0"/>
        <w:rPr/>
      </w:pPr>
      <w:r w:rsidDel="00000000" w:rsidR="00000000" w:rsidRPr="00000000">
        <w:rPr>
          <w:rtl w:val="0"/>
        </w:rPr>
      </w:r>
    </w:p>
    <w:p w:rsidR="00000000" w:rsidDel="00000000" w:rsidP="00000000" w:rsidRDefault="00000000" w:rsidRPr="00000000" w14:paraId="000008D3">
      <w:pPr>
        <w:ind w:left="0" w:firstLine="0"/>
        <w:rPr/>
      </w:pPr>
      <w:r w:rsidDel="00000000" w:rsidR="00000000" w:rsidRPr="00000000">
        <w:rPr>
          <w:rtl w:val="0"/>
        </w:rPr>
        <w:t xml:space="preserve">NICK: Sure.</w:t>
      </w:r>
    </w:p>
    <w:p w:rsidR="00000000" w:rsidDel="00000000" w:rsidP="00000000" w:rsidRDefault="00000000" w:rsidRPr="00000000" w14:paraId="000008D4">
      <w:pPr>
        <w:ind w:left="0" w:firstLine="0"/>
        <w:rPr/>
      </w:pPr>
      <w:r w:rsidDel="00000000" w:rsidR="00000000" w:rsidRPr="00000000">
        <w:rPr>
          <w:rtl w:val="0"/>
        </w:rPr>
      </w:r>
    </w:p>
    <w:p w:rsidR="00000000" w:rsidDel="00000000" w:rsidP="00000000" w:rsidRDefault="00000000" w:rsidRPr="00000000" w14:paraId="000008D5">
      <w:pPr>
        <w:ind w:left="0" w:firstLine="0"/>
        <w:rPr/>
      </w:pPr>
      <w:r w:rsidDel="00000000" w:rsidR="00000000" w:rsidRPr="00000000">
        <w:rPr>
          <w:rtl w:val="0"/>
        </w:rPr>
        <w:t xml:space="preserve">KEITH: [whispering] Oh that sounds good.</w:t>
      </w:r>
    </w:p>
    <w:p w:rsidR="00000000" w:rsidDel="00000000" w:rsidP="00000000" w:rsidRDefault="00000000" w:rsidRPr="00000000" w14:paraId="000008D6">
      <w:pPr>
        <w:ind w:left="0" w:firstLine="0"/>
        <w:rPr/>
      </w:pPr>
      <w:r w:rsidDel="00000000" w:rsidR="00000000" w:rsidRPr="00000000">
        <w:rPr>
          <w:rtl w:val="0"/>
        </w:rPr>
      </w:r>
    </w:p>
    <w:p w:rsidR="00000000" w:rsidDel="00000000" w:rsidP="00000000" w:rsidRDefault="00000000" w:rsidRPr="00000000" w14:paraId="000008D7">
      <w:pPr>
        <w:ind w:left="0" w:firstLine="0"/>
        <w:rPr/>
      </w:pPr>
      <w:r w:rsidDel="00000000" w:rsidR="00000000" w:rsidRPr="00000000">
        <w:rPr>
          <w:rtl w:val="0"/>
        </w:rPr>
        <w:t xml:space="preserve">NICK: With some beans in the curry, yeah.</w:t>
      </w:r>
    </w:p>
    <w:p w:rsidR="00000000" w:rsidDel="00000000" w:rsidP="00000000" w:rsidRDefault="00000000" w:rsidRPr="00000000" w14:paraId="000008D8">
      <w:pPr>
        <w:ind w:left="0" w:firstLine="0"/>
        <w:rPr/>
      </w:pPr>
      <w:r w:rsidDel="00000000" w:rsidR="00000000" w:rsidRPr="00000000">
        <w:rPr>
          <w:rtl w:val="0"/>
        </w:rPr>
      </w:r>
    </w:p>
    <w:p w:rsidR="00000000" w:rsidDel="00000000" w:rsidP="00000000" w:rsidRDefault="00000000" w:rsidRPr="00000000" w14:paraId="000008D9">
      <w:pPr>
        <w:ind w:left="0" w:firstLine="0"/>
        <w:rPr/>
      </w:pPr>
      <w:r w:rsidDel="00000000" w:rsidR="00000000" w:rsidRPr="00000000">
        <w:rPr>
          <w:rtl w:val="0"/>
        </w:rPr>
        <w:t xml:space="preserve">AUSTIN: Yeah, yeah some beans, yeah sure. They have like one veggie plate that they brought out with the other stuff like [sighing] ugh just in case, y’know?</w:t>
      </w:r>
    </w:p>
    <w:p w:rsidR="00000000" w:rsidDel="00000000" w:rsidP="00000000" w:rsidRDefault="00000000" w:rsidRPr="00000000" w14:paraId="000008DA">
      <w:pPr>
        <w:ind w:left="0" w:firstLine="0"/>
        <w:rPr/>
      </w:pPr>
      <w:r w:rsidDel="00000000" w:rsidR="00000000" w:rsidRPr="00000000">
        <w:rPr>
          <w:rtl w:val="0"/>
        </w:rPr>
      </w:r>
    </w:p>
    <w:p w:rsidR="00000000" w:rsidDel="00000000" w:rsidP="00000000" w:rsidRDefault="00000000" w:rsidRPr="00000000" w14:paraId="000008DB">
      <w:pPr>
        <w:ind w:left="0" w:firstLine="0"/>
        <w:rPr/>
      </w:pPr>
      <w:r w:rsidDel="00000000" w:rsidR="00000000" w:rsidRPr="00000000">
        <w:rPr>
          <w:rtl w:val="0"/>
        </w:rPr>
        <w:t xml:space="preserve">KEITH: [still quietly] Aw dang that sounds good!</w:t>
      </w:r>
    </w:p>
    <w:p w:rsidR="00000000" w:rsidDel="00000000" w:rsidP="00000000" w:rsidRDefault="00000000" w:rsidRPr="00000000" w14:paraId="000008DC">
      <w:pPr>
        <w:ind w:left="0" w:firstLine="0"/>
        <w:rPr/>
      </w:pPr>
      <w:r w:rsidDel="00000000" w:rsidR="00000000" w:rsidRPr="00000000">
        <w:rPr>
          <w:rtl w:val="0"/>
        </w:rPr>
      </w:r>
    </w:p>
    <w:p w:rsidR="00000000" w:rsidDel="00000000" w:rsidP="00000000" w:rsidRDefault="00000000" w:rsidRPr="00000000" w14:paraId="000008DD">
      <w:pPr>
        <w:ind w:left="0" w:firstLine="0"/>
        <w:rPr/>
      </w:pPr>
      <w:r w:rsidDel="00000000" w:rsidR="00000000" w:rsidRPr="00000000">
        <w:rPr>
          <w:rtl w:val="0"/>
        </w:rPr>
        <w:t xml:space="preserve">AUSTIN: They’re good here. So further up, as you, as you step closer and closer, everyone’s regular ears can start to hear that [Austin repeats ‘duh, duh, duh, duh, duh’ musical tune noise from earlier], as you get closer and closer up the next level. Previously, it was just I think The Great Fantasmo’s magic ears that could hear it. But now everyone can hear it.</w:t>
      </w:r>
    </w:p>
    <w:p w:rsidR="00000000" w:rsidDel="00000000" w:rsidP="00000000" w:rsidRDefault="00000000" w:rsidRPr="00000000" w14:paraId="000008DE">
      <w:pPr>
        <w:ind w:left="0" w:firstLine="0"/>
        <w:rPr/>
      </w:pPr>
      <w:r w:rsidDel="00000000" w:rsidR="00000000" w:rsidRPr="00000000">
        <w:rPr>
          <w:rtl w:val="0"/>
        </w:rPr>
      </w:r>
    </w:p>
    <w:p w:rsidR="00000000" w:rsidDel="00000000" w:rsidP="00000000" w:rsidRDefault="00000000" w:rsidRPr="00000000" w14:paraId="000008DF">
      <w:pPr>
        <w:ind w:left="0" w:firstLine="0"/>
        <w:rPr/>
      </w:pPr>
      <w:r w:rsidDel="00000000" w:rsidR="00000000" w:rsidRPr="00000000">
        <w:rPr>
          <w:rtl w:val="0"/>
        </w:rPr>
        <w:t xml:space="preserve">KEITH: I, when I start hearing it I start doing a slight dance as I walk. To the music.</w:t>
      </w:r>
    </w:p>
    <w:p w:rsidR="00000000" w:rsidDel="00000000" w:rsidP="00000000" w:rsidRDefault="00000000" w:rsidRPr="00000000" w14:paraId="000008E0">
      <w:pPr>
        <w:ind w:left="0" w:firstLine="0"/>
        <w:rPr/>
      </w:pPr>
      <w:r w:rsidDel="00000000" w:rsidR="00000000" w:rsidRPr="00000000">
        <w:rPr>
          <w:rtl w:val="0"/>
        </w:rPr>
      </w:r>
    </w:p>
    <w:p w:rsidR="00000000" w:rsidDel="00000000" w:rsidP="00000000" w:rsidRDefault="00000000" w:rsidRPr="00000000" w14:paraId="000008E1">
      <w:pPr>
        <w:ind w:left="0" w:firstLine="0"/>
        <w:rPr/>
      </w:pPr>
      <w:r w:rsidDel="00000000" w:rsidR="00000000" w:rsidRPr="00000000">
        <w:rPr>
          <w:rtl w:val="0"/>
        </w:rPr>
        <w:t xml:space="preserve">AUSTIN: [laughing] You rascal!</w:t>
      </w:r>
    </w:p>
    <w:p w:rsidR="00000000" w:rsidDel="00000000" w:rsidP="00000000" w:rsidRDefault="00000000" w:rsidRPr="00000000" w14:paraId="000008E2">
      <w:pPr>
        <w:ind w:left="0" w:firstLine="0"/>
        <w:rPr/>
      </w:pPr>
      <w:r w:rsidDel="00000000" w:rsidR="00000000" w:rsidRPr="00000000">
        <w:rPr>
          <w:rtl w:val="0"/>
        </w:rPr>
      </w:r>
    </w:p>
    <w:p w:rsidR="00000000" w:rsidDel="00000000" w:rsidP="00000000" w:rsidRDefault="00000000" w:rsidRPr="00000000" w14:paraId="000008E3">
      <w:pPr>
        <w:ind w:left="0" w:firstLine="0"/>
        <w:rPr/>
      </w:pPr>
      <w:r w:rsidDel="00000000" w:rsidR="00000000" w:rsidRPr="00000000">
        <w:rPr>
          <w:rtl w:val="0"/>
        </w:rPr>
        <w:t xml:space="preserve">[Nick laughing]</w:t>
      </w:r>
    </w:p>
    <w:p w:rsidR="00000000" w:rsidDel="00000000" w:rsidP="00000000" w:rsidRDefault="00000000" w:rsidRPr="00000000" w14:paraId="000008E4">
      <w:pPr>
        <w:ind w:left="0" w:firstLine="0"/>
        <w:rPr/>
      </w:pPr>
      <w:r w:rsidDel="00000000" w:rsidR="00000000" w:rsidRPr="00000000">
        <w:rPr>
          <w:rtl w:val="0"/>
        </w:rPr>
      </w:r>
    </w:p>
    <w:p w:rsidR="00000000" w:rsidDel="00000000" w:rsidP="00000000" w:rsidRDefault="00000000" w:rsidRPr="00000000" w14:paraId="000008E5">
      <w:pPr>
        <w:ind w:left="0" w:firstLine="0"/>
        <w:rPr/>
      </w:pPr>
      <w:r w:rsidDel="00000000" w:rsidR="00000000" w:rsidRPr="00000000">
        <w:rPr>
          <w:rtl w:val="0"/>
        </w:rPr>
        <w:t xml:space="preserve">AUSTIN: It’s definitely a waltz. And as you reach the top there is now a door on this level. It’s kind of like a nice, it’s like a solid door that is almost meant to communicate separation. Do you know what I mean? Like,  it’s built heavy and strong, and it has, again kind of like iron bars on it here and here. The, kind of like at the head level and at the knee level. And, it it --There’s something like solemn about it.</w:t>
      </w:r>
    </w:p>
    <w:p w:rsidR="00000000" w:rsidDel="00000000" w:rsidP="00000000" w:rsidRDefault="00000000" w:rsidRPr="00000000" w14:paraId="000008E6">
      <w:pPr>
        <w:ind w:left="0" w:firstLine="0"/>
        <w:rPr/>
      </w:pPr>
      <w:r w:rsidDel="00000000" w:rsidR="00000000" w:rsidRPr="00000000">
        <w:rPr>
          <w:rtl w:val="0"/>
        </w:rPr>
      </w:r>
    </w:p>
    <w:p w:rsidR="00000000" w:rsidDel="00000000" w:rsidP="00000000" w:rsidRDefault="00000000" w:rsidRPr="00000000" w14:paraId="000008E7">
      <w:pPr>
        <w:ind w:left="0" w:firstLine="0"/>
        <w:rPr/>
      </w:pPr>
      <w:r w:rsidDel="00000000" w:rsidR="00000000" w:rsidRPr="00000000">
        <w:rPr>
          <w:rtl w:val="0"/>
        </w:rPr>
        <w:t xml:space="preserve">ART: Solid or solemn?</w:t>
        <w:br w:type="textWrapping"/>
        <w:br w:type="textWrapping"/>
        <w:t xml:space="preserve">AUSTIN: Both. Both.</w:t>
      </w:r>
    </w:p>
    <w:p w:rsidR="00000000" w:rsidDel="00000000" w:rsidP="00000000" w:rsidRDefault="00000000" w:rsidRPr="00000000" w14:paraId="000008E8">
      <w:pPr>
        <w:ind w:left="0" w:firstLine="0"/>
        <w:rPr/>
      </w:pPr>
      <w:r w:rsidDel="00000000" w:rsidR="00000000" w:rsidRPr="00000000">
        <w:rPr>
          <w:rtl w:val="0"/>
        </w:rPr>
      </w:r>
    </w:p>
    <w:p w:rsidR="00000000" w:rsidDel="00000000" w:rsidP="00000000" w:rsidRDefault="00000000" w:rsidRPr="00000000" w14:paraId="000008E9">
      <w:pPr>
        <w:ind w:left="0" w:firstLine="0"/>
        <w:rPr/>
      </w:pPr>
      <w:r w:rsidDel="00000000" w:rsidR="00000000" w:rsidRPr="00000000">
        <w:rPr>
          <w:rtl w:val="0"/>
        </w:rPr>
        <w:t xml:space="preserve">ART: Okay. Huh.</w:t>
      </w:r>
    </w:p>
    <w:p w:rsidR="00000000" w:rsidDel="00000000" w:rsidP="00000000" w:rsidRDefault="00000000" w:rsidRPr="00000000" w14:paraId="000008EA">
      <w:pPr>
        <w:ind w:left="0" w:firstLine="0"/>
        <w:rPr/>
      </w:pPr>
      <w:r w:rsidDel="00000000" w:rsidR="00000000" w:rsidRPr="00000000">
        <w:rPr>
          <w:rtl w:val="0"/>
        </w:rPr>
      </w:r>
    </w:p>
    <w:p w:rsidR="00000000" w:rsidDel="00000000" w:rsidP="00000000" w:rsidRDefault="00000000" w:rsidRPr="00000000" w14:paraId="000008EB">
      <w:pPr>
        <w:ind w:left="0" w:firstLine="0"/>
        <w:rPr/>
      </w:pPr>
      <w:r w:rsidDel="00000000" w:rsidR="00000000" w:rsidRPr="00000000">
        <w:rPr>
          <w:rtl w:val="0"/>
        </w:rPr>
        <w:t xml:space="preserve">AUSTIN: There is a sign that --You can’t </w:t>
      </w:r>
      <w:r w:rsidDel="00000000" w:rsidR="00000000" w:rsidRPr="00000000">
        <w:rPr>
          <w:i w:val="1"/>
          <w:rtl w:val="0"/>
        </w:rPr>
        <w:t xml:space="preserve">read</w:t>
      </w:r>
      <w:r w:rsidDel="00000000" w:rsidR="00000000" w:rsidRPr="00000000">
        <w:rPr>
          <w:rtl w:val="0"/>
        </w:rPr>
        <w:t xml:space="preserve"> different languages with your thing right? No, you can’t.</w:t>
      </w:r>
    </w:p>
    <w:p w:rsidR="00000000" w:rsidDel="00000000" w:rsidP="00000000" w:rsidRDefault="00000000" w:rsidRPr="00000000" w14:paraId="000008EC">
      <w:pPr>
        <w:ind w:left="0" w:firstLine="0"/>
        <w:rPr/>
      </w:pPr>
      <w:r w:rsidDel="00000000" w:rsidR="00000000" w:rsidRPr="00000000">
        <w:rPr>
          <w:rtl w:val="0"/>
        </w:rPr>
      </w:r>
    </w:p>
    <w:p w:rsidR="00000000" w:rsidDel="00000000" w:rsidP="00000000" w:rsidRDefault="00000000" w:rsidRPr="00000000" w14:paraId="000008ED">
      <w:pPr>
        <w:ind w:left="0" w:firstLine="0"/>
        <w:rPr/>
      </w:pPr>
      <w:r w:rsidDel="00000000" w:rsidR="00000000" w:rsidRPr="00000000">
        <w:rPr>
          <w:rtl w:val="0"/>
        </w:rPr>
        <w:t xml:space="preserve">ART: No. I’m not even </w:t>
      </w:r>
      <w:r w:rsidDel="00000000" w:rsidR="00000000" w:rsidRPr="00000000">
        <w:rPr>
          <w:i w:val="1"/>
          <w:rtl w:val="0"/>
        </w:rPr>
        <w:t xml:space="preserve">really</w:t>
      </w:r>
      <w:r w:rsidDel="00000000" w:rsidR="00000000" w:rsidRPr="00000000">
        <w:rPr>
          <w:rtl w:val="0"/>
        </w:rPr>
        <w:t xml:space="preserve"> sure I can understand other languages.</w:t>
      </w:r>
    </w:p>
    <w:p w:rsidR="00000000" w:rsidDel="00000000" w:rsidP="00000000" w:rsidRDefault="00000000" w:rsidRPr="00000000" w14:paraId="000008EE">
      <w:pPr>
        <w:ind w:left="0" w:firstLine="0"/>
        <w:rPr/>
      </w:pPr>
      <w:r w:rsidDel="00000000" w:rsidR="00000000" w:rsidRPr="00000000">
        <w:rPr>
          <w:rtl w:val="0"/>
        </w:rPr>
      </w:r>
    </w:p>
    <w:p w:rsidR="00000000" w:rsidDel="00000000" w:rsidP="00000000" w:rsidRDefault="00000000" w:rsidRPr="00000000" w14:paraId="000008EF">
      <w:pPr>
        <w:ind w:left="0" w:firstLine="0"/>
        <w:rPr/>
      </w:pPr>
      <w:r w:rsidDel="00000000" w:rsidR="00000000" w:rsidRPr="00000000">
        <w:rPr>
          <w:rtl w:val="0"/>
        </w:rPr>
        <w:t xml:space="preserve">AUSTIN: Yeah, me either but it’s really, but it’s interesting. So I did it. Lem, you recognise that one of the words on this thing is quiet. [continues ‘duh, duh, duh, duh, duh’ musical tune noise]</w:t>
      </w:r>
    </w:p>
    <w:p w:rsidR="00000000" w:rsidDel="00000000" w:rsidP="00000000" w:rsidRDefault="00000000" w:rsidRPr="00000000" w14:paraId="000008F0">
      <w:pPr>
        <w:ind w:left="0" w:firstLine="0"/>
        <w:rPr/>
      </w:pPr>
      <w:r w:rsidDel="00000000" w:rsidR="00000000" w:rsidRPr="00000000">
        <w:rPr>
          <w:rtl w:val="0"/>
        </w:rPr>
      </w:r>
    </w:p>
    <w:p w:rsidR="00000000" w:rsidDel="00000000" w:rsidP="00000000" w:rsidRDefault="00000000" w:rsidRPr="00000000" w14:paraId="000008F1">
      <w:pPr>
        <w:ind w:left="0" w:firstLine="0"/>
        <w:rPr/>
      </w:pPr>
      <w:r w:rsidDel="00000000" w:rsidR="00000000" w:rsidRPr="00000000">
        <w:rPr>
          <w:rtl w:val="0"/>
        </w:rPr>
        <w:t xml:space="preserve">JACK: Hmm. Well..</w:t>
      </w:r>
    </w:p>
    <w:p w:rsidR="00000000" w:rsidDel="00000000" w:rsidP="00000000" w:rsidRDefault="00000000" w:rsidRPr="00000000" w14:paraId="000008F2">
      <w:pPr>
        <w:ind w:left="0" w:firstLine="0"/>
        <w:rPr/>
      </w:pPr>
      <w:r w:rsidDel="00000000" w:rsidR="00000000" w:rsidRPr="00000000">
        <w:rPr>
          <w:rtl w:val="0"/>
        </w:rPr>
      </w:r>
    </w:p>
    <w:p w:rsidR="00000000" w:rsidDel="00000000" w:rsidP="00000000" w:rsidRDefault="00000000" w:rsidRPr="00000000" w14:paraId="000008F3">
      <w:pPr>
        <w:ind w:left="0" w:firstLine="0"/>
        <w:rPr/>
      </w:pPr>
      <w:r w:rsidDel="00000000" w:rsidR="00000000" w:rsidRPr="00000000">
        <w:rPr>
          <w:rtl w:val="0"/>
        </w:rPr>
        <w:t xml:space="preserve">NICK: Do you share that with everyone else, Lem?</w:t>
        <w:br w:type="textWrapping"/>
        <w:br w:type="textWrapping"/>
        <w:t xml:space="preserve">JACK: Yeah, absolutely, absolutely.</w:t>
      </w:r>
    </w:p>
    <w:p w:rsidR="00000000" w:rsidDel="00000000" w:rsidP="00000000" w:rsidRDefault="00000000" w:rsidRPr="00000000" w14:paraId="000008F4">
      <w:pPr>
        <w:ind w:left="0" w:firstLine="0"/>
        <w:rPr/>
      </w:pPr>
      <w:r w:rsidDel="00000000" w:rsidR="00000000" w:rsidRPr="00000000">
        <w:rPr>
          <w:rtl w:val="0"/>
        </w:rPr>
      </w:r>
    </w:p>
    <w:p w:rsidR="00000000" w:rsidDel="00000000" w:rsidP="00000000" w:rsidRDefault="00000000" w:rsidRPr="00000000" w14:paraId="000008F5">
      <w:pPr>
        <w:ind w:left="0" w:firstLine="0"/>
        <w:rPr/>
      </w:pPr>
      <w:r w:rsidDel="00000000" w:rsidR="00000000" w:rsidRPr="00000000">
        <w:rPr>
          <w:rtl w:val="0"/>
        </w:rPr>
        <w:t xml:space="preserve">NICK: Okay.</w:t>
      </w:r>
    </w:p>
    <w:p w:rsidR="00000000" w:rsidDel="00000000" w:rsidP="00000000" w:rsidRDefault="00000000" w:rsidRPr="00000000" w14:paraId="000008F6">
      <w:pPr>
        <w:ind w:left="0" w:firstLine="0"/>
        <w:rPr/>
      </w:pPr>
      <w:r w:rsidDel="00000000" w:rsidR="00000000" w:rsidRPr="00000000">
        <w:rPr>
          <w:rtl w:val="0"/>
        </w:rPr>
      </w:r>
    </w:p>
    <w:p w:rsidR="00000000" w:rsidDel="00000000" w:rsidP="00000000" w:rsidRDefault="00000000" w:rsidRPr="00000000" w14:paraId="000008F7">
      <w:pPr>
        <w:ind w:left="0" w:firstLine="0"/>
        <w:rPr/>
      </w:pPr>
      <w:r w:rsidDel="00000000" w:rsidR="00000000" w:rsidRPr="00000000">
        <w:rPr>
          <w:rtl w:val="0"/>
        </w:rPr>
        <w:t xml:space="preserve">JACK: Shall we try, shall we try another little peek? Unless anybody’s got any objections?</w:t>
      </w:r>
    </w:p>
    <w:p w:rsidR="00000000" w:rsidDel="00000000" w:rsidP="00000000" w:rsidRDefault="00000000" w:rsidRPr="00000000" w14:paraId="000008F8">
      <w:pPr>
        <w:ind w:left="0" w:firstLine="0"/>
        <w:rPr/>
      </w:pPr>
      <w:r w:rsidDel="00000000" w:rsidR="00000000" w:rsidRPr="00000000">
        <w:rPr>
          <w:rtl w:val="0"/>
        </w:rPr>
      </w:r>
    </w:p>
    <w:p w:rsidR="00000000" w:rsidDel="00000000" w:rsidP="00000000" w:rsidRDefault="00000000" w:rsidRPr="00000000" w14:paraId="000008F9">
      <w:pPr>
        <w:ind w:left="0" w:firstLine="0"/>
        <w:rPr/>
      </w:pPr>
      <w:r w:rsidDel="00000000" w:rsidR="00000000" w:rsidRPr="00000000">
        <w:rPr>
          <w:rtl w:val="0"/>
        </w:rPr>
        <w:t xml:space="preserve">KEITH: Let’s, I say take a, let’s take a peek. [quietly] Just take a little peek.</w:t>
      </w:r>
    </w:p>
    <w:p w:rsidR="00000000" w:rsidDel="00000000" w:rsidP="00000000" w:rsidRDefault="00000000" w:rsidRPr="00000000" w14:paraId="000008FA">
      <w:pPr>
        <w:ind w:left="0" w:firstLine="0"/>
        <w:rPr/>
      </w:pPr>
      <w:r w:rsidDel="00000000" w:rsidR="00000000" w:rsidRPr="00000000">
        <w:rPr>
          <w:rtl w:val="0"/>
        </w:rPr>
      </w:r>
    </w:p>
    <w:p w:rsidR="00000000" w:rsidDel="00000000" w:rsidP="00000000" w:rsidRDefault="00000000" w:rsidRPr="00000000" w14:paraId="000008FB">
      <w:pPr>
        <w:ind w:left="0" w:firstLine="0"/>
        <w:rPr/>
      </w:pPr>
      <w:r w:rsidDel="00000000" w:rsidR="00000000" w:rsidRPr="00000000">
        <w:rPr>
          <w:rtl w:val="0"/>
        </w:rPr>
        <w:t xml:space="preserve">AUSTIN: Okay, you open the door-</w:t>
      </w:r>
    </w:p>
    <w:p w:rsidR="00000000" w:rsidDel="00000000" w:rsidP="00000000" w:rsidRDefault="00000000" w:rsidRPr="00000000" w14:paraId="000008FC">
      <w:pPr>
        <w:ind w:left="0" w:firstLine="0"/>
        <w:rPr/>
      </w:pPr>
      <w:r w:rsidDel="00000000" w:rsidR="00000000" w:rsidRPr="00000000">
        <w:rPr>
          <w:rtl w:val="0"/>
        </w:rPr>
      </w:r>
    </w:p>
    <w:p w:rsidR="00000000" w:rsidDel="00000000" w:rsidP="00000000" w:rsidRDefault="00000000" w:rsidRPr="00000000" w14:paraId="000008FD">
      <w:pPr>
        <w:ind w:left="0" w:firstLine="0"/>
        <w:rPr/>
      </w:pPr>
      <w:r w:rsidDel="00000000" w:rsidR="00000000" w:rsidRPr="00000000">
        <w:rPr>
          <w:rtl w:val="0"/>
        </w:rPr>
        <w:t xml:space="preserve">KEITH: [quietly] </w:t>
      </w:r>
      <w:r w:rsidDel="00000000" w:rsidR="00000000" w:rsidRPr="00000000">
        <w:rPr>
          <w:rtl w:val="0"/>
        </w:rPr>
        <w:t xml:space="preserve">Peeeek</w:t>
      </w:r>
      <w:r w:rsidDel="00000000" w:rsidR="00000000" w:rsidRPr="00000000">
        <w:rPr>
          <w:rtl w:val="0"/>
        </w:rPr>
        <w:t xml:space="preserve">.</w:t>
      </w:r>
    </w:p>
    <w:p w:rsidR="00000000" w:rsidDel="00000000" w:rsidP="00000000" w:rsidRDefault="00000000" w:rsidRPr="00000000" w14:paraId="000008FE">
      <w:pPr>
        <w:ind w:left="0" w:firstLine="0"/>
        <w:rPr/>
      </w:pPr>
      <w:r w:rsidDel="00000000" w:rsidR="00000000" w:rsidRPr="00000000">
        <w:rPr>
          <w:rtl w:val="0"/>
        </w:rPr>
      </w:r>
    </w:p>
    <w:p w:rsidR="00000000" w:rsidDel="00000000" w:rsidP="00000000" w:rsidRDefault="00000000" w:rsidRPr="00000000" w14:paraId="000008FF">
      <w:pPr>
        <w:ind w:left="0" w:firstLine="0"/>
        <w:rPr/>
      </w:pPr>
      <w:r w:rsidDel="00000000" w:rsidR="00000000" w:rsidRPr="00000000">
        <w:rPr>
          <w:rtl w:val="0"/>
        </w:rPr>
        <w:t xml:space="preserve">AUSTIN: -a little, tiny little bit you’re peeking, [copying Keith’s quiet voice] </w:t>
      </w:r>
      <w:r w:rsidDel="00000000" w:rsidR="00000000" w:rsidRPr="00000000">
        <w:rPr>
          <w:rtl w:val="0"/>
        </w:rPr>
        <w:t xml:space="preserve">peeking</w:t>
      </w:r>
      <w:r w:rsidDel="00000000" w:rsidR="00000000" w:rsidRPr="00000000">
        <w:rPr>
          <w:rtl w:val="0"/>
        </w:rPr>
        <w:t xml:space="preserve">.</w:t>
      </w:r>
    </w:p>
    <w:p w:rsidR="00000000" w:rsidDel="00000000" w:rsidP="00000000" w:rsidRDefault="00000000" w:rsidRPr="00000000" w14:paraId="00000900">
      <w:pPr>
        <w:ind w:left="0" w:firstLine="0"/>
        <w:rPr/>
      </w:pPr>
      <w:r w:rsidDel="00000000" w:rsidR="00000000" w:rsidRPr="00000000">
        <w:rPr>
          <w:rtl w:val="0"/>
        </w:rPr>
      </w:r>
    </w:p>
    <w:p w:rsidR="00000000" w:rsidDel="00000000" w:rsidP="00000000" w:rsidRDefault="00000000" w:rsidRPr="00000000" w14:paraId="00000901">
      <w:pPr>
        <w:ind w:left="0" w:firstLine="0"/>
        <w:rPr/>
      </w:pPr>
      <w:r w:rsidDel="00000000" w:rsidR="00000000" w:rsidRPr="00000000">
        <w:rPr>
          <w:rtl w:val="0"/>
        </w:rPr>
        <w:t xml:space="preserve">KEITH: [even more quietly] </w:t>
      </w:r>
      <w:r w:rsidDel="00000000" w:rsidR="00000000" w:rsidRPr="00000000">
        <w:rPr>
          <w:sz w:val="18"/>
          <w:szCs w:val="18"/>
          <w:rtl w:val="0"/>
        </w:rPr>
        <w:t xml:space="preserve">Peeek</w:t>
      </w:r>
      <w:r w:rsidDel="00000000" w:rsidR="00000000" w:rsidRPr="00000000">
        <w:rPr>
          <w:rtl w:val="0"/>
        </w:rPr>
        <w:t xml:space="preserve">. </w:t>
      </w:r>
    </w:p>
    <w:p w:rsidR="00000000" w:rsidDel="00000000" w:rsidP="00000000" w:rsidRDefault="00000000" w:rsidRPr="00000000" w14:paraId="00000902">
      <w:pPr>
        <w:ind w:left="0" w:firstLine="0"/>
        <w:rPr/>
      </w:pPr>
      <w:r w:rsidDel="00000000" w:rsidR="00000000" w:rsidRPr="00000000">
        <w:rPr>
          <w:rtl w:val="0"/>
        </w:rPr>
      </w:r>
    </w:p>
    <w:p w:rsidR="00000000" w:rsidDel="00000000" w:rsidP="00000000" w:rsidRDefault="00000000" w:rsidRPr="00000000" w14:paraId="00000903">
      <w:pPr>
        <w:ind w:left="0" w:firstLine="0"/>
        <w:rPr/>
      </w:pPr>
      <w:r w:rsidDel="00000000" w:rsidR="00000000" w:rsidRPr="00000000">
        <w:rPr>
          <w:rtl w:val="0"/>
        </w:rPr>
        <w:t xml:space="preserve">AUSTIN: And immediately you can make out the waltz. And it’s a strange waltz because it’s all percussive. It’s all claps, and soft brushes, to communicate the entire melody. And you realise while looking that the melody is being made by the opening and closing of countless books. Some are on tables, long brown, like deep brown tables. Some are on the floor, there are some on shelves </w:t>
      </w:r>
      <w:r w:rsidDel="00000000" w:rsidR="00000000" w:rsidRPr="00000000">
        <w:rPr>
          <w:rtl w:val="0"/>
          <w:rPrChange w:author="Glen Campey" w:id="0" w:date="2019-11-21T17:20:08Z">
            <w:rPr/>
          </w:rPrChange>
        </w:rPr>
        <w:t xml:space="preserve">that’re</w:t>
      </w:r>
      <w:r w:rsidDel="00000000" w:rsidR="00000000" w:rsidRPr="00000000">
        <w:rPr>
          <w:rtl w:val="0"/>
        </w:rPr>
        <w:t xml:space="preserve"> opening and closing to make this rhythm. And then, like the thing that is dancing along with the rhythm is also books that have formed the shapes of dozens of people. Little people, but people. Who are dancing with eachother, hand in hand, except the hands are just solid books. They’re sort of like a low-poly vision of people, if that makes sense. Like a PS1 game where the hand is just a big block, and they’re moving around-</w:t>
      </w:r>
    </w:p>
    <w:p w:rsidR="00000000" w:rsidDel="00000000" w:rsidP="00000000" w:rsidRDefault="00000000" w:rsidRPr="00000000" w14:paraId="00000904">
      <w:pPr>
        <w:ind w:left="0" w:firstLine="0"/>
        <w:rPr/>
      </w:pPr>
      <w:r w:rsidDel="00000000" w:rsidR="00000000" w:rsidRPr="00000000">
        <w:rPr>
          <w:rtl w:val="0"/>
        </w:rPr>
      </w:r>
    </w:p>
    <w:p w:rsidR="00000000" w:rsidDel="00000000" w:rsidP="00000000" w:rsidRDefault="00000000" w:rsidRPr="00000000" w14:paraId="00000905">
      <w:pPr>
        <w:ind w:left="0" w:firstLine="0"/>
        <w:rPr/>
      </w:pPr>
      <w:r w:rsidDel="00000000" w:rsidR="00000000" w:rsidRPr="00000000">
        <w:rPr>
          <w:rtl w:val="0"/>
        </w:rPr>
        <w:t xml:space="preserve">KEITH: [overlapping Austin] I invite, I invite someone to dance with me.</w:t>
      </w:r>
    </w:p>
    <w:p w:rsidR="00000000" w:rsidDel="00000000" w:rsidP="00000000" w:rsidRDefault="00000000" w:rsidRPr="00000000" w14:paraId="00000906">
      <w:pPr>
        <w:ind w:left="0" w:firstLine="0"/>
        <w:rPr/>
      </w:pPr>
      <w:r w:rsidDel="00000000" w:rsidR="00000000" w:rsidRPr="00000000">
        <w:rPr>
          <w:rtl w:val="0"/>
        </w:rPr>
      </w:r>
    </w:p>
    <w:p w:rsidR="00000000" w:rsidDel="00000000" w:rsidP="00000000" w:rsidRDefault="00000000" w:rsidRPr="00000000" w14:paraId="00000907">
      <w:pPr>
        <w:ind w:left="0" w:firstLine="0"/>
        <w:rPr/>
      </w:pPr>
      <w:r w:rsidDel="00000000" w:rsidR="00000000" w:rsidRPr="00000000">
        <w:rPr>
          <w:rtl w:val="0"/>
        </w:rPr>
        <w:t xml:space="preserve">AUSTIN: [surprised] Wait, so you go in??</w:t>
      </w:r>
    </w:p>
    <w:p w:rsidR="00000000" w:rsidDel="00000000" w:rsidP="00000000" w:rsidRDefault="00000000" w:rsidRPr="00000000" w14:paraId="00000908">
      <w:pPr>
        <w:ind w:left="0" w:firstLine="0"/>
        <w:rPr/>
      </w:pPr>
      <w:r w:rsidDel="00000000" w:rsidR="00000000" w:rsidRPr="00000000">
        <w:rPr>
          <w:rtl w:val="0"/>
        </w:rPr>
      </w:r>
    </w:p>
    <w:p w:rsidR="00000000" w:rsidDel="00000000" w:rsidP="00000000" w:rsidRDefault="00000000" w:rsidRPr="00000000" w14:paraId="00000909">
      <w:pPr>
        <w:ind w:left="0" w:firstLine="0"/>
        <w:rPr/>
      </w:pPr>
      <w:r w:rsidDel="00000000" w:rsidR="00000000" w:rsidRPr="00000000">
        <w:rPr>
          <w:rtl w:val="0"/>
        </w:rPr>
        <w:t xml:space="preserve">KEITH: I invite someone to dance --Yeah.</w:t>
      </w:r>
    </w:p>
    <w:p w:rsidR="00000000" w:rsidDel="00000000" w:rsidP="00000000" w:rsidRDefault="00000000" w:rsidRPr="00000000" w14:paraId="0000090A">
      <w:pPr>
        <w:ind w:left="0" w:firstLine="0"/>
        <w:rPr/>
      </w:pPr>
      <w:r w:rsidDel="00000000" w:rsidR="00000000" w:rsidRPr="00000000">
        <w:rPr>
          <w:rtl w:val="0"/>
        </w:rPr>
      </w:r>
    </w:p>
    <w:p w:rsidR="00000000" w:rsidDel="00000000" w:rsidP="00000000" w:rsidRDefault="00000000" w:rsidRPr="00000000" w14:paraId="0000090B">
      <w:pPr>
        <w:ind w:left="0" w:firstLine="0"/>
        <w:rPr/>
      </w:pPr>
      <w:r w:rsidDel="00000000" w:rsidR="00000000" w:rsidRPr="00000000">
        <w:rPr>
          <w:rtl w:val="0"/>
        </w:rPr>
        <w:t xml:space="preserve">AUSTIN: [concerned] Okay..</w:t>
      </w:r>
    </w:p>
    <w:p w:rsidR="00000000" w:rsidDel="00000000" w:rsidP="00000000" w:rsidRDefault="00000000" w:rsidRPr="00000000" w14:paraId="0000090C">
      <w:pPr>
        <w:ind w:left="0" w:firstLine="0"/>
        <w:rPr/>
      </w:pPr>
      <w:r w:rsidDel="00000000" w:rsidR="00000000" w:rsidRPr="00000000">
        <w:rPr>
          <w:rtl w:val="0"/>
        </w:rPr>
      </w:r>
    </w:p>
    <w:p w:rsidR="00000000" w:rsidDel="00000000" w:rsidP="00000000" w:rsidRDefault="00000000" w:rsidRPr="00000000" w14:paraId="0000090D">
      <w:pPr>
        <w:ind w:left="0" w:firstLine="0"/>
        <w:rPr/>
      </w:pPr>
      <w:r w:rsidDel="00000000" w:rsidR="00000000" w:rsidRPr="00000000">
        <w:rPr>
          <w:rtl w:val="0"/>
        </w:rPr>
        <w:t xml:space="preserve">ART: Is this a-</w:t>
      </w:r>
    </w:p>
    <w:p w:rsidR="00000000" w:rsidDel="00000000" w:rsidP="00000000" w:rsidRDefault="00000000" w:rsidRPr="00000000" w14:paraId="0000090E">
      <w:pPr>
        <w:ind w:left="0" w:firstLine="0"/>
        <w:rPr/>
      </w:pPr>
      <w:r w:rsidDel="00000000" w:rsidR="00000000" w:rsidRPr="00000000">
        <w:rPr>
          <w:rtl w:val="0"/>
        </w:rPr>
      </w:r>
    </w:p>
    <w:p w:rsidR="00000000" w:rsidDel="00000000" w:rsidP="00000000" w:rsidRDefault="00000000" w:rsidRPr="00000000" w14:paraId="0000090F">
      <w:pPr>
        <w:ind w:left="0" w:firstLine="0"/>
        <w:rPr/>
      </w:pPr>
      <w:r w:rsidDel="00000000" w:rsidR="00000000" w:rsidRPr="00000000">
        <w:rPr>
          <w:rtl w:val="0"/>
        </w:rPr>
        <w:t xml:space="preserve">AUSTIN: When you go in you get a full vision of this space which is a </w:t>
      </w:r>
      <w:r w:rsidDel="00000000" w:rsidR="00000000" w:rsidRPr="00000000">
        <w:rPr>
          <w:i w:val="1"/>
          <w:rtl w:val="0"/>
        </w:rPr>
        <w:t xml:space="preserve">big </w:t>
      </w:r>
      <w:r w:rsidDel="00000000" w:rsidR="00000000" w:rsidRPr="00000000">
        <w:rPr>
          <w:rtl w:val="0"/>
        </w:rPr>
        <w:t xml:space="preserve">library with a nice reading room-</w:t>
      </w:r>
    </w:p>
    <w:p w:rsidR="00000000" w:rsidDel="00000000" w:rsidP="00000000" w:rsidRDefault="00000000" w:rsidRPr="00000000" w14:paraId="00000910">
      <w:pPr>
        <w:ind w:left="0" w:firstLine="0"/>
        <w:rPr/>
      </w:pPr>
      <w:r w:rsidDel="00000000" w:rsidR="00000000" w:rsidRPr="00000000">
        <w:rPr>
          <w:rtl w:val="0"/>
        </w:rPr>
      </w:r>
    </w:p>
    <w:p w:rsidR="00000000" w:rsidDel="00000000" w:rsidP="00000000" w:rsidRDefault="00000000" w:rsidRPr="00000000" w14:paraId="00000911">
      <w:pPr>
        <w:ind w:left="0" w:firstLine="0"/>
        <w:rPr/>
      </w:pPr>
      <w:r w:rsidDel="00000000" w:rsidR="00000000" w:rsidRPr="00000000">
        <w:rPr>
          <w:rtl w:val="0"/>
        </w:rPr>
        <w:t xml:space="preserve">KEITH: Oh! One of the companions, I invite, one of the group to-</w:t>
      </w:r>
    </w:p>
    <w:p w:rsidR="00000000" w:rsidDel="00000000" w:rsidP="00000000" w:rsidRDefault="00000000" w:rsidRPr="00000000" w14:paraId="00000912">
      <w:pPr>
        <w:ind w:left="0" w:firstLine="0"/>
        <w:rPr/>
      </w:pPr>
      <w:r w:rsidDel="00000000" w:rsidR="00000000" w:rsidRPr="00000000">
        <w:rPr>
          <w:rtl w:val="0"/>
        </w:rPr>
      </w:r>
    </w:p>
    <w:p w:rsidR="00000000" w:rsidDel="00000000" w:rsidP="00000000" w:rsidRDefault="00000000" w:rsidRPr="00000000" w14:paraId="00000913">
      <w:pPr>
        <w:ind w:left="0" w:firstLine="0"/>
        <w:rPr/>
      </w:pPr>
      <w:r w:rsidDel="00000000" w:rsidR="00000000" w:rsidRPr="00000000">
        <w:rPr>
          <w:rtl w:val="0"/>
        </w:rPr>
        <w:t xml:space="preserve">AUSTIN: Yeah, I know, I know what you meant.</w:t>
      </w:r>
    </w:p>
    <w:p w:rsidR="00000000" w:rsidDel="00000000" w:rsidP="00000000" w:rsidRDefault="00000000" w:rsidRPr="00000000" w14:paraId="00000914">
      <w:pPr>
        <w:ind w:left="0" w:firstLine="0"/>
        <w:rPr/>
      </w:pPr>
      <w:r w:rsidDel="00000000" w:rsidR="00000000" w:rsidRPr="00000000">
        <w:rPr>
          <w:rtl w:val="0"/>
        </w:rPr>
      </w:r>
    </w:p>
    <w:p w:rsidR="00000000" w:rsidDel="00000000" w:rsidP="00000000" w:rsidRDefault="00000000" w:rsidRPr="00000000" w14:paraId="00000915">
      <w:pPr>
        <w:ind w:left="0" w:firstLine="0"/>
        <w:rPr/>
      </w:pPr>
      <w:r w:rsidDel="00000000" w:rsidR="00000000" w:rsidRPr="00000000">
        <w:rPr>
          <w:rtl w:val="0"/>
        </w:rPr>
        <w:t xml:space="preserve">KEITH: Okay.</w:t>
      </w:r>
    </w:p>
    <w:p w:rsidR="00000000" w:rsidDel="00000000" w:rsidP="00000000" w:rsidRDefault="00000000" w:rsidRPr="00000000" w14:paraId="00000916">
      <w:pPr>
        <w:ind w:left="0" w:firstLine="0"/>
        <w:rPr/>
      </w:pPr>
      <w:r w:rsidDel="00000000" w:rsidR="00000000" w:rsidRPr="00000000">
        <w:rPr>
          <w:rtl w:val="0"/>
        </w:rPr>
      </w:r>
    </w:p>
    <w:p w:rsidR="00000000" w:rsidDel="00000000" w:rsidP="00000000" w:rsidRDefault="00000000" w:rsidRPr="00000000" w14:paraId="00000917">
      <w:pPr>
        <w:ind w:left="0" w:firstLine="0"/>
        <w:rPr/>
      </w:pPr>
      <w:r w:rsidDel="00000000" w:rsidR="00000000" w:rsidRPr="00000000">
        <w:rPr>
          <w:rtl w:val="0"/>
        </w:rPr>
        <w:t xml:space="preserve">AUSTIN: But let me finish. </w:t>
      </w:r>
    </w:p>
    <w:p w:rsidR="00000000" w:rsidDel="00000000" w:rsidP="00000000" w:rsidRDefault="00000000" w:rsidRPr="00000000" w14:paraId="00000918">
      <w:pPr>
        <w:ind w:left="0" w:firstLine="0"/>
        <w:rPr/>
      </w:pPr>
      <w:r w:rsidDel="00000000" w:rsidR="00000000" w:rsidRPr="00000000">
        <w:rPr>
          <w:rtl w:val="0"/>
        </w:rPr>
      </w:r>
    </w:p>
    <w:p w:rsidR="00000000" w:rsidDel="00000000" w:rsidP="00000000" w:rsidRDefault="00000000" w:rsidRPr="00000000" w14:paraId="00000919">
      <w:pPr>
        <w:ind w:left="0" w:firstLine="0"/>
        <w:rPr/>
      </w:pPr>
      <w:r w:rsidDel="00000000" w:rsidR="00000000" w:rsidRPr="00000000">
        <w:rPr>
          <w:rtl w:val="0"/>
        </w:rPr>
        <w:t xml:space="preserve">KEITH: Okay.</w:t>
      </w:r>
    </w:p>
    <w:p w:rsidR="00000000" w:rsidDel="00000000" w:rsidP="00000000" w:rsidRDefault="00000000" w:rsidRPr="00000000" w14:paraId="0000091A">
      <w:pPr>
        <w:ind w:left="0" w:firstLine="0"/>
        <w:rPr/>
      </w:pPr>
      <w:r w:rsidDel="00000000" w:rsidR="00000000" w:rsidRPr="00000000">
        <w:rPr>
          <w:rtl w:val="0"/>
        </w:rPr>
      </w:r>
    </w:p>
    <w:p w:rsidR="00000000" w:rsidDel="00000000" w:rsidP="00000000" w:rsidRDefault="00000000" w:rsidRPr="00000000" w14:paraId="0000091B">
      <w:pPr>
        <w:ind w:left="0" w:firstLine="0"/>
        <w:rPr/>
      </w:pPr>
      <w:r w:rsidDel="00000000" w:rsidR="00000000" w:rsidRPr="00000000">
        <w:rPr>
          <w:rtl w:val="0"/>
        </w:rPr>
        <w:t xml:space="preserve">AUSTIN: You open the door and you see what the space is, and you see that there are --I mean like there’s chandeliers here, there’s candles. The </w:t>
      </w:r>
      <w:r w:rsidDel="00000000" w:rsidR="00000000" w:rsidRPr="00000000">
        <w:rPr>
          <w:i w:val="1"/>
          <w:rtl w:val="0"/>
        </w:rPr>
        <w:t xml:space="preserve">flames</w:t>
      </w:r>
      <w:r w:rsidDel="00000000" w:rsidR="00000000" w:rsidRPr="00000000">
        <w:rPr>
          <w:rtl w:val="0"/>
        </w:rPr>
        <w:t xml:space="preserve"> were dancing along with the music too. It’s beautiful. It’s like one of the most beautiful things you’ve ever seen in your life, that you didn’t know things --One, no-one dances like this anymore. This is the sort of dance that, it hasn’t died, but the culture around this sort of practiced like high nobility dance, is gone. And so, like you’ve read about them, Lem has definitely read about that. Maybe you’ve seen a person like </w:t>
      </w:r>
      <w:r w:rsidDel="00000000" w:rsidR="00000000" w:rsidRPr="00000000">
        <w:rPr>
          <w:i w:val="1"/>
          <w:rtl w:val="0"/>
        </w:rPr>
        <w:t xml:space="preserve">come to town</w:t>
      </w:r>
      <w:r w:rsidDel="00000000" w:rsidR="00000000" w:rsidRPr="00000000">
        <w:rPr>
          <w:rtl w:val="0"/>
        </w:rPr>
        <w:t xml:space="preserve"> and do like [fake excited voice] they’re gonna show off what old people, like what people danced like before the erasure! Oh, this is so ridiculous! [normal voice again] Like, little travelling entertainers have done this. But like you’ve never seen it done </w:t>
      </w:r>
      <w:r w:rsidDel="00000000" w:rsidR="00000000" w:rsidRPr="00000000">
        <w:rPr>
          <w:i w:val="1"/>
          <w:rtl w:val="0"/>
        </w:rPr>
        <w:t xml:space="preserve">well</w:t>
      </w:r>
      <w:r w:rsidDel="00000000" w:rsidR="00000000" w:rsidRPr="00000000">
        <w:rPr>
          <w:rtl w:val="0"/>
        </w:rPr>
        <w:t xml:space="preserve">. You’ve never seen it done by book people.</w:t>
      </w:r>
    </w:p>
    <w:p w:rsidR="00000000" w:rsidDel="00000000" w:rsidP="00000000" w:rsidRDefault="00000000" w:rsidRPr="00000000" w14:paraId="0000091C">
      <w:pPr>
        <w:ind w:left="0" w:firstLine="0"/>
        <w:rPr/>
      </w:pPr>
      <w:r w:rsidDel="00000000" w:rsidR="00000000" w:rsidRPr="00000000">
        <w:rPr>
          <w:rtl w:val="0"/>
        </w:rPr>
      </w:r>
    </w:p>
    <w:p w:rsidR="00000000" w:rsidDel="00000000" w:rsidP="00000000" w:rsidRDefault="00000000" w:rsidRPr="00000000" w14:paraId="0000091D">
      <w:pPr>
        <w:ind w:left="0" w:firstLine="0"/>
        <w:rPr/>
      </w:pPr>
      <w:r w:rsidDel="00000000" w:rsidR="00000000" w:rsidRPr="00000000">
        <w:rPr>
          <w:rtl w:val="0"/>
        </w:rPr>
        <w:t xml:space="preserve">[Keith laughing]</w:t>
      </w:r>
    </w:p>
    <w:p w:rsidR="00000000" w:rsidDel="00000000" w:rsidP="00000000" w:rsidRDefault="00000000" w:rsidRPr="00000000" w14:paraId="0000091E">
      <w:pPr>
        <w:ind w:left="0" w:firstLine="0"/>
        <w:rPr/>
      </w:pPr>
      <w:r w:rsidDel="00000000" w:rsidR="00000000" w:rsidRPr="00000000">
        <w:rPr>
          <w:rtl w:val="0"/>
        </w:rPr>
      </w:r>
    </w:p>
    <w:p w:rsidR="00000000" w:rsidDel="00000000" w:rsidP="00000000" w:rsidRDefault="00000000" w:rsidRPr="00000000" w14:paraId="0000091F">
      <w:pPr>
        <w:ind w:left="0" w:firstLine="0"/>
        <w:rPr/>
      </w:pPr>
      <w:r w:rsidDel="00000000" w:rsidR="00000000" w:rsidRPr="00000000">
        <w:rPr>
          <w:rtl w:val="0"/>
        </w:rPr>
        <w:t xml:space="preserve">AUSTIN: So. You open the door and they all turn and look at you. And a few of the books in the, in the space --So it’s like, it’s definitely masculine and feminine figures because you can see some of them have what look like dresses which are made of other books. And you see some of the, the figures --There’s like [makes a mur, mur, mur vibrating noise] turning and it’s like [makes a clack, clack, clack crashing noise] and then like [gasping noise] which is like a gasp coming from some of them. And one of them points out at you and, and a bunch of the book people start to fall away, and the books start to move together and rise up towards you. What do you do? </w:t>
      </w:r>
    </w:p>
    <w:p w:rsidR="00000000" w:rsidDel="00000000" w:rsidP="00000000" w:rsidRDefault="00000000" w:rsidRPr="00000000" w14:paraId="00000920">
      <w:pPr>
        <w:ind w:left="0" w:firstLine="0"/>
        <w:rPr/>
      </w:pPr>
      <w:r w:rsidDel="00000000" w:rsidR="00000000" w:rsidRPr="00000000">
        <w:rPr>
          <w:rtl w:val="0"/>
        </w:rPr>
      </w:r>
    </w:p>
    <w:p w:rsidR="00000000" w:rsidDel="00000000" w:rsidP="00000000" w:rsidRDefault="00000000" w:rsidRPr="00000000" w14:paraId="00000921">
      <w:pPr>
        <w:ind w:left="0" w:firstLine="0"/>
        <w:rPr/>
      </w:pPr>
      <w:r w:rsidDel="00000000" w:rsidR="00000000" w:rsidRPr="00000000">
        <w:rPr>
          <w:rtl w:val="0"/>
        </w:rPr>
        <w:t xml:space="preserve">KEITH: I-</w:t>
      </w:r>
    </w:p>
    <w:p w:rsidR="00000000" w:rsidDel="00000000" w:rsidP="00000000" w:rsidRDefault="00000000" w:rsidRPr="00000000" w14:paraId="00000922">
      <w:pPr>
        <w:ind w:left="0" w:firstLine="0"/>
        <w:rPr/>
      </w:pPr>
      <w:r w:rsidDel="00000000" w:rsidR="00000000" w:rsidRPr="00000000">
        <w:rPr>
          <w:rtl w:val="0"/>
        </w:rPr>
      </w:r>
    </w:p>
    <w:p w:rsidR="00000000" w:rsidDel="00000000" w:rsidP="00000000" w:rsidRDefault="00000000" w:rsidRPr="00000000" w14:paraId="00000923">
      <w:pPr>
        <w:ind w:left="0" w:firstLine="0"/>
        <w:rPr/>
      </w:pPr>
      <w:r w:rsidDel="00000000" w:rsidR="00000000" w:rsidRPr="00000000">
        <w:rPr>
          <w:rtl w:val="0"/>
        </w:rPr>
        <w:t xml:space="preserve">AUSTIN: And this is, this is really </w:t>
      </w:r>
      <w:r w:rsidDel="00000000" w:rsidR="00000000" w:rsidRPr="00000000">
        <w:rPr>
          <w:i w:val="1"/>
          <w:rtl w:val="0"/>
        </w:rPr>
        <w:t xml:space="preserve">Lem </w:t>
      </w:r>
      <w:r w:rsidDel="00000000" w:rsidR="00000000" w:rsidRPr="00000000">
        <w:rPr>
          <w:rtl w:val="0"/>
        </w:rPr>
        <w:t xml:space="preserve">whose stepped inside and turned back. So again, so here’s the vision. Lem opens the door, sees these people dancing and is like ‘Ah!’.</w:t>
      </w:r>
    </w:p>
    <w:p w:rsidR="00000000" w:rsidDel="00000000" w:rsidP="00000000" w:rsidRDefault="00000000" w:rsidRPr="00000000" w14:paraId="00000924">
      <w:pPr>
        <w:ind w:left="0" w:firstLine="0"/>
        <w:rPr/>
      </w:pPr>
      <w:r w:rsidDel="00000000" w:rsidR="00000000" w:rsidRPr="00000000">
        <w:rPr>
          <w:rtl w:val="0"/>
        </w:rPr>
      </w:r>
    </w:p>
    <w:p w:rsidR="00000000" w:rsidDel="00000000" w:rsidP="00000000" w:rsidRDefault="00000000" w:rsidRPr="00000000" w14:paraId="00000925">
      <w:pPr>
        <w:ind w:left="0" w:firstLine="0"/>
        <w:rPr/>
      </w:pPr>
      <w:r w:rsidDel="00000000" w:rsidR="00000000" w:rsidRPr="00000000">
        <w:rPr>
          <w:rtl w:val="0"/>
        </w:rPr>
        <w:t xml:space="preserve">NICK: You mean-</w:t>
      </w:r>
    </w:p>
    <w:p w:rsidR="00000000" w:rsidDel="00000000" w:rsidP="00000000" w:rsidRDefault="00000000" w:rsidRPr="00000000" w14:paraId="00000926">
      <w:pPr>
        <w:ind w:left="0" w:firstLine="0"/>
        <w:rPr/>
      </w:pPr>
      <w:r w:rsidDel="00000000" w:rsidR="00000000" w:rsidRPr="00000000">
        <w:rPr>
          <w:rtl w:val="0"/>
        </w:rPr>
      </w:r>
    </w:p>
    <w:p w:rsidR="00000000" w:rsidDel="00000000" w:rsidP="00000000" w:rsidRDefault="00000000" w:rsidRPr="00000000" w14:paraId="00000927">
      <w:pPr>
        <w:ind w:left="0" w:firstLine="0"/>
        <w:rPr/>
      </w:pPr>
      <w:r w:rsidDel="00000000" w:rsidR="00000000" w:rsidRPr="00000000">
        <w:rPr>
          <w:rtl w:val="0"/>
        </w:rPr>
        <w:t xml:space="preserve">AUSTIN: Turns to do this to like offer his hand to someone to join him to dance and then [makes a whooshing noise]</w:t>
      </w:r>
    </w:p>
    <w:p w:rsidR="00000000" w:rsidDel="00000000" w:rsidP="00000000" w:rsidRDefault="00000000" w:rsidRPr="00000000" w14:paraId="00000928">
      <w:pPr>
        <w:ind w:left="0" w:firstLine="0"/>
        <w:rPr/>
      </w:pPr>
      <w:r w:rsidDel="00000000" w:rsidR="00000000" w:rsidRPr="00000000">
        <w:rPr>
          <w:rtl w:val="0"/>
        </w:rPr>
      </w:r>
    </w:p>
    <w:p w:rsidR="00000000" w:rsidDel="00000000" w:rsidP="00000000" w:rsidRDefault="00000000" w:rsidRPr="00000000" w14:paraId="00000929">
      <w:pPr>
        <w:ind w:left="0" w:firstLine="0"/>
        <w:rPr/>
      </w:pPr>
      <w:r w:rsidDel="00000000" w:rsidR="00000000" w:rsidRPr="00000000">
        <w:rPr>
          <w:rtl w:val="0"/>
        </w:rPr>
        <w:t xml:space="preserve">KEITH: Fero did it.</w:t>
      </w:r>
    </w:p>
    <w:p w:rsidR="00000000" w:rsidDel="00000000" w:rsidP="00000000" w:rsidRDefault="00000000" w:rsidRPr="00000000" w14:paraId="0000092A">
      <w:pPr>
        <w:ind w:left="0" w:firstLine="0"/>
        <w:rPr/>
      </w:pPr>
      <w:r w:rsidDel="00000000" w:rsidR="00000000" w:rsidRPr="00000000">
        <w:rPr>
          <w:rtl w:val="0"/>
        </w:rPr>
      </w:r>
    </w:p>
    <w:p w:rsidR="00000000" w:rsidDel="00000000" w:rsidP="00000000" w:rsidRDefault="00000000" w:rsidRPr="00000000" w14:paraId="0000092B">
      <w:pPr>
        <w:ind w:left="0" w:firstLine="0"/>
        <w:rPr/>
      </w:pPr>
      <w:r w:rsidDel="00000000" w:rsidR="00000000" w:rsidRPr="00000000">
        <w:rPr>
          <w:rtl w:val="0"/>
        </w:rPr>
        <w:t xml:space="preserve">AUSTIN: Fero!</w:t>
      </w:r>
    </w:p>
    <w:p w:rsidR="00000000" w:rsidDel="00000000" w:rsidP="00000000" w:rsidRDefault="00000000" w:rsidRPr="00000000" w14:paraId="0000092C">
      <w:pPr>
        <w:ind w:left="0" w:firstLine="0"/>
        <w:rPr/>
      </w:pPr>
      <w:r w:rsidDel="00000000" w:rsidR="00000000" w:rsidRPr="00000000">
        <w:rPr>
          <w:rtl w:val="0"/>
        </w:rPr>
      </w:r>
    </w:p>
    <w:p w:rsidR="00000000" w:rsidDel="00000000" w:rsidP="00000000" w:rsidRDefault="00000000" w:rsidRPr="00000000" w14:paraId="0000092D">
      <w:pPr>
        <w:ind w:left="0" w:firstLine="0"/>
        <w:rPr/>
      </w:pPr>
      <w:r w:rsidDel="00000000" w:rsidR="00000000" w:rsidRPr="00000000">
        <w:rPr>
          <w:rtl w:val="0"/>
        </w:rPr>
        <w:t xml:space="preserve">KEITH: Yeah, yeah.</w:t>
      </w:r>
    </w:p>
    <w:p w:rsidR="00000000" w:rsidDel="00000000" w:rsidP="00000000" w:rsidRDefault="00000000" w:rsidRPr="00000000" w14:paraId="0000092E">
      <w:pPr>
        <w:ind w:left="0" w:firstLine="0"/>
        <w:rPr/>
      </w:pPr>
      <w:r w:rsidDel="00000000" w:rsidR="00000000" w:rsidRPr="00000000">
        <w:rPr>
          <w:rtl w:val="0"/>
        </w:rPr>
      </w:r>
    </w:p>
    <w:p w:rsidR="00000000" w:rsidDel="00000000" w:rsidP="00000000" w:rsidRDefault="00000000" w:rsidRPr="00000000" w14:paraId="0000092F">
      <w:pPr>
        <w:ind w:left="0" w:firstLine="0"/>
        <w:rPr/>
      </w:pPr>
      <w:r w:rsidDel="00000000" w:rsidR="00000000" w:rsidRPr="00000000">
        <w:rPr>
          <w:rtl w:val="0"/>
        </w:rPr>
        <w:t xml:space="preserve">AUSTIN: Fero, I said Lem sorry. Fero. My bad.</w:t>
      </w:r>
    </w:p>
    <w:p w:rsidR="00000000" w:rsidDel="00000000" w:rsidP="00000000" w:rsidRDefault="00000000" w:rsidRPr="00000000" w14:paraId="00000930">
      <w:pPr>
        <w:ind w:left="0" w:firstLine="0"/>
        <w:rPr/>
      </w:pPr>
      <w:r w:rsidDel="00000000" w:rsidR="00000000" w:rsidRPr="00000000">
        <w:rPr>
          <w:rtl w:val="0"/>
        </w:rPr>
      </w:r>
    </w:p>
    <w:p w:rsidR="00000000" w:rsidDel="00000000" w:rsidP="00000000" w:rsidRDefault="00000000" w:rsidRPr="00000000" w14:paraId="00000931">
      <w:pPr>
        <w:ind w:left="0" w:firstLine="0"/>
        <w:rPr/>
      </w:pPr>
      <w:r w:rsidDel="00000000" w:rsidR="00000000" w:rsidRPr="00000000">
        <w:rPr>
          <w:rtl w:val="0"/>
        </w:rPr>
        <w:t xml:space="preserve">KEITH: Yeah, yeah. I --If no-one takes my hand I start fucking dancing as quickly as I can. Like, ‘oh shit! We gotta get this thing back on </w:t>
      </w:r>
      <w:r w:rsidDel="00000000" w:rsidR="00000000" w:rsidRPr="00000000">
        <w:rPr>
          <w:i w:val="1"/>
          <w:rtl w:val="0"/>
        </w:rPr>
        <w:t xml:space="preserve">track</w:t>
      </w:r>
      <w:r w:rsidDel="00000000" w:rsidR="00000000" w:rsidRPr="00000000">
        <w:rPr>
          <w:rtl w:val="0"/>
        </w:rPr>
        <w:t xml:space="preserve">’.</w:t>
      </w:r>
    </w:p>
    <w:p w:rsidR="00000000" w:rsidDel="00000000" w:rsidP="00000000" w:rsidRDefault="00000000" w:rsidRPr="00000000" w14:paraId="00000932">
      <w:pPr>
        <w:ind w:left="0" w:firstLine="0"/>
        <w:rPr/>
      </w:pPr>
      <w:r w:rsidDel="00000000" w:rsidR="00000000" w:rsidRPr="00000000">
        <w:rPr>
          <w:rtl w:val="0"/>
        </w:rPr>
      </w:r>
    </w:p>
    <w:p w:rsidR="00000000" w:rsidDel="00000000" w:rsidP="00000000" w:rsidRDefault="00000000" w:rsidRPr="00000000" w14:paraId="00000933">
      <w:pPr>
        <w:ind w:left="0" w:firstLine="0"/>
        <w:rPr/>
      </w:pPr>
      <w:r w:rsidDel="00000000" w:rsidR="00000000" w:rsidRPr="00000000">
        <w:rPr>
          <w:rtl w:val="0"/>
        </w:rPr>
        <w:t xml:space="preserve">AUSTIN: [laughing, questioningly] Okay!</w:t>
      </w:r>
    </w:p>
    <w:p w:rsidR="00000000" w:rsidDel="00000000" w:rsidP="00000000" w:rsidRDefault="00000000" w:rsidRPr="00000000" w14:paraId="00000934">
      <w:pPr>
        <w:ind w:left="0" w:firstLine="0"/>
        <w:rPr/>
      </w:pPr>
      <w:r w:rsidDel="00000000" w:rsidR="00000000" w:rsidRPr="00000000">
        <w:rPr>
          <w:rtl w:val="0"/>
        </w:rPr>
      </w:r>
    </w:p>
    <w:p w:rsidR="00000000" w:rsidDel="00000000" w:rsidP="00000000" w:rsidRDefault="00000000" w:rsidRPr="00000000" w14:paraId="00000935">
      <w:pPr>
        <w:ind w:left="0" w:firstLine="0"/>
        <w:rPr/>
      </w:pPr>
      <w:r w:rsidDel="00000000" w:rsidR="00000000" w:rsidRPr="00000000">
        <w:rPr>
          <w:rtl w:val="0"/>
        </w:rPr>
        <w:t xml:space="preserve">KEITH: I think if they see me dancing they might understand like ‘No no no, we’re just here to dance’. </w:t>
      </w:r>
    </w:p>
    <w:p w:rsidR="00000000" w:rsidDel="00000000" w:rsidP="00000000" w:rsidRDefault="00000000" w:rsidRPr="00000000" w14:paraId="00000936">
      <w:pPr>
        <w:ind w:left="0" w:firstLine="0"/>
        <w:rPr/>
      </w:pPr>
      <w:r w:rsidDel="00000000" w:rsidR="00000000" w:rsidRPr="00000000">
        <w:rPr>
          <w:rtl w:val="0"/>
        </w:rPr>
      </w:r>
    </w:p>
    <w:p w:rsidR="00000000" w:rsidDel="00000000" w:rsidP="00000000" w:rsidRDefault="00000000" w:rsidRPr="00000000" w14:paraId="00000937">
      <w:pPr>
        <w:ind w:left="0" w:firstLine="0"/>
        <w:rPr/>
      </w:pPr>
      <w:r w:rsidDel="00000000" w:rsidR="00000000" w:rsidRPr="00000000">
        <w:rPr>
          <w:rtl w:val="0"/>
        </w:rPr>
        <w:t xml:space="preserve">JACK: I’m not dancing.</w:t>
      </w:r>
    </w:p>
    <w:p w:rsidR="00000000" w:rsidDel="00000000" w:rsidP="00000000" w:rsidRDefault="00000000" w:rsidRPr="00000000" w14:paraId="00000938">
      <w:pPr>
        <w:ind w:left="0" w:firstLine="0"/>
        <w:rPr/>
      </w:pPr>
      <w:r w:rsidDel="00000000" w:rsidR="00000000" w:rsidRPr="00000000">
        <w:rPr>
          <w:rtl w:val="0"/>
        </w:rPr>
      </w:r>
    </w:p>
    <w:p w:rsidR="00000000" w:rsidDel="00000000" w:rsidP="00000000" w:rsidRDefault="00000000" w:rsidRPr="00000000" w14:paraId="00000939">
      <w:pPr>
        <w:ind w:left="0" w:firstLine="0"/>
        <w:rPr/>
      </w:pPr>
      <w:r w:rsidDel="00000000" w:rsidR="00000000" w:rsidRPr="00000000">
        <w:rPr>
          <w:rtl w:val="0"/>
        </w:rPr>
        <w:t xml:space="preserve">NICK: Before-</w:t>
      </w:r>
    </w:p>
    <w:p w:rsidR="00000000" w:rsidDel="00000000" w:rsidP="00000000" w:rsidRDefault="00000000" w:rsidRPr="00000000" w14:paraId="0000093A">
      <w:pPr>
        <w:ind w:left="0" w:firstLine="0"/>
        <w:rPr/>
      </w:pPr>
      <w:r w:rsidDel="00000000" w:rsidR="00000000" w:rsidRPr="00000000">
        <w:rPr>
          <w:rtl w:val="0"/>
        </w:rPr>
      </w:r>
    </w:p>
    <w:p w:rsidR="00000000" w:rsidDel="00000000" w:rsidP="00000000" w:rsidRDefault="00000000" w:rsidRPr="00000000" w14:paraId="0000093B">
      <w:pPr>
        <w:ind w:left="0" w:firstLine="0"/>
        <w:rPr/>
      </w:pPr>
      <w:r w:rsidDel="00000000" w:rsidR="00000000" w:rsidRPr="00000000">
        <w:rPr>
          <w:rtl w:val="0"/>
        </w:rPr>
        <w:t xml:space="preserve">ART: I’m not going in that room.</w:t>
      </w:r>
    </w:p>
    <w:p w:rsidR="00000000" w:rsidDel="00000000" w:rsidP="00000000" w:rsidRDefault="00000000" w:rsidRPr="00000000" w14:paraId="0000093C">
      <w:pPr>
        <w:ind w:left="0" w:firstLine="0"/>
        <w:rPr/>
      </w:pPr>
      <w:r w:rsidDel="00000000" w:rsidR="00000000" w:rsidRPr="00000000">
        <w:rPr>
          <w:rtl w:val="0"/>
        </w:rPr>
      </w:r>
    </w:p>
    <w:p w:rsidR="00000000" w:rsidDel="00000000" w:rsidP="00000000" w:rsidRDefault="00000000" w:rsidRPr="00000000" w14:paraId="0000093D">
      <w:pPr>
        <w:ind w:left="0" w:firstLine="0"/>
        <w:rPr/>
      </w:pPr>
      <w:r w:rsidDel="00000000" w:rsidR="00000000" w:rsidRPr="00000000">
        <w:rPr>
          <w:rtl w:val="0"/>
        </w:rPr>
        <w:t xml:space="preserve">AUSTIN: Okay. </w:t>
      </w:r>
    </w:p>
    <w:p w:rsidR="00000000" w:rsidDel="00000000" w:rsidP="00000000" w:rsidRDefault="00000000" w:rsidRPr="00000000" w14:paraId="0000093E">
      <w:pPr>
        <w:ind w:left="0" w:firstLine="0"/>
        <w:rPr/>
      </w:pPr>
      <w:r w:rsidDel="00000000" w:rsidR="00000000" w:rsidRPr="00000000">
        <w:rPr>
          <w:rtl w:val="0"/>
        </w:rPr>
      </w:r>
    </w:p>
    <w:p w:rsidR="00000000" w:rsidDel="00000000" w:rsidP="00000000" w:rsidRDefault="00000000" w:rsidRPr="00000000" w14:paraId="0000093F">
      <w:pPr>
        <w:ind w:left="0" w:firstLine="0"/>
        <w:rPr/>
      </w:pPr>
      <w:r w:rsidDel="00000000" w:rsidR="00000000" w:rsidRPr="00000000">
        <w:rPr>
          <w:rtl w:val="0"/>
        </w:rPr>
        <w:t xml:space="preserve">ART: [laughing] Sorry.</w:t>
      </w:r>
    </w:p>
    <w:p w:rsidR="00000000" w:rsidDel="00000000" w:rsidP="00000000" w:rsidRDefault="00000000" w:rsidRPr="00000000" w14:paraId="00000940">
      <w:pPr>
        <w:ind w:left="0" w:firstLine="0"/>
        <w:rPr/>
      </w:pPr>
      <w:r w:rsidDel="00000000" w:rsidR="00000000" w:rsidRPr="00000000">
        <w:rPr>
          <w:rtl w:val="0"/>
        </w:rPr>
      </w:r>
    </w:p>
    <w:p w:rsidR="00000000" w:rsidDel="00000000" w:rsidP="00000000" w:rsidRDefault="00000000" w:rsidRPr="00000000" w14:paraId="00000941">
      <w:pPr>
        <w:ind w:left="0" w:firstLine="0"/>
        <w:rPr/>
      </w:pPr>
      <w:r w:rsidDel="00000000" w:rsidR="00000000" w:rsidRPr="00000000">
        <w:rPr>
          <w:rtl w:val="0"/>
        </w:rPr>
        <w:t xml:space="preserve">KEITH: Alright, does, is no-one dancing with me?</w:t>
      </w:r>
    </w:p>
    <w:p w:rsidR="00000000" w:rsidDel="00000000" w:rsidP="00000000" w:rsidRDefault="00000000" w:rsidRPr="00000000" w14:paraId="00000942">
      <w:pPr>
        <w:ind w:left="0" w:firstLine="0"/>
        <w:rPr/>
      </w:pPr>
      <w:r w:rsidDel="00000000" w:rsidR="00000000" w:rsidRPr="00000000">
        <w:rPr>
          <w:rtl w:val="0"/>
        </w:rPr>
      </w:r>
    </w:p>
    <w:p w:rsidR="00000000" w:rsidDel="00000000" w:rsidP="00000000" w:rsidRDefault="00000000" w:rsidRPr="00000000" w14:paraId="00000943">
      <w:pPr>
        <w:ind w:left="0" w:firstLine="0"/>
        <w:rPr/>
      </w:pPr>
      <w:r w:rsidDel="00000000" w:rsidR="00000000" w:rsidRPr="00000000">
        <w:rPr>
          <w:rtl w:val="0"/>
        </w:rPr>
        <w:t xml:space="preserve">AUSTIN: We’ll get there.</w:t>
      </w:r>
    </w:p>
    <w:p w:rsidR="00000000" w:rsidDel="00000000" w:rsidP="00000000" w:rsidRDefault="00000000" w:rsidRPr="00000000" w14:paraId="00000944">
      <w:pPr>
        <w:ind w:left="0" w:firstLine="0"/>
        <w:rPr/>
      </w:pPr>
      <w:r w:rsidDel="00000000" w:rsidR="00000000" w:rsidRPr="00000000">
        <w:rPr>
          <w:rtl w:val="0"/>
        </w:rPr>
      </w:r>
    </w:p>
    <w:p w:rsidR="00000000" w:rsidDel="00000000" w:rsidP="00000000" w:rsidRDefault="00000000" w:rsidRPr="00000000" w14:paraId="00000945">
      <w:pPr>
        <w:ind w:left="0" w:firstLine="0"/>
        <w:rPr/>
      </w:pPr>
      <w:r w:rsidDel="00000000" w:rsidR="00000000" w:rsidRPr="00000000">
        <w:rPr>
          <w:rtl w:val="0"/>
        </w:rPr>
        <w:t xml:space="preserve">ART: No, I don’t think so.</w:t>
      </w:r>
    </w:p>
    <w:p w:rsidR="00000000" w:rsidDel="00000000" w:rsidP="00000000" w:rsidRDefault="00000000" w:rsidRPr="00000000" w14:paraId="00000946">
      <w:pPr>
        <w:ind w:left="0" w:firstLine="0"/>
        <w:rPr/>
      </w:pPr>
      <w:r w:rsidDel="00000000" w:rsidR="00000000" w:rsidRPr="00000000">
        <w:rPr>
          <w:rtl w:val="0"/>
        </w:rPr>
      </w:r>
    </w:p>
    <w:p w:rsidR="00000000" w:rsidDel="00000000" w:rsidP="00000000" w:rsidRDefault="00000000" w:rsidRPr="00000000" w14:paraId="00000947">
      <w:pPr>
        <w:ind w:left="0" w:firstLine="0"/>
        <w:rPr/>
      </w:pPr>
      <w:r w:rsidDel="00000000" w:rsidR="00000000" w:rsidRPr="00000000">
        <w:rPr>
          <w:rtl w:val="0"/>
        </w:rPr>
        <w:t xml:space="preserve">NICK: Hang on.</w:t>
      </w:r>
    </w:p>
    <w:p w:rsidR="00000000" w:rsidDel="00000000" w:rsidP="00000000" w:rsidRDefault="00000000" w:rsidRPr="00000000" w14:paraId="00000948">
      <w:pPr>
        <w:ind w:left="0" w:firstLine="0"/>
        <w:rPr/>
      </w:pPr>
      <w:r w:rsidDel="00000000" w:rsidR="00000000" w:rsidRPr="00000000">
        <w:rPr>
          <w:rtl w:val="0"/>
        </w:rPr>
      </w:r>
    </w:p>
    <w:p w:rsidR="00000000" w:rsidDel="00000000" w:rsidP="00000000" w:rsidRDefault="00000000" w:rsidRPr="00000000" w14:paraId="00000949">
      <w:pPr>
        <w:ind w:left="0" w:firstLine="0"/>
        <w:rPr/>
      </w:pPr>
      <w:r w:rsidDel="00000000" w:rsidR="00000000" w:rsidRPr="00000000">
        <w:rPr>
          <w:rtl w:val="0"/>
        </w:rPr>
        <w:t xml:space="preserve">AUSTIN: What’s up?</w:t>
      </w:r>
    </w:p>
    <w:p w:rsidR="00000000" w:rsidDel="00000000" w:rsidP="00000000" w:rsidRDefault="00000000" w:rsidRPr="00000000" w14:paraId="0000094A">
      <w:pPr>
        <w:ind w:left="0" w:firstLine="0"/>
        <w:rPr/>
      </w:pPr>
      <w:r w:rsidDel="00000000" w:rsidR="00000000" w:rsidRPr="00000000">
        <w:rPr>
          <w:rtl w:val="0"/>
        </w:rPr>
      </w:r>
    </w:p>
    <w:p w:rsidR="00000000" w:rsidDel="00000000" w:rsidP="00000000" w:rsidRDefault="00000000" w:rsidRPr="00000000" w14:paraId="0000094B">
      <w:pPr>
        <w:ind w:left="0" w:firstLine="0"/>
        <w:rPr/>
      </w:pPr>
      <w:r w:rsidDel="00000000" w:rsidR="00000000" w:rsidRPr="00000000">
        <w:rPr>
          <w:rtl w:val="0"/>
        </w:rPr>
        <w:t xml:space="preserve">NICK: Before, while we were peeking-</w:t>
      </w:r>
    </w:p>
    <w:p w:rsidR="00000000" w:rsidDel="00000000" w:rsidP="00000000" w:rsidRDefault="00000000" w:rsidRPr="00000000" w14:paraId="0000094C">
      <w:pPr>
        <w:ind w:left="0" w:firstLine="0"/>
        <w:rPr/>
      </w:pPr>
      <w:r w:rsidDel="00000000" w:rsidR="00000000" w:rsidRPr="00000000">
        <w:rPr>
          <w:rtl w:val="0"/>
        </w:rPr>
      </w:r>
    </w:p>
    <w:p w:rsidR="00000000" w:rsidDel="00000000" w:rsidP="00000000" w:rsidRDefault="00000000" w:rsidRPr="00000000" w14:paraId="0000094D">
      <w:pPr>
        <w:ind w:left="0" w:firstLine="0"/>
        <w:rPr/>
      </w:pPr>
      <w:r w:rsidDel="00000000" w:rsidR="00000000" w:rsidRPr="00000000">
        <w:rPr>
          <w:rtl w:val="0"/>
        </w:rPr>
        <w:t xml:space="preserve">AUSTIN: Uhuh.</w:t>
      </w:r>
    </w:p>
    <w:p w:rsidR="00000000" w:rsidDel="00000000" w:rsidP="00000000" w:rsidRDefault="00000000" w:rsidRPr="00000000" w14:paraId="0000094E">
      <w:pPr>
        <w:ind w:left="0" w:firstLine="0"/>
        <w:rPr/>
      </w:pPr>
      <w:r w:rsidDel="00000000" w:rsidR="00000000" w:rsidRPr="00000000">
        <w:rPr>
          <w:rtl w:val="0"/>
        </w:rPr>
      </w:r>
    </w:p>
    <w:p w:rsidR="00000000" w:rsidDel="00000000" w:rsidP="00000000" w:rsidRDefault="00000000" w:rsidRPr="00000000" w14:paraId="0000094F">
      <w:pPr>
        <w:ind w:left="0" w:firstLine="0"/>
        <w:rPr/>
      </w:pPr>
      <w:r w:rsidDel="00000000" w:rsidR="00000000" w:rsidRPr="00000000">
        <w:rPr>
          <w:rtl w:val="0"/>
        </w:rPr>
        <w:t xml:space="preserve">NICK: -before everything stopped. If anyone looked in Fantasmo’s direction you would have seen the </w:t>
      </w:r>
      <w:r w:rsidDel="00000000" w:rsidR="00000000" w:rsidRPr="00000000">
        <w:rPr>
          <w:i w:val="1"/>
          <w:rtl w:val="0"/>
        </w:rPr>
        <w:t xml:space="preserve">faintest </w:t>
      </w:r>
      <w:r w:rsidDel="00000000" w:rsidR="00000000" w:rsidRPr="00000000">
        <w:rPr>
          <w:rtl w:val="0"/>
        </w:rPr>
        <w:t xml:space="preserve">bit of a smile forming.</w:t>
      </w:r>
    </w:p>
    <w:p w:rsidR="00000000" w:rsidDel="00000000" w:rsidP="00000000" w:rsidRDefault="00000000" w:rsidRPr="00000000" w14:paraId="00000950">
      <w:pPr>
        <w:ind w:left="0" w:firstLine="0"/>
        <w:rPr/>
      </w:pPr>
      <w:r w:rsidDel="00000000" w:rsidR="00000000" w:rsidRPr="00000000">
        <w:rPr>
          <w:rtl w:val="0"/>
        </w:rPr>
      </w:r>
    </w:p>
    <w:p w:rsidR="00000000" w:rsidDel="00000000" w:rsidP="00000000" w:rsidRDefault="00000000" w:rsidRPr="00000000" w14:paraId="00000951">
      <w:pPr>
        <w:ind w:left="0" w:firstLine="0"/>
        <w:rPr/>
      </w:pPr>
      <w:r w:rsidDel="00000000" w:rsidR="00000000" w:rsidRPr="00000000">
        <w:rPr>
          <w:rtl w:val="0"/>
        </w:rPr>
        <w:t xml:space="preserve">AUSTIN: [laughing] Mmm.</w:t>
      </w:r>
    </w:p>
    <w:p w:rsidR="00000000" w:rsidDel="00000000" w:rsidP="00000000" w:rsidRDefault="00000000" w:rsidRPr="00000000" w14:paraId="00000952">
      <w:pPr>
        <w:ind w:left="0" w:firstLine="0"/>
        <w:rPr/>
      </w:pPr>
      <w:r w:rsidDel="00000000" w:rsidR="00000000" w:rsidRPr="00000000">
        <w:rPr>
          <w:rtl w:val="0"/>
        </w:rPr>
      </w:r>
    </w:p>
    <w:p w:rsidR="00000000" w:rsidDel="00000000" w:rsidP="00000000" w:rsidRDefault="00000000" w:rsidRPr="00000000" w14:paraId="00000953">
      <w:pPr>
        <w:ind w:left="0" w:firstLine="0"/>
        <w:rPr/>
      </w:pPr>
      <w:r w:rsidDel="00000000" w:rsidR="00000000" w:rsidRPr="00000000">
        <w:rPr>
          <w:rtl w:val="0"/>
        </w:rPr>
        <w:t xml:space="preserve">[Jack laughing quietly]</w:t>
      </w:r>
    </w:p>
    <w:p w:rsidR="00000000" w:rsidDel="00000000" w:rsidP="00000000" w:rsidRDefault="00000000" w:rsidRPr="00000000" w14:paraId="00000954">
      <w:pPr>
        <w:ind w:left="0" w:firstLine="0"/>
        <w:rPr/>
      </w:pPr>
      <w:r w:rsidDel="00000000" w:rsidR="00000000" w:rsidRPr="00000000">
        <w:rPr>
          <w:rtl w:val="0"/>
        </w:rPr>
      </w:r>
    </w:p>
    <w:p w:rsidR="00000000" w:rsidDel="00000000" w:rsidP="00000000" w:rsidRDefault="00000000" w:rsidRPr="00000000" w14:paraId="00000955">
      <w:pPr>
        <w:ind w:left="0" w:firstLine="0"/>
        <w:rPr/>
      </w:pPr>
      <w:r w:rsidDel="00000000" w:rsidR="00000000" w:rsidRPr="00000000">
        <w:rPr>
          <w:rtl w:val="0"/>
        </w:rPr>
        <w:t xml:space="preserve">AUSTIN: That’s good.</w:t>
      </w:r>
    </w:p>
    <w:p w:rsidR="00000000" w:rsidDel="00000000" w:rsidP="00000000" w:rsidRDefault="00000000" w:rsidRPr="00000000" w14:paraId="00000956">
      <w:pPr>
        <w:ind w:left="0" w:firstLine="0"/>
        <w:rPr/>
      </w:pPr>
      <w:r w:rsidDel="00000000" w:rsidR="00000000" w:rsidRPr="00000000">
        <w:rPr>
          <w:rtl w:val="0"/>
        </w:rPr>
      </w:r>
    </w:p>
    <w:p w:rsidR="00000000" w:rsidDel="00000000" w:rsidP="00000000" w:rsidRDefault="00000000" w:rsidRPr="00000000" w14:paraId="00000957">
      <w:pPr>
        <w:ind w:left="0" w:firstLine="0"/>
        <w:rPr/>
      </w:pPr>
      <w:r w:rsidDel="00000000" w:rsidR="00000000" w:rsidRPr="00000000">
        <w:rPr>
          <w:rtl w:val="0"/>
        </w:rPr>
        <w:t xml:space="preserve">NICK: ‘Cause he was.. And then, he’s a little --Like, you, you, you hear a grumpy old man grunt when Fero walks into the room and brings it all to a halt.</w:t>
      </w:r>
    </w:p>
    <w:p w:rsidR="00000000" w:rsidDel="00000000" w:rsidP="00000000" w:rsidRDefault="00000000" w:rsidRPr="00000000" w14:paraId="00000958">
      <w:pPr>
        <w:ind w:left="0" w:firstLine="0"/>
        <w:rPr/>
      </w:pPr>
      <w:r w:rsidDel="00000000" w:rsidR="00000000" w:rsidRPr="00000000">
        <w:rPr>
          <w:rtl w:val="0"/>
        </w:rPr>
      </w:r>
    </w:p>
    <w:p w:rsidR="00000000" w:rsidDel="00000000" w:rsidP="00000000" w:rsidRDefault="00000000" w:rsidRPr="00000000" w14:paraId="00000959">
      <w:pPr>
        <w:ind w:left="0" w:firstLine="0"/>
        <w:rPr/>
      </w:pPr>
      <w:r w:rsidDel="00000000" w:rsidR="00000000" w:rsidRPr="00000000">
        <w:rPr>
          <w:rtl w:val="0"/>
        </w:rPr>
        <w:t xml:space="preserve">[Austin and Jack laughing]</w:t>
      </w:r>
    </w:p>
    <w:p w:rsidR="00000000" w:rsidDel="00000000" w:rsidP="00000000" w:rsidRDefault="00000000" w:rsidRPr="00000000" w14:paraId="0000095A">
      <w:pPr>
        <w:ind w:left="0" w:firstLine="0"/>
        <w:rPr/>
      </w:pPr>
      <w:r w:rsidDel="00000000" w:rsidR="00000000" w:rsidRPr="00000000">
        <w:rPr>
          <w:rtl w:val="0"/>
        </w:rPr>
      </w:r>
    </w:p>
    <w:p w:rsidR="00000000" w:rsidDel="00000000" w:rsidP="00000000" w:rsidRDefault="00000000" w:rsidRPr="00000000" w14:paraId="0000095B">
      <w:pPr>
        <w:ind w:left="0" w:firstLine="0"/>
        <w:rPr/>
      </w:pPr>
      <w:r w:rsidDel="00000000" w:rsidR="00000000" w:rsidRPr="00000000">
        <w:rPr>
          <w:rtl w:val="0"/>
        </w:rPr>
        <w:t xml:space="preserve">AUSTIN: Uhuh. The, the --You’re still dancing?</w:t>
      </w:r>
    </w:p>
    <w:p w:rsidR="00000000" w:rsidDel="00000000" w:rsidP="00000000" w:rsidRDefault="00000000" w:rsidRPr="00000000" w14:paraId="0000095C">
      <w:pPr>
        <w:ind w:left="0" w:firstLine="0"/>
        <w:rPr/>
      </w:pPr>
      <w:r w:rsidDel="00000000" w:rsidR="00000000" w:rsidRPr="00000000">
        <w:rPr>
          <w:rtl w:val="0"/>
        </w:rPr>
      </w:r>
    </w:p>
    <w:p w:rsidR="00000000" w:rsidDel="00000000" w:rsidP="00000000" w:rsidRDefault="00000000" w:rsidRPr="00000000" w14:paraId="0000095D">
      <w:pPr>
        <w:ind w:left="0" w:firstLine="0"/>
        <w:rPr/>
      </w:pPr>
      <w:r w:rsidDel="00000000" w:rsidR="00000000" w:rsidRPr="00000000">
        <w:rPr>
          <w:rtl w:val="0"/>
        </w:rPr>
        <w:t xml:space="preserve">KEITH: Yeah I’m gonna go --If no-one will dance with me then I will go in and I will do the moves solo.</w:t>
      </w:r>
    </w:p>
    <w:p w:rsidR="00000000" w:rsidDel="00000000" w:rsidP="00000000" w:rsidRDefault="00000000" w:rsidRPr="00000000" w14:paraId="0000095E">
      <w:pPr>
        <w:ind w:left="0" w:firstLine="0"/>
        <w:rPr/>
      </w:pPr>
      <w:r w:rsidDel="00000000" w:rsidR="00000000" w:rsidRPr="00000000">
        <w:rPr>
          <w:rtl w:val="0"/>
        </w:rPr>
      </w:r>
    </w:p>
    <w:p w:rsidR="00000000" w:rsidDel="00000000" w:rsidP="00000000" w:rsidRDefault="00000000" w:rsidRPr="00000000" w14:paraId="0000095F">
      <w:pPr>
        <w:ind w:left="0" w:firstLine="0"/>
        <w:rPr/>
      </w:pPr>
      <w:r w:rsidDel="00000000" w:rsidR="00000000" w:rsidRPr="00000000">
        <w:rPr>
          <w:rtl w:val="0"/>
        </w:rPr>
        <w:t xml:space="preserve">AUSTIN: You do, you’ve started dancing and you see now that the books have formed a giant wave and it’s coming right in your direction. This is like a, a big library, a nice sized study filled with books.</w:t>
      </w:r>
    </w:p>
    <w:p w:rsidR="00000000" w:rsidDel="00000000" w:rsidP="00000000" w:rsidRDefault="00000000" w:rsidRPr="00000000" w14:paraId="00000960">
      <w:pPr>
        <w:ind w:left="0" w:firstLine="0"/>
        <w:rPr/>
      </w:pPr>
      <w:r w:rsidDel="00000000" w:rsidR="00000000" w:rsidRPr="00000000">
        <w:rPr>
          <w:rtl w:val="0"/>
        </w:rPr>
      </w:r>
    </w:p>
    <w:p w:rsidR="00000000" w:rsidDel="00000000" w:rsidP="00000000" w:rsidRDefault="00000000" w:rsidRPr="00000000" w14:paraId="00000961">
      <w:pPr>
        <w:ind w:left="0" w:firstLine="0"/>
        <w:rPr/>
      </w:pPr>
      <w:r w:rsidDel="00000000" w:rsidR="00000000" w:rsidRPr="00000000">
        <w:rPr>
          <w:rtl w:val="0"/>
        </w:rPr>
        <w:t xml:space="preserve">KEITH: Okay. And this is like a, this is like a, ‘oh this is a wave of books that’s gonna fuckin’ hit me’?</w:t>
      </w:r>
    </w:p>
    <w:p w:rsidR="00000000" w:rsidDel="00000000" w:rsidP="00000000" w:rsidRDefault="00000000" w:rsidRPr="00000000" w14:paraId="00000962">
      <w:pPr>
        <w:ind w:left="0" w:firstLine="0"/>
        <w:rPr/>
      </w:pPr>
      <w:r w:rsidDel="00000000" w:rsidR="00000000" w:rsidRPr="00000000">
        <w:rPr>
          <w:rtl w:val="0"/>
        </w:rPr>
      </w:r>
    </w:p>
    <w:p w:rsidR="00000000" w:rsidDel="00000000" w:rsidP="00000000" w:rsidRDefault="00000000" w:rsidRPr="00000000" w14:paraId="00000963">
      <w:pPr>
        <w:ind w:left="0" w:firstLine="0"/>
        <w:rPr/>
      </w:pPr>
      <w:r w:rsidDel="00000000" w:rsidR="00000000" w:rsidRPr="00000000">
        <w:rPr>
          <w:rtl w:val="0"/>
        </w:rPr>
        <w:t xml:space="preserve">AUSTIN: Yes.</w:t>
      </w:r>
    </w:p>
    <w:p w:rsidR="00000000" w:rsidDel="00000000" w:rsidP="00000000" w:rsidRDefault="00000000" w:rsidRPr="00000000" w14:paraId="00000964">
      <w:pPr>
        <w:ind w:left="0" w:firstLine="0"/>
        <w:rPr/>
      </w:pPr>
      <w:r w:rsidDel="00000000" w:rsidR="00000000" w:rsidRPr="00000000">
        <w:rPr>
          <w:rtl w:val="0"/>
        </w:rPr>
      </w:r>
    </w:p>
    <w:p w:rsidR="00000000" w:rsidDel="00000000" w:rsidP="00000000" w:rsidRDefault="00000000" w:rsidRPr="00000000" w14:paraId="00000965">
      <w:pPr>
        <w:ind w:left="0" w:firstLine="0"/>
        <w:rPr/>
      </w:pPr>
      <w:r w:rsidDel="00000000" w:rsidR="00000000" w:rsidRPr="00000000">
        <w:rPr>
          <w:rtl w:val="0"/>
        </w:rPr>
        <w:t xml:space="preserve">KEITH: Okay, then I..</w:t>
      </w:r>
    </w:p>
    <w:p w:rsidR="00000000" w:rsidDel="00000000" w:rsidP="00000000" w:rsidRDefault="00000000" w:rsidRPr="00000000" w14:paraId="00000966">
      <w:pPr>
        <w:ind w:left="0" w:firstLine="0"/>
        <w:rPr/>
      </w:pPr>
      <w:r w:rsidDel="00000000" w:rsidR="00000000" w:rsidRPr="00000000">
        <w:rPr>
          <w:rtl w:val="0"/>
        </w:rPr>
      </w:r>
    </w:p>
    <w:p w:rsidR="00000000" w:rsidDel="00000000" w:rsidP="00000000" w:rsidRDefault="00000000" w:rsidRPr="00000000" w14:paraId="00000967">
      <w:pPr>
        <w:ind w:left="0" w:firstLine="0"/>
        <w:rPr/>
      </w:pPr>
      <w:r w:rsidDel="00000000" w:rsidR="00000000" w:rsidRPr="00000000">
        <w:rPr>
          <w:rtl w:val="0"/>
        </w:rPr>
        <w:t xml:space="preserve">ART: [chanting] Book eating bear, book eating bear.</w:t>
      </w:r>
    </w:p>
    <w:p w:rsidR="00000000" w:rsidDel="00000000" w:rsidP="00000000" w:rsidRDefault="00000000" w:rsidRPr="00000000" w14:paraId="00000968">
      <w:pPr>
        <w:ind w:left="0" w:firstLine="0"/>
        <w:rPr/>
      </w:pPr>
      <w:r w:rsidDel="00000000" w:rsidR="00000000" w:rsidRPr="00000000">
        <w:rPr>
          <w:rtl w:val="0"/>
        </w:rPr>
      </w:r>
    </w:p>
    <w:p w:rsidR="00000000" w:rsidDel="00000000" w:rsidP="00000000" w:rsidRDefault="00000000" w:rsidRPr="00000000" w14:paraId="00000969">
      <w:pPr>
        <w:ind w:left="0" w:firstLine="0"/>
        <w:rPr/>
      </w:pPr>
      <w:r w:rsidDel="00000000" w:rsidR="00000000" w:rsidRPr="00000000">
        <w:rPr>
          <w:rtl w:val="0"/>
        </w:rPr>
        <w:t xml:space="preserve">[Ali and Jack laughing]</w:t>
      </w:r>
    </w:p>
    <w:p w:rsidR="00000000" w:rsidDel="00000000" w:rsidP="00000000" w:rsidRDefault="00000000" w:rsidRPr="00000000" w14:paraId="0000096A">
      <w:pPr>
        <w:ind w:left="0" w:firstLine="0"/>
        <w:rPr/>
      </w:pPr>
      <w:r w:rsidDel="00000000" w:rsidR="00000000" w:rsidRPr="00000000">
        <w:rPr>
          <w:rtl w:val="0"/>
        </w:rPr>
      </w:r>
    </w:p>
    <w:p w:rsidR="00000000" w:rsidDel="00000000" w:rsidP="00000000" w:rsidRDefault="00000000" w:rsidRPr="00000000" w14:paraId="0000096B">
      <w:pPr>
        <w:ind w:left="0" w:firstLine="0"/>
        <w:rPr/>
      </w:pPr>
      <w:r w:rsidDel="00000000" w:rsidR="00000000" w:rsidRPr="00000000">
        <w:rPr>
          <w:rtl w:val="0"/>
        </w:rPr>
        <w:t xml:space="preserve">KEITH: [laughing] No. I don’t do a book-eating </w:t>
      </w:r>
      <w:r w:rsidDel="00000000" w:rsidR="00000000" w:rsidRPr="00000000">
        <w:rPr>
          <w:i w:val="1"/>
          <w:rtl w:val="0"/>
        </w:rPr>
        <w:t xml:space="preserve">bear</w:t>
      </w:r>
      <w:r w:rsidDel="00000000" w:rsidR="00000000" w:rsidRPr="00000000">
        <w:rPr>
          <w:rtl w:val="0"/>
        </w:rPr>
        <w:t xml:space="preserve">. I, I--</w:t>
      </w:r>
    </w:p>
    <w:p w:rsidR="00000000" w:rsidDel="00000000" w:rsidP="00000000" w:rsidRDefault="00000000" w:rsidRPr="00000000" w14:paraId="0000096C">
      <w:pPr>
        <w:ind w:left="0" w:firstLine="0"/>
        <w:rPr/>
      </w:pPr>
      <w:r w:rsidDel="00000000" w:rsidR="00000000" w:rsidRPr="00000000">
        <w:rPr>
          <w:rtl w:val="0"/>
        </w:rPr>
      </w:r>
    </w:p>
    <w:p w:rsidR="00000000" w:rsidDel="00000000" w:rsidP="00000000" w:rsidRDefault="00000000" w:rsidRPr="00000000" w14:paraId="0000096D">
      <w:pPr>
        <w:ind w:left="0" w:firstLine="0"/>
        <w:rPr/>
      </w:pPr>
      <w:r w:rsidDel="00000000" w:rsidR="00000000" w:rsidRPr="00000000">
        <w:rPr>
          <w:rtl w:val="0"/>
        </w:rPr>
        <w:t xml:space="preserve">JACK: Invulnerability to books, is the quest you should have picked, Art.</w:t>
      </w:r>
    </w:p>
    <w:p w:rsidR="00000000" w:rsidDel="00000000" w:rsidP="00000000" w:rsidRDefault="00000000" w:rsidRPr="00000000" w14:paraId="0000096E">
      <w:pPr>
        <w:ind w:left="0" w:firstLine="0"/>
        <w:rPr/>
      </w:pPr>
      <w:r w:rsidDel="00000000" w:rsidR="00000000" w:rsidRPr="00000000">
        <w:rPr>
          <w:rtl w:val="0"/>
        </w:rPr>
      </w:r>
    </w:p>
    <w:p w:rsidR="00000000" w:rsidDel="00000000" w:rsidP="00000000" w:rsidRDefault="00000000" w:rsidRPr="00000000" w14:paraId="0000096F">
      <w:pPr>
        <w:ind w:left="0" w:firstLine="0"/>
        <w:rPr/>
      </w:pPr>
      <w:r w:rsidDel="00000000" w:rsidR="00000000" w:rsidRPr="00000000">
        <w:rPr>
          <w:rtl w:val="0"/>
        </w:rPr>
        <w:t xml:space="preserve">[Ali laughing]</w:t>
      </w:r>
    </w:p>
    <w:p w:rsidR="00000000" w:rsidDel="00000000" w:rsidP="00000000" w:rsidRDefault="00000000" w:rsidRPr="00000000" w14:paraId="00000970">
      <w:pPr>
        <w:ind w:left="0" w:firstLine="0"/>
        <w:rPr/>
      </w:pPr>
      <w:r w:rsidDel="00000000" w:rsidR="00000000" w:rsidRPr="00000000">
        <w:rPr>
          <w:rtl w:val="0"/>
        </w:rPr>
      </w:r>
    </w:p>
    <w:p w:rsidR="00000000" w:rsidDel="00000000" w:rsidP="00000000" w:rsidRDefault="00000000" w:rsidRPr="00000000" w14:paraId="00000971">
      <w:pPr>
        <w:ind w:left="0" w:firstLine="0"/>
        <w:rPr/>
      </w:pPr>
      <w:r w:rsidDel="00000000" w:rsidR="00000000" w:rsidRPr="00000000">
        <w:rPr>
          <w:rtl w:val="0"/>
        </w:rPr>
        <w:t xml:space="preserve">KEITH: No no no no, I, I transform into a giant bird and I, I go as high to the ceiling as I can..</w:t>
      </w:r>
    </w:p>
    <w:p w:rsidR="00000000" w:rsidDel="00000000" w:rsidP="00000000" w:rsidRDefault="00000000" w:rsidRPr="00000000" w14:paraId="00000972">
      <w:pPr>
        <w:ind w:left="0" w:firstLine="0"/>
        <w:rPr/>
      </w:pPr>
      <w:r w:rsidDel="00000000" w:rsidR="00000000" w:rsidRPr="00000000">
        <w:rPr>
          <w:rtl w:val="0"/>
        </w:rPr>
      </w:r>
    </w:p>
    <w:p w:rsidR="00000000" w:rsidDel="00000000" w:rsidP="00000000" w:rsidRDefault="00000000" w:rsidRPr="00000000" w14:paraId="00000973">
      <w:pPr>
        <w:ind w:left="0" w:firstLine="0"/>
        <w:rPr/>
      </w:pPr>
      <w:r w:rsidDel="00000000" w:rsidR="00000000" w:rsidRPr="00000000">
        <w:rPr>
          <w:rtl w:val="0"/>
        </w:rPr>
        <w:t xml:space="preserve">ART: [sighing] Your tiny bird bones.</w:t>
      </w:r>
    </w:p>
    <w:p w:rsidR="00000000" w:rsidDel="00000000" w:rsidP="00000000" w:rsidRDefault="00000000" w:rsidRPr="00000000" w14:paraId="00000974">
      <w:pPr>
        <w:ind w:left="0" w:firstLine="0"/>
        <w:rPr/>
      </w:pPr>
      <w:r w:rsidDel="00000000" w:rsidR="00000000" w:rsidRPr="00000000">
        <w:rPr>
          <w:rtl w:val="0"/>
        </w:rPr>
      </w:r>
    </w:p>
    <w:p w:rsidR="00000000" w:rsidDel="00000000" w:rsidP="00000000" w:rsidRDefault="00000000" w:rsidRPr="00000000" w14:paraId="00000975">
      <w:pPr>
        <w:ind w:left="0" w:firstLine="0"/>
        <w:rPr/>
      </w:pPr>
      <w:r w:rsidDel="00000000" w:rsidR="00000000" w:rsidRPr="00000000">
        <w:rPr>
          <w:rtl w:val="0"/>
        </w:rPr>
        <w:t xml:space="preserve">KEITH: No no no the big bird.</w:t>
      </w:r>
    </w:p>
    <w:p w:rsidR="00000000" w:rsidDel="00000000" w:rsidP="00000000" w:rsidRDefault="00000000" w:rsidRPr="00000000" w14:paraId="00000976">
      <w:pPr>
        <w:ind w:left="0" w:firstLine="0"/>
        <w:rPr/>
      </w:pPr>
      <w:r w:rsidDel="00000000" w:rsidR="00000000" w:rsidRPr="00000000">
        <w:rPr>
          <w:rtl w:val="0"/>
        </w:rPr>
      </w:r>
    </w:p>
    <w:p w:rsidR="00000000" w:rsidDel="00000000" w:rsidP="00000000" w:rsidRDefault="00000000" w:rsidRPr="00000000" w14:paraId="00000977">
      <w:pPr>
        <w:ind w:left="0" w:firstLine="0"/>
        <w:rPr/>
      </w:pPr>
      <w:r w:rsidDel="00000000" w:rsidR="00000000" w:rsidRPr="00000000">
        <w:rPr>
          <w:rtl w:val="0"/>
        </w:rPr>
        <w:t xml:space="preserve">[Jack and Art talk at the same time]</w:t>
      </w:r>
    </w:p>
    <w:p w:rsidR="00000000" w:rsidDel="00000000" w:rsidP="00000000" w:rsidRDefault="00000000" w:rsidRPr="00000000" w14:paraId="00000978">
      <w:pPr>
        <w:ind w:left="0" w:firstLine="0"/>
        <w:rPr/>
      </w:pPr>
      <w:r w:rsidDel="00000000" w:rsidR="00000000" w:rsidRPr="00000000">
        <w:rPr>
          <w:rtl w:val="0"/>
        </w:rPr>
      </w:r>
    </w:p>
    <w:p w:rsidR="00000000" w:rsidDel="00000000" w:rsidP="00000000" w:rsidRDefault="00000000" w:rsidRPr="00000000" w14:paraId="00000979">
      <w:pPr>
        <w:ind w:left="0" w:firstLine="0"/>
        <w:rPr/>
      </w:pPr>
      <w:r w:rsidDel="00000000" w:rsidR="00000000" w:rsidRPr="00000000">
        <w:rPr>
          <w:rtl w:val="0"/>
        </w:rPr>
        <w:t xml:space="preserve">JACK: Was there any way to [unintelligible]</w:t>
        <w:br w:type="textWrapping"/>
        <w:br w:type="textWrapping"/>
        <w:t xml:space="preserve">ART: Birds have hollow bones!</w:t>
      </w:r>
    </w:p>
    <w:p w:rsidR="00000000" w:rsidDel="00000000" w:rsidP="00000000" w:rsidRDefault="00000000" w:rsidRPr="00000000" w14:paraId="0000097A">
      <w:pPr>
        <w:ind w:left="0" w:firstLine="0"/>
        <w:rPr/>
      </w:pPr>
      <w:r w:rsidDel="00000000" w:rsidR="00000000" w:rsidRPr="00000000">
        <w:rPr>
          <w:rtl w:val="0"/>
        </w:rPr>
      </w:r>
    </w:p>
    <w:p w:rsidR="00000000" w:rsidDel="00000000" w:rsidP="00000000" w:rsidRDefault="00000000" w:rsidRPr="00000000" w14:paraId="0000097B">
      <w:pPr>
        <w:ind w:left="0" w:firstLine="0"/>
        <w:rPr/>
      </w:pPr>
      <w:r w:rsidDel="00000000" w:rsidR="00000000" w:rsidRPr="00000000">
        <w:rPr>
          <w:rtl w:val="0"/>
        </w:rPr>
        <w:t xml:space="preserve">KEITH: I’m doing the big eagle again, that’s --I’m doing my old eagle friend.</w:t>
      </w:r>
    </w:p>
    <w:p w:rsidR="00000000" w:rsidDel="00000000" w:rsidP="00000000" w:rsidRDefault="00000000" w:rsidRPr="00000000" w14:paraId="0000097C">
      <w:pPr>
        <w:ind w:left="0" w:firstLine="0"/>
        <w:rPr/>
      </w:pPr>
      <w:r w:rsidDel="00000000" w:rsidR="00000000" w:rsidRPr="00000000">
        <w:rPr>
          <w:rtl w:val="0"/>
        </w:rPr>
      </w:r>
    </w:p>
    <w:p w:rsidR="00000000" w:rsidDel="00000000" w:rsidP="00000000" w:rsidRDefault="00000000" w:rsidRPr="00000000" w14:paraId="0000097D">
      <w:pPr>
        <w:ind w:left="0" w:firstLine="0"/>
        <w:rPr/>
      </w:pPr>
      <w:r w:rsidDel="00000000" w:rsidR="00000000" w:rsidRPr="00000000">
        <w:rPr>
          <w:rtl w:val="0"/>
        </w:rPr>
        <w:t xml:space="preserve">AUSTIN: The eagle friend who came and warned you?</w:t>
      </w:r>
    </w:p>
    <w:p w:rsidR="00000000" w:rsidDel="00000000" w:rsidP="00000000" w:rsidRDefault="00000000" w:rsidRPr="00000000" w14:paraId="0000097E">
      <w:pPr>
        <w:ind w:left="0" w:firstLine="0"/>
        <w:rPr/>
      </w:pPr>
      <w:r w:rsidDel="00000000" w:rsidR="00000000" w:rsidRPr="00000000">
        <w:rPr>
          <w:rtl w:val="0"/>
        </w:rPr>
      </w:r>
    </w:p>
    <w:p w:rsidR="00000000" w:rsidDel="00000000" w:rsidP="00000000" w:rsidRDefault="00000000" w:rsidRPr="00000000" w14:paraId="0000097F">
      <w:pPr>
        <w:ind w:left="0" w:firstLine="0"/>
        <w:rPr/>
      </w:pPr>
      <w:r w:rsidDel="00000000" w:rsidR="00000000" w:rsidRPr="00000000">
        <w:rPr>
          <w:rtl w:val="0"/>
        </w:rPr>
        <w:t xml:space="preserve">[silent pause]</w:t>
      </w:r>
    </w:p>
    <w:p w:rsidR="00000000" w:rsidDel="00000000" w:rsidP="00000000" w:rsidRDefault="00000000" w:rsidRPr="00000000" w14:paraId="00000980">
      <w:pPr>
        <w:ind w:left="0" w:firstLine="0"/>
        <w:rPr/>
      </w:pPr>
      <w:r w:rsidDel="00000000" w:rsidR="00000000" w:rsidRPr="00000000">
        <w:rPr>
          <w:rtl w:val="0"/>
        </w:rPr>
      </w:r>
    </w:p>
    <w:p w:rsidR="00000000" w:rsidDel="00000000" w:rsidP="00000000" w:rsidRDefault="00000000" w:rsidRPr="00000000" w14:paraId="00000981">
      <w:pPr>
        <w:ind w:left="0" w:firstLine="0"/>
        <w:rPr/>
      </w:pPr>
      <w:r w:rsidDel="00000000" w:rsidR="00000000" w:rsidRPr="00000000">
        <w:rPr>
          <w:rtl w:val="0"/>
        </w:rPr>
        <w:t xml:space="preserve">KEITH: No no no, the, the-</w:t>
      </w:r>
    </w:p>
    <w:p w:rsidR="00000000" w:rsidDel="00000000" w:rsidP="00000000" w:rsidRDefault="00000000" w:rsidRPr="00000000" w14:paraId="00000982">
      <w:pPr>
        <w:ind w:left="0" w:firstLine="0"/>
        <w:rPr/>
      </w:pPr>
      <w:r w:rsidDel="00000000" w:rsidR="00000000" w:rsidRPr="00000000">
        <w:rPr>
          <w:rtl w:val="0"/>
        </w:rPr>
      </w:r>
    </w:p>
    <w:p w:rsidR="00000000" w:rsidDel="00000000" w:rsidP="00000000" w:rsidRDefault="00000000" w:rsidRPr="00000000" w14:paraId="00000983">
      <w:pPr>
        <w:ind w:left="0" w:firstLine="0"/>
        <w:rPr/>
      </w:pPr>
      <w:r w:rsidDel="00000000" w:rsidR="00000000" w:rsidRPr="00000000">
        <w:rPr>
          <w:rtl w:val="0"/>
        </w:rPr>
        <w:t xml:space="preserve">AUSTIN: [quietly] A different eagle?</w:t>
      </w:r>
    </w:p>
    <w:p w:rsidR="00000000" w:rsidDel="00000000" w:rsidP="00000000" w:rsidRDefault="00000000" w:rsidRPr="00000000" w14:paraId="00000984">
      <w:pPr>
        <w:ind w:left="0" w:firstLine="0"/>
        <w:rPr/>
      </w:pPr>
      <w:r w:rsidDel="00000000" w:rsidR="00000000" w:rsidRPr="00000000">
        <w:rPr>
          <w:rtl w:val="0"/>
        </w:rPr>
      </w:r>
    </w:p>
    <w:p w:rsidR="00000000" w:rsidDel="00000000" w:rsidP="00000000" w:rsidRDefault="00000000" w:rsidRPr="00000000" w14:paraId="00000985">
      <w:pPr>
        <w:ind w:left="0" w:firstLine="0"/>
        <w:rPr/>
      </w:pPr>
      <w:r w:rsidDel="00000000" w:rsidR="00000000" w:rsidRPr="00000000">
        <w:rPr>
          <w:rtl w:val="0"/>
        </w:rPr>
        <w:t xml:space="preserve">KEITH: That was the, the komodo dragon.</w:t>
      </w:r>
    </w:p>
    <w:p w:rsidR="00000000" w:rsidDel="00000000" w:rsidP="00000000" w:rsidRDefault="00000000" w:rsidRPr="00000000" w14:paraId="00000986">
      <w:pPr>
        <w:ind w:left="0" w:firstLine="0"/>
        <w:rPr/>
      </w:pPr>
      <w:r w:rsidDel="00000000" w:rsidR="00000000" w:rsidRPr="00000000">
        <w:rPr>
          <w:rtl w:val="0"/>
        </w:rPr>
      </w:r>
    </w:p>
    <w:p w:rsidR="00000000" w:rsidDel="00000000" w:rsidP="00000000" w:rsidRDefault="00000000" w:rsidRPr="00000000" w14:paraId="00000987">
      <w:pPr>
        <w:ind w:left="0" w:firstLine="0"/>
        <w:rPr/>
      </w:pPr>
      <w:r w:rsidDel="00000000" w:rsidR="00000000" w:rsidRPr="00000000">
        <w:rPr>
          <w:rtl w:val="0"/>
        </w:rPr>
        <w:t xml:space="preserve">AUSTIN: Oh right that was the komodo dragon. Right right right.</w:t>
      </w:r>
    </w:p>
    <w:p w:rsidR="00000000" w:rsidDel="00000000" w:rsidP="00000000" w:rsidRDefault="00000000" w:rsidRPr="00000000" w14:paraId="00000988">
      <w:pPr>
        <w:ind w:left="0" w:firstLine="0"/>
        <w:rPr/>
      </w:pPr>
      <w:r w:rsidDel="00000000" w:rsidR="00000000" w:rsidRPr="00000000">
        <w:rPr>
          <w:rtl w:val="0"/>
        </w:rPr>
      </w:r>
    </w:p>
    <w:p w:rsidR="00000000" w:rsidDel="00000000" w:rsidP="00000000" w:rsidRDefault="00000000" w:rsidRPr="00000000" w14:paraId="00000989">
      <w:pPr>
        <w:ind w:left="0" w:firstLine="0"/>
        <w:rPr/>
      </w:pPr>
      <w:r w:rsidDel="00000000" w:rsidR="00000000" w:rsidRPr="00000000">
        <w:rPr>
          <w:rtl w:val="0"/>
        </w:rPr>
        <w:t xml:space="preserve">KEITH: Yeah yeah yeah. This is, this is just the eagle that I transformed into earlier, against the, the birds yeah.</w:t>
      </w:r>
    </w:p>
    <w:p w:rsidR="00000000" w:rsidDel="00000000" w:rsidP="00000000" w:rsidRDefault="00000000" w:rsidRPr="00000000" w14:paraId="0000098A">
      <w:pPr>
        <w:ind w:left="0" w:firstLine="0"/>
        <w:rPr/>
      </w:pPr>
      <w:r w:rsidDel="00000000" w:rsidR="00000000" w:rsidRPr="00000000">
        <w:rPr>
          <w:rtl w:val="0"/>
        </w:rPr>
      </w:r>
    </w:p>
    <w:p w:rsidR="00000000" w:rsidDel="00000000" w:rsidP="00000000" w:rsidRDefault="00000000" w:rsidRPr="00000000" w14:paraId="0000098B">
      <w:pPr>
        <w:ind w:left="0" w:firstLine="0"/>
        <w:rPr/>
      </w:pPr>
      <w:r w:rsidDel="00000000" w:rsidR="00000000" w:rsidRPr="00000000">
        <w:rPr>
          <w:rtl w:val="0"/>
        </w:rPr>
        <w:t xml:space="preserve">AUSTIN: Okay, okay. Are you gonna roll for it?</w:t>
        <w:br w:type="textWrapping"/>
        <w:br w:type="textWrapping"/>
        <w:t xml:space="preserve">KEITH: Yep. Sure. Yep [long silent pause] Right. That’s a seven and then a --Whatever I’m adding to that..</w:t>
      </w:r>
    </w:p>
    <w:p w:rsidR="00000000" w:rsidDel="00000000" w:rsidP="00000000" w:rsidRDefault="00000000" w:rsidRPr="00000000" w14:paraId="0000098C">
      <w:pPr>
        <w:ind w:left="0" w:firstLine="0"/>
        <w:rPr/>
      </w:pPr>
      <w:r w:rsidDel="00000000" w:rsidR="00000000" w:rsidRPr="00000000">
        <w:rPr>
          <w:rtl w:val="0"/>
        </w:rPr>
      </w:r>
    </w:p>
    <w:p w:rsidR="00000000" w:rsidDel="00000000" w:rsidP="00000000" w:rsidRDefault="00000000" w:rsidRPr="00000000" w14:paraId="0000098D">
      <w:pPr>
        <w:ind w:left="0" w:firstLine="0"/>
        <w:rPr/>
      </w:pPr>
      <w:r w:rsidDel="00000000" w:rsidR="00000000" w:rsidRPr="00000000">
        <w:rPr>
          <w:rtl w:val="0"/>
        </w:rPr>
        <w:t xml:space="preserve">AUSTIN: Probably a two.</w:t>
      </w:r>
    </w:p>
    <w:p w:rsidR="00000000" w:rsidDel="00000000" w:rsidP="00000000" w:rsidRDefault="00000000" w:rsidRPr="00000000" w14:paraId="0000098E">
      <w:pPr>
        <w:ind w:left="0" w:firstLine="0"/>
        <w:rPr/>
      </w:pPr>
      <w:r w:rsidDel="00000000" w:rsidR="00000000" w:rsidRPr="00000000">
        <w:rPr>
          <w:rtl w:val="0"/>
        </w:rPr>
      </w:r>
    </w:p>
    <w:p w:rsidR="00000000" w:rsidDel="00000000" w:rsidP="00000000" w:rsidRDefault="00000000" w:rsidRPr="00000000" w14:paraId="0000098F">
      <w:pPr>
        <w:ind w:left="0" w:firstLine="0"/>
        <w:rPr/>
      </w:pPr>
      <w:r w:rsidDel="00000000" w:rsidR="00000000" w:rsidRPr="00000000">
        <w:rPr>
          <w:rtl w:val="0"/>
        </w:rPr>
        <w:t xml:space="preserve">KEITH: Would p- --Yeah, a two. So I guess that’s a nine yeah.</w:t>
      </w:r>
    </w:p>
    <w:p w:rsidR="00000000" w:rsidDel="00000000" w:rsidP="00000000" w:rsidRDefault="00000000" w:rsidRPr="00000000" w14:paraId="00000990">
      <w:pPr>
        <w:ind w:left="0" w:firstLine="0"/>
        <w:rPr/>
      </w:pPr>
      <w:r w:rsidDel="00000000" w:rsidR="00000000" w:rsidRPr="00000000">
        <w:rPr>
          <w:rtl w:val="0"/>
        </w:rPr>
      </w:r>
    </w:p>
    <w:p w:rsidR="00000000" w:rsidDel="00000000" w:rsidP="00000000" w:rsidRDefault="00000000" w:rsidRPr="00000000" w14:paraId="00000991">
      <w:pPr>
        <w:ind w:left="0" w:firstLine="0"/>
        <w:rPr/>
      </w:pPr>
      <w:r w:rsidDel="00000000" w:rsidR="00000000" w:rsidRPr="00000000">
        <w:rPr>
          <w:rtl w:val="0"/>
        </w:rPr>
        <w:t xml:space="preserve">AUSTIN: Mhm. So you hold two. You turn into this, into this eagle and fly up just above the waves that come </w:t>
      </w:r>
      <w:r w:rsidDel="00000000" w:rsidR="00000000" w:rsidRPr="00000000">
        <w:rPr>
          <w:i w:val="1"/>
          <w:rtl w:val="0"/>
        </w:rPr>
        <w:t xml:space="preserve">crashing</w:t>
      </w:r>
      <w:r w:rsidDel="00000000" w:rsidR="00000000" w:rsidRPr="00000000">
        <w:rPr>
          <w:rtl w:val="0"/>
        </w:rPr>
        <w:t xml:space="preserve">. Everyone else, y’know whose now behind this closed door, hears just like [loudly] bang, bang, bang, bang, bang [clapping his hands]. As books crash against the, the near wall and the door which is now shut closed. What do you do?</w:t>
        <w:br w:type="textWrapping"/>
        <w:br w:type="textWrapping"/>
        <w:t xml:space="preserve">ART: So it’s a push in door?</w:t>
        <w:br w:type="textWrapping"/>
        <w:br w:type="textWrapping"/>
        <w:t xml:space="preserve">AUSTIN: It’s a push in door. Yeah.</w:t>
      </w:r>
    </w:p>
    <w:p w:rsidR="00000000" w:rsidDel="00000000" w:rsidP="00000000" w:rsidRDefault="00000000" w:rsidRPr="00000000" w14:paraId="00000992">
      <w:pPr>
        <w:ind w:left="0" w:firstLine="0"/>
        <w:rPr/>
      </w:pPr>
      <w:r w:rsidDel="00000000" w:rsidR="00000000" w:rsidRPr="00000000">
        <w:rPr>
          <w:rtl w:val="0"/>
        </w:rPr>
      </w:r>
    </w:p>
    <w:p w:rsidR="00000000" w:rsidDel="00000000" w:rsidP="00000000" w:rsidRDefault="00000000" w:rsidRPr="00000000" w14:paraId="00000993">
      <w:pPr>
        <w:ind w:left="0" w:firstLine="0"/>
        <w:rPr/>
      </w:pPr>
      <w:r w:rsidDel="00000000" w:rsidR="00000000" w:rsidRPr="00000000">
        <w:rPr>
          <w:rtl w:val="0"/>
        </w:rPr>
        <w:t xml:space="preserve">ART: Okay. </w:t>
      </w:r>
    </w:p>
    <w:p w:rsidR="00000000" w:rsidDel="00000000" w:rsidP="00000000" w:rsidRDefault="00000000" w:rsidRPr="00000000" w14:paraId="00000994">
      <w:pPr>
        <w:ind w:left="0" w:firstLine="0"/>
        <w:rPr/>
      </w:pPr>
      <w:r w:rsidDel="00000000" w:rsidR="00000000" w:rsidRPr="00000000">
        <w:rPr>
          <w:rtl w:val="0"/>
        </w:rPr>
      </w:r>
    </w:p>
    <w:p w:rsidR="00000000" w:rsidDel="00000000" w:rsidP="00000000" w:rsidRDefault="00000000" w:rsidRPr="00000000" w14:paraId="00000995">
      <w:pPr>
        <w:ind w:left="0" w:firstLine="0"/>
        <w:rPr/>
      </w:pPr>
      <w:r w:rsidDel="00000000" w:rsidR="00000000" w:rsidRPr="00000000">
        <w:rPr>
          <w:rtl w:val="0"/>
        </w:rPr>
        <w:t xml:space="preserve">NICK: Fantasmo-</w:t>
      </w:r>
    </w:p>
    <w:p w:rsidR="00000000" w:rsidDel="00000000" w:rsidP="00000000" w:rsidRDefault="00000000" w:rsidRPr="00000000" w14:paraId="00000996">
      <w:pPr>
        <w:ind w:left="0" w:firstLine="0"/>
        <w:rPr/>
      </w:pPr>
      <w:r w:rsidDel="00000000" w:rsidR="00000000" w:rsidRPr="00000000">
        <w:rPr>
          <w:rtl w:val="0"/>
        </w:rPr>
      </w:r>
    </w:p>
    <w:p w:rsidR="00000000" w:rsidDel="00000000" w:rsidP="00000000" w:rsidRDefault="00000000" w:rsidRPr="00000000" w14:paraId="00000997">
      <w:pPr>
        <w:ind w:left="0" w:firstLine="0"/>
        <w:rPr/>
      </w:pPr>
      <w:r w:rsidDel="00000000" w:rsidR="00000000" w:rsidRPr="00000000">
        <w:rPr>
          <w:rtl w:val="0"/>
        </w:rPr>
        <w:t xml:space="preserve">KEITH: Can --I look at, I look at the door and I wanna see real quick if it’s, if it’s openable.</w:t>
      </w:r>
    </w:p>
    <w:p w:rsidR="00000000" w:rsidDel="00000000" w:rsidP="00000000" w:rsidRDefault="00000000" w:rsidRPr="00000000" w14:paraId="00000998">
      <w:pPr>
        <w:ind w:left="0" w:firstLine="0"/>
        <w:rPr/>
      </w:pPr>
      <w:r w:rsidDel="00000000" w:rsidR="00000000" w:rsidRPr="00000000">
        <w:rPr>
          <w:rtl w:val="0"/>
        </w:rPr>
      </w:r>
    </w:p>
    <w:p w:rsidR="00000000" w:rsidDel="00000000" w:rsidP="00000000" w:rsidRDefault="00000000" w:rsidRPr="00000000" w14:paraId="00000999">
      <w:pPr>
        <w:ind w:left="0" w:firstLine="0"/>
        <w:rPr/>
      </w:pPr>
      <w:r w:rsidDel="00000000" w:rsidR="00000000" w:rsidRPr="00000000">
        <w:rPr>
          <w:rtl w:val="0"/>
        </w:rPr>
        <w:t xml:space="preserve">AUSTIN: It’s still openable, in fact the books, when you look down, the books have begun to shuffle away and start to form new humanoid shapes. Who look like, y’know again, humanoid figures with, with, that’re holding other books and some pamphlets that’re wrapped up so that they’re like tight tubes-</w:t>
      </w:r>
    </w:p>
    <w:p w:rsidR="00000000" w:rsidDel="00000000" w:rsidP="00000000" w:rsidRDefault="00000000" w:rsidRPr="00000000" w14:paraId="0000099A">
      <w:pPr>
        <w:ind w:left="0" w:firstLine="0"/>
        <w:rPr/>
      </w:pPr>
      <w:r w:rsidDel="00000000" w:rsidR="00000000" w:rsidRPr="00000000">
        <w:rPr>
          <w:rtl w:val="0"/>
        </w:rPr>
      </w:r>
    </w:p>
    <w:p w:rsidR="00000000" w:rsidDel="00000000" w:rsidP="00000000" w:rsidRDefault="00000000" w:rsidRPr="00000000" w14:paraId="0000099B">
      <w:pPr>
        <w:ind w:left="0" w:firstLine="0"/>
        <w:rPr/>
      </w:pPr>
      <w:r w:rsidDel="00000000" w:rsidR="00000000" w:rsidRPr="00000000">
        <w:rPr>
          <w:rtl w:val="0"/>
        </w:rPr>
        <w:t xml:space="preserve">KEITH: Okay.</w:t>
      </w:r>
    </w:p>
    <w:p w:rsidR="00000000" w:rsidDel="00000000" w:rsidP="00000000" w:rsidRDefault="00000000" w:rsidRPr="00000000" w14:paraId="0000099C">
      <w:pPr>
        <w:ind w:left="0" w:firstLine="0"/>
        <w:rPr/>
      </w:pPr>
      <w:r w:rsidDel="00000000" w:rsidR="00000000" w:rsidRPr="00000000">
        <w:rPr>
          <w:rtl w:val="0"/>
        </w:rPr>
      </w:r>
    </w:p>
    <w:p w:rsidR="00000000" w:rsidDel="00000000" w:rsidP="00000000" w:rsidRDefault="00000000" w:rsidRPr="00000000" w14:paraId="0000099D">
      <w:pPr>
        <w:ind w:left="0" w:firstLine="0"/>
        <w:rPr/>
      </w:pPr>
      <w:r w:rsidDel="00000000" w:rsidR="00000000" w:rsidRPr="00000000">
        <w:rPr>
          <w:rtl w:val="0"/>
        </w:rPr>
        <w:t xml:space="preserve">AUSTIN: ..holding them like spears. And some of them are looking like they’re about to start throwing them at you.</w:t>
      </w:r>
    </w:p>
    <w:p w:rsidR="00000000" w:rsidDel="00000000" w:rsidP="00000000" w:rsidRDefault="00000000" w:rsidRPr="00000000" w14:paraId="0000099E">
      <w:pPr>
        <w:ind w:left="0" w:firstLine="0"/>
        <w:rPr/>
      </w:pPr>
      <w:r w:rsidDel="00000000" w:rsidR="00000000" w:rsidRPr="00000000">
        <w:rPr>
          <w:rtl w:val="0"/>
        </w:rPr>
      </w:r>
    </w:p>
    <w:p w:rsidR="00000000" w:rsidDel="00000000" w:rsidP="00000000" w:rsidRDefault="00000000" w:rsidRPr="00000000" w14:paraId="0000099F">
      <w:pPr>
        <w:ind w:left="0" w:firstLine="0"/>
        <w:rPr/>
      </w:pPr>
      <w:r w:rsidDel="00000000" w:rsidR="00000000" w:rsidRPr="00000000">
        <w:rPr>
          <w:rtl w:val="0"/>
        </w:rPr>
        <w:t xml:space="preserve">[Jack laughs]</w:t>
      </w:r>
    </w:p>
    <w:p w:rsidR="00000000" w:rsidDel="00000000" w:rsidP="00000000" w:rsidRDefault="00000000" w:rsidRPr="00000000" w14:paraId="000009A0">
      <w:pPr>
        <w:ind w:left="0" w:firstLine="0"/>
        <w:rPr/>
      </w:pPr>
      <w:r w:rsidDel="00000000" w:rsidR="00000000" w:rsidRPr="00000000">
        <w:rPr>
          <w:rtl w:val="0"/>
        </w:rPr>
      </w:r>
    </w:p>
    <w:p w:rsidR="00000000" w:rsidDel="00000000" w:rsidP="00000000" w:rsidRDefault="00000000" w:rsidRPr="00000000" w14:paraId="000009A1">
      <w:pPr>
        <w:ind w:left="0" w:firstLine="0"/>
        <w:rPr/>
      </w:pPr>
      <w:r w:rsidDel="00000000" w:rsidR="00000000" w:rsidRPr="00000000">
        <w:rPr>
          <w:rtl w:val="0"/>
        </w:rPr>
        <w:t xml:space="preserve">KEITH: Okay. Can, can you describe the, what the, the ceiling looks like, and if there’s windows up there or anything that I can..</w:t>
      </w:r>
    </w:p>
    <w:p w:rsidR="00000000" w:rsidDel="00000000" w:rsidP="00000000" w:rsidRDefault="00000000" w:rsidRPr="00000000" w14:paraId="000009A2">
      <w:pPr>
        <w:ind w:left="0" w:firstLine="0"/>
        <w:rPr/>
      </w:pPr>
      <w:r w:rsidDel="00000000" w:rsidR="00000000" w:rsidRPr="00000000">
        <w:rPr>
          <w:rtl w:val="0"/>
        </w:rPr>
      </w:r>
    </w:p>
    <w:p w:rsidR="00000000" w:rsidDel="00000000" w:rsidP="00000000" w:rsidRDefault="00000000" w:rsidRPr="00000000" w14:paraId="000009A3">
      <w:pPr>
        <w:ind w:left="0" w:firstLine="0"/>
        <w:rPr/>
      </w:pPr>
      <w:r w:rsidDel="00000000" w:rsidR="00000000" w:rsidRPr="00000000">
        <w:rPr>
          <w:rtl w:val="0"/>
        </w:rPr>
        <w:t xml:space="preserve">AUSTIN: There are windows again on the far wall but these have the curtains again and the curtains are all drawn. This is the same exact shape as that big dining hall. So just like rows and rows and rows of these books, with a big empty space in the middle, which is what you guys kind of walked into. And, amd the ceiling is just like some nice like moulding there that’s like, it’s decorated. Again there, there was once some murals painted on the ceilings. And the chandelier’s hanging from up there.</w:t>
      </w:r>
    </w:p>
    <w:p w:rsidR="00000000" w:rsidDel="00000000" w:rsidP="00000000" w:rsidRDefault="00000000" w:rsidRPr="00000000" w14:paraId="000009A4">
      <w:pPr>
        <w:ind w:left="0" w:firstLine="0"/>
        <w:rPr/>
      </w:pPr>
      <w:r w:rsidDel="00000000" w:rsidR="00000000" w:rsidRPr="00000000">
        <w:rPr>
          <w:rtl w:val="0"/>
        </w:rPr>
        <w:t xml:space="preserve">KEITH: Okay, I would like to [unintelligible muttering] I would like to [long pause] I would like to, to swoop down and, and grab the nearest guy and pull him aloft.</w:t>
      </w:r>
    </w:p>
    <w:p w:rsidR="00000000" w:rsidDel="00000000" w:rsidP="00000000" w:rsidRDefault="00000000" w:rsidRPr="00000000" w14:paraId="000009A5">
      <w:pPr>
        <w:ind w:left="0" w:firstLine="0"/>
        <w:rPr/>
      </w:pPr>
      <w:r w:rsidDel="00000000" w:rsidR="00000000" w:rsidRPr="00000000">
        <w:rPr>
          <w:rtl w:val="0"/>
        </w:rPr>
      </w:r>
    </w:p>
    <w:p w:rsidR="00000000" w:rsidDel="00000000" w:rsidP="00000000" w:rsidRDefault="00000000" w:rsidRPr="00000000" w14:paraId="000009A6">
      <w:pPr>
        <w:ind w:left="0" w:firstLine="0"/>
        <w:rPr/>
      </w:pPr>
      <w:r w:rsidDel="00000000" w:rsidR="00000000" w:rsidRPr="00000000">
        <w:rPr>
          <w:rtl w:val="0"/>
        </w:rPr>
        <w:t xml:space="preserve">AUSTIN: Okay. </w:t>
      </w:r>
    </w:p>
    <w:p w:rsidR="00000000" w:rsidDel="00000000" w:rsidP="00000000" w:rsidRDefault="00000000" w:rsidRPr="00000000" w14:paraId="000009A7">
      <w:pPr>
        <w:ind w:left="0" w:firstLine="0"/>
        <w:rPr/>
      </w:pPr>
      <w:r w:rsidDel="00000000" w:rsidR="00000000" w:rsidRPr="00000000">
        <w:rPr>
          <w:rtl w:val="0"/>
        </w:rPr>
      </w:r>
    </w:p>
    <w:p w:rsidR="00000000" w:rsidDel="00000000" w:rsidP="00000000" w:rsidRDefault="00000000" w:rsidRPr="00000000" w14:paraId="000009A8">
      <w:pPr>
        <w:ind w:left="0" w:firstLine="0"/>
        <w:rPr/>
      </w:pPr>
      <w:r w:rsidDel="00000000" w:rsidR="00000000" w:rsidRPr="00000000">
        <w:rPr>
          <w:rtl w:val="0"/>
        </w:rPr>
        <w:t xml:space="preserve">KEITH: Yeah. </w:t>
      </w:r>
    </w:p>
    <w:p w:rsidR="00000000" w:rsidDel="00000000" w:rsidP="00000000" w:rsidRDefault="00000000" w:rsidRPr="00000000" w14:paraId="000009A9">
      <w:pPr>
        <w:ind w:left="0" w:firstLine="0"/>
        <w:rPr/>
      </w:pPr>
      <w:r w:rsidDel="00000000" w:rsidR="00000000" w:rsidRPr="00000000">
        <w:rPr>
          <w:rtl w:val="0"/>
        </w:rPr>
      </w:r>
    </w:p>
    <w:p w:rsidR="00000000" w:rsidDel="00000000" w:rsidP="00000000" w:rsidRDefault="00000000" w:rsidRPr="00000000" w14:paraId="000009AA">
      <w:pPr>
        <w:ind w:left="0" w:firstLine="0"/>
        <w:rPr/>
      </w:pPr>
      <w:r w:rsidDel="00000000" w:rsidR="00000000" w:rsidRPr="00000000">
        <w:rPr>
          <w:rtl w:val="0"/>
        </w:rPr>
        <w:t xml:space="preserve">AUSTIN: I’d call that a Hack and Slash, let’s say.</w:t>
      </w:r>
    </w:p>
    <w:p w:rsidR="00000000" w:rsidDel="00000000" w:rsidP="00000000" w:rsidRDefault="00000000" w:rsidRPr="00000000" w14:paraId="000009AB">
      <w:pPr>
        <w:ind w:left="0" w:firstLine="0"/>
        <w:rPr/>
      </w:pPr>
      <w:r w:rsidDel="00000000" w:rsidR="00000000" w:rsidRPr="00000000">
        <w:rPr>
          <w:rtl w:val="0"/>
        </w:rPr>
      </w:r>
    </w:p>
    <w:p w:rsidR="00000000" w:rsidDel="00000000" w:rsidP="00000000" w:rsidRDefault="00000000" w:rsidRPr="00000000" w14:paraId="000009AC">
      <w:pPr>
        <w:ind w:left="0" w:firstLine="0"/>
        <w:rPr/>
      </w:pPr>
      <w:r w:rsidDel="00000000" w:rsidR="00000000" w:rsidRPr="00000000">
        <w:rPr>
          <w:rtl w:val="0"/>
        </w:rPr>
        <w:t xml:space="preserve">KEITH: Sure.</w:t>
      </w:r>
    </w:p>
    <w:p w:rsidR="00000000" w:rsidDel="00000000" w:rsidP="00000000" w:rsidRDefault="00000000" w:rsidRPr="00000000" w14:paraId="000009AD">
      <w:pPr>
        <w:ind w:left="0" w:firstLine="0"/>
        <w:rPr/>
      </w:pPr>
      <w:r w:rsidDel="00000000" w:rsidR="00000000" w:rsidRPr="00000000">
        <w:rPr>
          <w:rtl w:val="0"/>
        </w:rPr>
      </w:r>
    </w:p>
    <w:p w:rsidR="00000000" w:rsidDel="00000000" w:rsidP="00000000" w:rsidRDefault="00000000" w:rsidRPr="00000000" w14:paraId="000009AE">
      <w:pPr>
        <w:ind w:left="0" w:firstLine="0"/>
        <w:rPr/>
      </w:pPr>
      <w:r w:rsidDel="00000000" w:rsidR="00000000" w:rsidRPr="00000000">
        <w:rPr>
          <w:rtl w:val="0"/>
        </w:rPr>
        <w:t xml:space="preserve">AUSTIN: Oh, you know what?</w:t>
        <w:br w:type="textWrapping"/>
        <w:br w:type="textWrapping"/>
        <w:t xml:space="preserve">KEITH: What’s up?</w:t>
        <w:br w:type="textWrapping"/>
        <w:br w:type="textWrapping"/>
        <w:t xml:space="preserve">AUSTIN: Oh, yeah, yeah that’s fine. That’s fine. I think you can dodge down into the, as this eagle. The kind of javelins made of books and pamphlets and, and other p-, and papers like fly past you as you start to swoop down. </w:t>
      </w:r>
    </w:p>
    <w:p w:rsidR="00000000" w:rsidDel="00000000" w:rsidP="00000000" w:rsidRDefault="00000000" w:rsidRPr="00000000" w14:paraId="000009AF">
      <w:pPr>
        <w:ind w:left="0" w:firstLine="0"/>
        <w:rPr/>
      </w:pPr>
      <w:r w:rsidDel="00000000" w:rsidR="00000000" w:rsidRPr="00000000">
        <w:rPr>
          <w:rtl w:val="0"/>
        </w:rPr>
      </w:r>
    </w:p>
    <w:p w:rsidR="00000000" w:rsidDel="00000000" w:rsidP="00000000" w:rsidRDefault="00000000" w:rsidRPr="00000000" w14:paraId="000009B0">
      <w:pPr>
        <w:ind w:left="0" w:firstLine="0"/>
        <w:rPr/>
      </w:pPr>
      <w:r w:rsidDel="00000000" w:rsidR="00000000" w:rsidRPr="00000000">
        <w:rPr>
          <w:rtl w:val="0"/>
        </w:rPr>
        <w:t xml:space="preserve">KEITH: Okay, I have, I got an eleven.</w:t>
      </w:r>
    </w:p>
    <w:p w:rsidR="00000000" w:rsidDel="00000000" w:rsidP="00000000" w:rsidRDefault="00000000" w:rsidRPr="00000000" w14:paraId="000009B1">
      <w:pPr>
        <w:ind w:left="0" w:firstLine="0"/>
        <w:rPr/>
      </w:pPr>
      <w:r w:rsidDel="00000000" w:rsidR="00000000" w:rsidRPr="00000000">
        <w:rPr>
          <w:rtl w:val="0"/>
        </w:rPr>
      </w:r>
    </w:p>
    <w:p w:rsidR="00000000" w:rsidDel="00000000" w:rsidP="00000000" w:rsidRDefault="00000000" w:rsidRPr="00000000" w14:paraId="000009B2">
      <w:pPr>
        <w:ind w:left="0" w:firstLine="0"/>
        <w:rPr/>
      </w:pPr>
      <w:r w:rsidDel="00000000" w:rsidR="00000000" w:rsidRPr="00000000">
        <w:rPr>
          <w:rtl w:val="0"/>
        </w:rPr>
        <w:t xml:space="preserve">AUSTIN: So how does Hack and Slash what’s the..</w:t>
      </w:r>
    </w:p>
    <w:p w:rsidR="00000000" w:rsidDel="00000000" w:rsidP="00000000" w:rsidRDefault="00000000" w:rsidRPr="00000000" w14:paraId="000009B3">
      <w:pPr>
        <w:ind w:left="0" w:firstLine="0"/>
        <w:rPr/>
      </w:pPr>
      <w:r w:rsidDel="00000000" w:rsidR="00000000" w:rsidRPr="00000000">
        <w:rPr>
          <w:rtl w:val="0"/>
        </w:rPr>
      </w:r>
    </w:p>
    <w:p w:rsidR="00000000" w:rsidDel="00000000" w:rsidP="00000000" w:rsidRDefault="00000000" w:rsidRPr="00000000" w14:paraId="000009B4">
      <w:pPr>
        <w:ind w:left="0" w:firstLine="0"/>
        <w:rPr/>
      </w:pPr>
      <w:r w:rsidDel="00000000" w:rsidR="00000000" w:rsidRPr="00000000">
        <w:rPr>
          <w:rtl w:val="0"/>
        </w:rPr>
        <w:t xml:space="preserve">KEITH: Uh, Hack and Slash..</w:t>
      </w:r>
    </w:p>
    <w:p w:rsidR="00000000" w:rsidDel="00000000" w:rsidP="00000000" w:rsidRDefault="00000000" w:rsidRPr="00000000" w14:paraId="000009B5">
      <w:pPr>
        <w:ind w:left="0" w:firstLine="0"/>
        <w:rPr/>
      </w:pPr>
      <w:r w:rsidDel="00000000" w:rsidR="00000000" w:rsidRPr="00000000">
        <w:rPr>
          <w:rtl w:val="0"/>
        </w:rPr>
      </w:r>
    </w:p>
    <w:p w:rsidR="00000000" w:rsidDel="00000000" w:rsidP="00000000" w:rsidRDefault="00000000" w:rsidRPr="00000000" w14:paraId="000009B6">
      <w:pPr>
        <w:ind w:left="0" w:firstLine="0"/>
        <w:rPr/>
      </w:pPr>
      <w:r w:rsidDel="00000000" w:rsidR="00000000" w:rsidRPr="00000000">
        <w:rPr>
          <w:rtl w:val="0"/>
        </w:rPr>
        <w:t xml:space="preserve">AUSTIN: Read for the audience, again.</w:t>
      </w:r>
    </w:p>
    <w:p w:rsidR="00000000" w:rsidDel="00000000" w:rsidP="00000000" w:rsidRDefault="00000000" w:rsidRPr="00000000" w14:paraId="000009B7">
      <w:pPr>
        <w:ind w:left="0" w:firstLine="0"/>
        <w:rPr/>
      </w:pPr>
      <w:r w:rsidDel="00000000" w:rsidR="00000000" w:rsidRPr="00000000">
        <w:rPr>
          <w:rtl w:val="0"/>
        </w:rPr>
      </w:r>
    </w:p>
    <w:p w:rsidR="00000000" w:rsidDel="00000000" w:rsidP="00000000" w:rsidRDefault="00000000" w:rsidRPr="00000000" w14:paraId="000009B8">
      <w:pPr>
        <w:ind w:left="0" w:firstLine="0"/>
        <w:rPr/>
      </w:pPr>
      <w:r w:rsidDel="00000000" w:rsidR="00000000" w:rsidRPr="00000000">
        <w:rPr>
          <w:rtl w:val="0"/>
        </w:rPr>
        <w:t xml:space="preserve">KEITH: Oh, when you attack an enemy in melee roll plus strength.</w:t>
      </w:r>
    </w:p>
    <w:p w:rsidR="00000000" w:rsidDel="00000000" w:rsidP="00000000" w:rsidRDefault="00000000" w:rsidRPr="00000000" w14:paraId="000009B9">
      <w:pPr>
        <w:ind w:left="0" w:firstLine="0"/>
        <w:rPr/>
      </w:pPr>
      <w:r w:rsidDel="00000000" w:rsidR="00000000" w:rsidRPr="00000000">
        <w:rPr>
          <w:rtl w:val="0"/>
        </w:rPr>
      </w:r>
    </w:p>
    <w:p w:rsidR="00000000" w:rsidDel="00000000" w:rsidP="00000000" w:rsidRDefault="00000000" w:rsidRPr="00000000" w14:paraId="000009BA">
      <w:pPr>
        <w:ind w:left="0" w:firstLine="0"/>
        <w:rPr/>
      </w:pPr>
      <w:r w:rsidDel="00000000" w:rsidR="00000000" w:rsidRPr="00000000">
        <w:rPr>
          <w:rtl w:val="0"/>
        </w:rPr>
        <w:t xml:space="preserve">AUSTIN: Mhm.</w:t>
      </w:r>
    </w:p>
    <w:p w:rsidR="00000000" w:rsidDel="00000000" w:rsidP="00000000" w:rsidRDefault="00000000" w:rsidRPr="00000000" w14:paraId="000009BB">
      <w:pPr>
        <w:ind w:left="0" w:firstLine="0"/>
        <w:rPr/>
      </w:pPr>
      <w:r w:rsidDel="00000000" w:rsidR="00000000" w:rsidRPr="00000000">
        <w:rPr>
          <w:rtl w:val="0"/>
        </w:rPr>
      </w:r>
    </w:p>
    <w:p w:rsidR="00000000" w:rsidDel="00000000" w:rsidP="00000000" w:rsidRDefault="00000000" w:rsidRPr="00000000" w14:paraId="000009BC">
      <w:pPr>
        <w:ind w:left="0" w:firstLine="0"/>
        <w:rPr/>
      </w:pPr>
      <w:r w:rsidDel="00000000" w:rsidR="00000000" w:rsidRPr="00000000">
        <w:rPr>
          <w:rtl w:val="0"/>
        </w:rPr>
        <w:t xml:space="preserve">KEITH: On a plus ten roll you do, deal damage to your enemy and avoid their attack.</w:t>
      </w:r>
    </w:p>
    <w:p w:rsidR="00000000" w:rsidDel="00000000" w:rsidP="00000000" w:rsidRDefault="00000000" w:rsidRPr="00000000" w14:paraId="000009BD">
      <w:pPr>
        <w:ind w:left="0" w:firstLine="0"/>
        <w:rPr/>
      </w:pPr>
      <w:r w:rsidDel="00000000" w:rsidR="00000000" w:rsidRPr="00000000">
        <w:rPr>
          <w:rtl w:val="0"/>
        </w:rPr>
      </w:r>
    </w:p>
    <w:p w:rsidR="00000000" w:rsidDel="00000000" w:rsidP="00000000" w:rsidRDefault="00000000" w:rsidRPr="00000000" w14:paraId="000009BE">
      <w:pPr>
        <w:ind w:left="0" w:firstLine="0"/>
        <w:rPr/>
      </w:pPr>
      <w:r w:rsidDel="00000000" w:rsidR="00000000" w:rsidRPr="00000000">
        <w:rPr>
          <w:rtl w:val="0"/>
        </w:rPr>
        <w:t xml:space="preserve">AUSTIN: Right.</w:t>
      </w:r>
    </w:p>
    <w:p w:rsidR="00000000" w:rsidDel="00000000" w:rsidP="00000000" w:rsidRDefault="00000000" w:rsidRPr="00000000" w14:paraId="000009BF">
      <w:pPr>
        <w:ind w:left="0" w:firstLine="0"/>
        <w:rPr/>
      </w:pPr>
      <w:r w:rsidDel="00000000" w:rsidR="00000000" w:rsidRPr="00000000">
        <w:rPr>
          <w:rtl w:val="0"/>
        </w:rPr>
      </w:r>
    </w:p>
    <w:p w:rsidR="00000000" w:rsidDel="00000000" w:rsidP="00000000" w:rsidRDefault="00000000" w:rsidRPr="00000000" w14:paraId="000009C0">
      <w:pPr>
        <w:ind w:left="0" w:firstLine="0"/>
        <w:rPr/>
      </w:pPr>
      <w:r w:rsidDel="00000000" w:rsidR="00000000" w:rsidRPr="00000000">
        <w:rPr>
          <w:rtl w:val="0"/>
        </w:rPr>
        <w:t xml:space="preserve">KEITH: At your option, you may choose to do plus 1d6 damage but expose yourself to an enemy attack. On a seven to nine you do your damage to the enemy and the enemy makes an attack against you.</w:t>
      </w:r>
    </w:p>
    <w:p w:rsidR="00000000" w:rsidDel="00000000" w:rsidP="00000000" w:rsidRDefault="00000000" w:rsidRPr="00000000" w14:paraId="000009C1">
      <w:pPr>
        <w:ind w:left="0" w:firstLine="0"/>
        <w:rPr/>
      </w:pPr>
      <w:r w:rsidDel="00000000" w:rsidR="00000000" w:rsidRPr="00000000">
        <w:rPr>
          <w:rtl w:val="0"/>
        </w:rPr>
      </w:r>
    </w:p>
    <w:p w:rsidR="00000000" w:rsidDel="00000000" w:rsidP="00000000" w:rsidRDefault="00000000" w:rsidRPr="00000000" w14:paraId="000009C2">
      <w:pPr>
        <w:ind w:left="0" w:firstLine="0"/>
        <w:rPr/>
      </w:pPr>
      <w:r w:rsidDel="00000000" w:rsidR="00000000" w:rsidRPr="00000000">
        <w:rPr>
          <w:rtl w:val="0"/>
        </w:rPr>
        <w:t xml:space="preserve">AUSTIN: Okay. So what’re you --Are you just gonna do your base damage or are you gonna do the bonus?</w:t>
        <w:br w:type="textWrapping"/>
        <w:br w:type="textWrapping"/>
        <w:t xml:space="preserve">KEITH: I’m, yeah, I’m going to do my base damage. Which is 1d6 [silent pause] I got a five.</w:t>
      </w:r>
    </w:p>
    <w:p w:rsidR="00000000" w:rsidDel="00000000" w:rsidP="00000000" w:rsidRDefault="00000000" w:rsidRPr="00000000" w14:paraId="000009C3">
      <w:pPr>
        <w:ind w:left="0" w:firstLine="0"/>
        <w:rPr/>
      </w:pPr>
      <w:r w:rsidDel="00000000" w:rsidR="00000000" w:rsidRPr="00000000">
        <w:rPr>
          <w:rtl w:val="0"/>
        </w:rPr>
      </w:r>
    </w:p>
    <w:p w:rsidR="00000000" w:rsidDel="00000000" w:rsidP="00000000" w:rsidRDefault="00000000" w:rsidRPr="00000000" w14:paraId="000009C4">
      <w:pPr>
        <w:ind w:left="0" w:firstLine="0"/>
        <w:rPr/>
      </w:pPr>
      <w:r w:rsidDel="00000000" w:rsidR="00000000" w:rsidRPr="00000000">
        <w:rPr>
          <w:rtl w:val="0"/>
        </w:rPr>
        <w:t xml:space="preserve">AUSTIN: Okay. So you’ve lifted this thing in the air. What do you plan for it after you’ve lifted it?</w:t>
        <w:br w:type="textWrapping"/>
        <w:br w:type="textWrapping"/>
        <w:t xml:space="preserve">KEITH: After I lift it I wanna try to drop it on another one of them.</w:t>
      </w:r>
    </w:p>
    <w:p w:rsidR="00000000" w:rsidDel="00000000" w:rsidP="00000000" w:rsidRDefault="00000000" w:rsidRPr="00000000" w14:paraId="000009C5">
      <w:pPr>
        <w:ind w:left="0" w:firstLine="0"/>
        <w:rPr/>
      </w:pPr>
      <w:r w:rsidDel="00000000" w:rsidR="00000000" w:rsidRPr="00000000">
        <w:rPr>
          <w:rtl w:val="0"/>
        </w:rPr>
      </w:r>
    </w:p>
    <w:p w:rsidR="00000000" w:rsidDel="00000000" w:rsidP="00000000" w:rsidRDefault="00000000" w:rsidRPr="00000000" w14:paraId="000009C6">
      <w:pPr>
        <w:ind w:left="0" w:firstLine="0"/>
        <w:rPr/>
      </w:pPr>
      <w:r w:rsidDel="00000000" w:rsidR="00000000" w:rsidRPr="00000000">
        <w:rPr>
          <w:rtl w:val="0"/>
        </w:rPr>
        <w:t xml:space="preserve">AUSTIN: Sure. So you do that, you [making his voice sound strained] lift up one of these people and you drop it and it slams down into a different one. And those books fall dead on the ground and don’t seem to move any more.</w:t>
      </w:r>
    </w:p>
    <w:p w:rsidR="00000000" w:rsidDel="00000000" w:rsidP="00000000" w:rsidRDefault="00000000" w:rsidRPr="00000000" w14:paraId="000009C7">
      <w:pPr>
        <w:ind w:left="0" w:firstLine="0"/>
        <w:rPr/>
      </w:pPr>
      <w:r w:rsidDel="00000000" w:rsidR="00000000" w:rsidRPr="00000000">
        <w:rPr>
          <w:rtl w:val="0"/>
        </w:rPr>
      </w:r>
    </w:p>
    <w:p w:rsidR="00000000" w:rsidDel="00000000" w:rsidP="00000000" w:rsidRDefault="00000000" w:rsidRPr="00000000" w14:paraId="000009C8">
      <w:pPr>
        <w:ind w:left="0" w:firstLine="0"/>
        <w:rPr/>
      </w:pPr>
      <w:r w:rsidDel="00000000" w:rsidR="00000000" w:rsidRPr="00000000">
        <w:rPr>
          <w:rtl w:val="0"/>
        </w:rPr>
        <w:t xml:space="preserve">KEITH: Okay.</w:t>
      </w:r>
    </w:p>
    <w:p w:rsidR="00000000" w:rsidDel="00000000" w:rsidP="00000000" w:rsidRDefault="00000000" w:rsidRPr="00000000" w14:paraId="000009C9">
      <w:pPr>
        <w:ind w:left="0" w:firstLine="0"/>
        <w:rPr/>
      </w:pPr>
      <w:r w:rsidDel="00000000" w:rsidR="00000000" w:rsidRPr="00000000">
        <w:rPr>
          <w:rtl w:val="0"/>
        </w:rPr>
      </w:r>
    </w:p>
    <w:p w:rsidR="00000000" w:rsidDel="00000000" w:rsidP="00000000" w:rsidRDefault="00000000" w:rsidRPr="00000000" w14:paraId="000009CA">
      <w:pPr>
        <w:ind w:left="0" w:firstLine="0"/>
        <w:rPr/>
      </w:pPr>
      <w:r w:rsidDel="00000000" w:rsidR="00000000" w:rsidRPr="00000000">
        <w:rPr>
          <w:rtl w:val="0"/>
        </w:rPr>
        <w:t xml:space="preserve">AUSTIN: What are the rest of you doing while this nonsense is happening?</w:t>
        <w:br w:type="textWrapping"/>
        <w:br w:type="textWrapping"/>
        <w:t xml:space="preserve">[Keith and Ali speak at the same time]</w:t>
      </w:r>
    </w:p>
    <w:p w:rsidR="00000000" w:rsidDel="00000000" w:rsidP="00000000" w:rsidRDefault="00000000" w:rsidRPr="00000000" w14:paraId="000009CB">
      <w:pPr>
        <w:ind w:left="0" w:firstLine="0"/>
        <w:rPr/>
      </w:pPr>
      <w:r w:rsidDel="00000000" w:rsidR="00000000" w:rsidRPr="00000000">
        <w:rPr>
          <w:rtl w:val="0"/>
        </w:rPr>
      </w:r>
    </w:p>
    <w:p w:rsidR="00000000" w:rsidDel="00000000" w:rsidP="00000000" w:rsidRDefault="00000000" w:rsidRPr="00000000" w14:paraId="000009CC">
      <w:pPr>
        <w:ind w:left="0" w:firstLine="0"/>
        <w:rPr/>
      </w:pPr>
      <w:r w:rsidDel="00000000" w:rsidR="00000000" w:rsidRPr="00000000">
        <w:rPr>
          <w:rtl w:val="0"/>
        </w:rPr>
        <w:t xml:space="preserve">KEITH: It’s pretty dope though!</w:t>
      </w:r>
    </w:p>
    <w:p w:rsidR="00000000" w:rsidDel="00000000" w:rsidP="00000000" w:rsidRDefault="00000000" w:rsidRPr="00000000" w14:paraId="000009CD">
      <w:pPr>
        <w:ind w:left="0" w:firstLine="0"/>
        <w:rPr/>
      </w:pPr>
      <w:r w:rsidDel="00000000" w:rsidR="00000000" w:rsidRPr="00000000">
        <w:rPr>
          <w:rtl w:val="0"/>
        </w:rPr>
      </w:r>
    </w:p>
    <w:p w:rsidR="00000000" w:rsidDel="00000000" w:rsidP="00000000" w:rsidRDefault="00000000" w:rsidRPr="00000000" w14:paraId="000009CE">
      <w:pPr>
        <w:ind w:left="0" w:firstLine="0"/>
        <w:rPr/>
      </w:pPr>
      <w:r w:rsidDel="00000000" w:rsidR="00000000" w:rsidRPr="00000000">
        <w:rPr>
          <w:rtl w:val="0"/>
        </w:rPr>
        <w:t xml:space="preserve">ALI: Panicking. </w:t>
      </w:r>
    </w:p>
    <w:p w:rsidR="00000000" w:rsidDel="00000000" w:rsidP="00000000" w:rsidRDefault="00000000" w:rsidRPr="00000000" w14:paraId="000009CF">
      <w:pPr>
        <w:ind w:left="0" w:firstLine="0"/>
        <w:rPr/>
      </w:pPr>
      <w:r w:rsidDel="00000000" w:rsidR="00000000" w:rsidRPr="00000000">
        <w:rPr>
          <w:rtl w:val="0"/>
        </w:rPr>
        <w:br w:type="textWrapping"/>
        <w:t xml:space="preserve">AUSTIN: It’s pretty dope.</w:t>
      </w:r>
    </w:p>
    <w:p w:rsidR="00000000" w:rsidDel="00000000" w:rsidP="00000000" w:rsidRDefault="00000000" w:rsidRPr="00000000" w14:paraId="000009D0">
      <w:pPr>
        <w:ind w:left="0" w:firstLine="0"/>
        <w:rPr/>
      </w:pPr>
      <w:r w:rsidDel="00000000" w:rsidR="00000000" w:rsidRPr="00000000">
        <w:rPr>
          <w:rtl w:val="0"/>
        </w:rPr>
      </w:r>
    </w:p>
    <w:p w:rsidR="00000000" w:rsidDel="00000000" w:rsidP="00000000" w:rsidRDefault="00000000" w:rsidRPr="00000000" w14:paraId="000009D1">
      <w:pPr>
        <w:ind w:left="0" w:firstLine="0"/>
        <w:rPr/>
      </w:pPr>
      <w:r w:rsidDel="00000000" w:rsidR="00000000" w:rsidRPr="00000000">
        <w:rPr>
          <w:rtl w:val="0"/>
        </w:rPr>
        <w:t xml:space="preserve">ART: I yell through the door:</w:t>
      </w:r>
    </w:p>
    <w:p w:rsidR="00000000" w:rsidDel="00000000" w:rsidP="00000000" w:rsidRDefault="00000000" w:rsidRPr="00000000" w14:paraId="000009D2">
      <w:pPr>
        <w:ind w:left="0" w:firstLine="0"/>
        <w:rPr/>
      </w:pPr>
      <w:r w:rsidDel="00000000" w:rsidR="00000000" w:rsidRPr="00000000">
        <w:rPr>
          <w:rtl w:val="0"/>
        </w:rPr>
      </w:r>
    </w:p>
    <w:p w:rsidR="00000000" w:rsidDel="00000000" w:rsidP="00000000" w:rsidRDefault="00000000" w:rsidRPr="00000000" w14:paraId="000009D3">
      <w:pPr>
        <w:ind w:left="850.3937007874017" w:firstLine="0"/>
        <w:rPr/>
      </w:pPr>
      <w:r w:rsidDel="00000000" w:rsidR="00000000" w:rsidRPr="00000000">
        <w:rPr>
          <w:rtl w:val="0"/>
        </w:rPr>
        <w:t xml:space="preserve">ART (as Hadrian): Don’t hurt our friend.</w:t>
      </w:r>
    </w:p>
    <w:p w:rsidR="00000000" w:rsidDel="00000000" w:rsidP="00000000" w:rsidRDefault="00000000" w:rsidRPr="00000000" w14:paraId="000009D4">
      <w:pPr>
        <w:ind w:left="850.3937007874017" w:firstLine="0"/>
        <w:rPr/>
      </w:pPr>
      <w:r w:rsidDel="00000000" w:rsidR="00000000" w:rsidRPr="00000000">
        <w:rPr>
          <w:rtl w:val="0"/>
        </w:rPr>
      </w:r>
    </w:p>
    <w:p w:rsidR="00000000" w:rsidDel="00000000" w:rsidP="00000000" w:rsidRDefault="00000000" w:rsidRPr="00000000" w14:paraId="000009D5">
      <w:pPr>
        <w:ind w:left="0" w:firstLine="0"/>
        <w:rPr/>
      </w:pPr>
      <w:r w:rsidDel="00000000" w:rsidR="00000000" w:rsidRPr="00000000">
        <w:rPr>
          <w:rtl w:val="0"/>
        </w:rPr>
        <w:t xml:space="preserve">NICK: I, Fant-</w:t>
      </w:r>
    </w:p>
    <w:p w:rsidR="00000000" w:rsidDel="00000000" w:rsidP="00000000" w:rsidRDefault="00000000" w:rsidRPr="00000000" w14:paraId="000009D6">
      <w:pPr>
        <w:ind w:left="0" w:firstLine="0"/>
        <w:rPr/>
      </w:pPr>
      <w:r w:rsidDel="00000000" w:rsidR="00000000" w:rsidRPr="00000000">
        <w:rPr>
          <w:rtl w:val="0"/>
        </w:rPr>
      </w:r>
    </w:p>
    <w:p w:rsidR="00000000" w:rsidDel="00000000" w:rsidP="00000000" w:rsidRDefault="00000000" w:rsidRPr="00000000" w14:paraId="000009D7">
      <w:pPr>
        <w:ind w:left="0" w:firstLine="0"/>
        <w:rPr/>
      </w:pPr>
      <w:r w:rsidDel="00000000" w:rsidR="00000000" w:rsidRPr="00000000">
        <w:rPr>
          <w:rtl w:val="0"/>
        </w:rPr>
        <w:t xml:space="preserve">ART: ‘Cause I can talk book.</w:t>
      </w:r>
    </w:p>
    <w:p w:rsidR="00000000" w:rsidDel="00000000" w:rsidP="00000000" w:rsidRDefault="00000000" w:rsidRPr="00000000" w14:paraId="000009D8">
      <w:pPr>
        <w:ind w:left="0" w:firstLine="0"/>
        <w:rPr/>
      </w:pPr>
      <w:r w:rsidDel="00000000" w:rsidR="00000000" w:rsidRPr="00000000">
        <w:rPr>
          <w:rtl w:val="0"/>
        </w:rPr>
      </w:r>
    </w:p>
    <w:p w:rsidR="00000000" w:rsidDel="00000000" w:rsidP="00000000" w:rsidRDefault="00000000" w:rsidRPr="00000000" w14:paraId="000009D9">
      <w:pPr>
        <w:ind w:left="0" w:firstLine="0"/>
        <w:rPr/>
      </w:pPr>
      <w:r w:rsidDel="00000000" w:rsidR="00000000" w:rsidRPr="00000000">
        <w:rPr>
          <w:rtl w:val="0"/>
        </w:rPr>
        <w:t xml:space="preserve">AUSTIN: Right, you can talk book.</w:t>
      </w:r>
    </w:p>
    <w:p w:rsidR="00000000" w:rsidDel="00000000" w:rsidP="00000000" w:rsidRDefault="00000000" w:rsidRPr="00000000" w14:paraId="000009DA">
      <w:pPr>
        <w:ind w:left="0" w:firstLine="0"/>
        <w:rPr/>
      </w:pPr>
      <w:r w:rsidDel="00000000" w:rsidR="00000000" w:rsidRPr="00000000">
        <w:rPr>
          <w:rtl w:val="0"/>
        </w:rPr>
      </w:r>
    </w:p>
    <w:p w:rsidR="00000000" w:rsidDel="00000000" w:rsidP="00000000" w:rsidRDefault="00000000" w:rsidRPr="00000000" w14:paraId="000009DB">
      <w:pPr>
        <w:ind w:left="0" w:firstLine="0"/>
        <w:rPr/>
      </w:pPr>
      <w:r w:rsidDel="00000000" w:rsidR="00000000" w:rsidRPr="00000000">
        <w:rPr>
          <w:rtl w:val="0"/>
        </w:rPr>
        <w:t xml:space="preserve">NICK: Fantasmo is cringing at the sound of books being smattered, or, clattered around and destroyed-</w:t>
      </w:r>
    </w:p>
    <w:p w:rsidR="00000000" w:rsidDel="00000000" w:rsidP="00000000" w:rsidRDefault="00000000" w:rsidRPr="00000000" w14:paraId="000009DC">
      <w:pPr>
        <w:ind w:left="0" w:firstLine="0"/>
        <w:rPr/>
      </w:pPr>
      <w:r w:rsidDel="00000000" w:rsidR="00000000" w:rsidRPr="00000000">
        <w:rPr>
          <w:rtl w:val="0"/>
        </w:rPr>
      </w:r>
    </w:p>
    <w:p w:rsidR="00000000" w:rsidDel="00000000" w:rsidP="00000000" w:rsidRDefault="00000000" w:rsidRPr="00000000" w14:paraId="000009DD">
      <w:pPr>
        <w:ind w:left="0" w:firstLine="0"/>
        <w:rPr/>
      </w:pPr>
      <w:r w:rsidDel="00000000" w:rsidR="00000000" w:rsidRPr="00000000">
        <w:rPr>
          <w:rtl w:val="0"/>
        </w:rPr>
        <w:t xml:space="preserve">[Ali laughing]</w:t>
      </w:r>
    </w:p>
    <w:p w:rsidR="00000000" w:rsidDel="00000000" w:rsidP="00000000" w:rsidRDefault="00000000" w:rsidRPr="00000000" w14:paraId="000009DE">
      <w:pPr>
        <w:ind w:left="0" w:firstLine="0"/>
        <w:rPr/>
      </w:pPr>
      <w:r w:rsidDel="00000000" w:rsidR="00000000" w:rsidRPr="00000000">
        <w:rPr>
          <w:rtl w:val="0"/>
        </w:rPr>
      </w:r>
    </w:p>
    <w:p w:rsidR="00000000" w:rsidDel="00000000" w:rsidP="00000000" w:rsidRDefault="00000000" w:rsidRPr="00000000" w14:paraId="000009DF">
      <w:pPr>
        <w:ind w:left="0" w:firstLine="0"/>
        <w:rPr/>
      </w:pPr>
      <w:r w:rsidDel="00000000" w:rsidR="00000000" w:rsidRPr="00000000">
        <w:rPr>
          <w:rtl w:val="0"/>
        </w:rPr>
        <w:t xml:space="preserve">AUSTIN: Mhm.</w:t>
      </w:r>
    </w:p>
    <w:p w:rsidR="00000000" w:rsidDel="00000000" w:rsidP="00000000" w:rsidRDefault="00000000" w:rsidRPr="00000000" w14:paraId="000009E0">
      <w:pPr>
        <w:ind w:left="0" w:firstLine="0"/>
        <w:rPr/>
      </w:pPr>
      <w:r w:rsidDel="00000000" w:rsidR="00000000" w:rsidRPr="00000000">
        <w:rPr>
          <w:rtl w:val="0"/>
        </w:rPr>
      </w:r>
    </w:p>
    <w:p w:rsidR="00000000" w:rsidDel="00000000" w:rsidP="00000000" w:rsidRDefault="00000000" w:rsidRPr="00000000" w14:paraId="000009E1">
      <w:pPr>
        <w:ind w:left="0" w:firstLine="0"/>
        <w:rPr/>
      </w:pPr>
      <w:r w:rsidDel="00000000" w:rsidR="00000000" w:rsidRPr="00000000">
        <w:rPr>
          <w:rtl w:val="0"/>
        </w:rPr>
        <w:t xml:space="preserve">NICK: ..and, and pages being ripped. </w:t>
      </w:r>
    </w:p>
    <w:p w:rsidR="00000000" w:rsidDel="00000000" w:rsidP="00000000" w:rsidRDefault="00000000" w:rsidRPr="00000000" w14:paraId="000009E2">
      <w:pPr>
        <w:ind w:left="0" w:firstLine="0"/>
        <w:rPr/>
      </w:pPr>
      <w:r w:rsidDel="00000000" w:rsidR="00000000" w:rsidRPr="00000000">
        <w:rPr>
          <w:rtl w:val="0"/>
        </w:rPr>
      </w:r>
    </w:p>
    <w:p w:rsidR="00000000" w:rsidDel="00000000" w:rsidP="00000000" w:rsidRDefault="00000000" w:rsidRPr="00000000" w14:paraId="000009E3">
      <w:pPr>
        <w:ind w:left="0" w:firstLine="0"/>
        <w:rPr/>
      </w:pPr>
      <w:r w:rsidDel="00000000" w:rsidR="00000000" w:rsidRPr="00000000">
        <w:rPr>
          <w:rtl w:val="0"/>
        </w:rPr>
        <w:t xml:space="preserve">KEITH: I mean I don’t wanna sound like, I don’t wanna sound like a Hadrian here..</w:t>
      </w:r>
    </w:p>
    <w:p w:rsidR="00000000" w:rsidDel="00000000" w:rsidP="00000000" w:rsidRDefault="00000000" w:rsidRPr="00000000" w14:paraId="000009E4">
      <w:pPr>
        <w:ind w:left="0" w:firstLine="0"/>
        <w:rPr/>
      </w:pPr>
      <w:r w:rsidDel="00000000" w:rsidR="00000000" w:rsidRPr="00000000">
        <w:rPr>
          <w:rtl w:val="0"/>
        </w:rPr>
      </w:r>
    </w:p>
    <w:p w:rsidR="00000000" w:rsidDel="00000000" w:rsidP="00000000" w:rsidRDefault="00000000" w:rsidRPr="00000000" w14:paraId="000009E5">
      <w:pPr>
        <w:ind w:left="0" w:firstLine="0"/>
        <w:rPr/>
      </w:pPr>
      <w:r w:rsidDel="00000000" w:rsidR="00000000" w:rsidRPr="00000000">
        <w:rPr>
          <w:rtl w:val="0"/>
        </w:rPr>
        <w:t xml:space="preserve">[Sound of clock chiming and Austin laughing]</w:t>
      </w:r>
    </w:p>
    <w:p w:rsidR="00000000" w:rsidDel="00000000" w:rsidP="00000000" w:rsidRDefault="00000000" w:rsidRPr="00000000" w14:paraId="000009E6">
      <w:pPr>
        <w:ind w:left="0" w:firstLine="0"/>
        <w:rPr/>
      </w:pPr>
      <w:r w:rsidDel="00000000" w:rsidR="00000000" w:rsidRPr="00000000">
        <w:rPr>
          <w:rtl w:val="0"/>
        </w:rPr>
      </w:r>
    </w:p>
    <w:p w:rsidR="00000000" w:rsidDel="00000000" w:rsidP="00000000" w:rsidRDefault="00000000" w:rsidRPr="00000000" w14:paraId="000009E7">
      <w:pPr>
        <w:ind w:left="0" w:firstLine="0"/>
        <w:rPr/>
      </w:pPr>
      <w:r w:rsidDel="00000000" w:rsidR="00000000" w:rsidRPr="00000000">
        <w:rPr>
          <w:rtl w:val="0"/>
        </w:rPr>
        <w:t xml:space="preserve">KEITH: ..but, these guys, I tried to dance with these books and they tried to destroy me with a tidal wave.</w:t>
      </w:r>
    </w:p>
    <w:p w:rsidR="00000000" w:rsidDel="00000000" w:rsidP="00000000" w:rsidRDefault="00000000" w:rsidRPr="00000000" w14:paraId="000009E8">
      <w:pPr>
        <w:ind w:left="0" w:firstLine="0"/>
        <w:rPr/>
      </w:pPr>
      <w:r w:rsidDel="00000000" w:rsidR="00000000" w:rsidRPr="00000000">
        <w:rPr>
          <w:rtl w:val="0"/>
        </w:rPr>
      </w:r>
    </w:p>
    <w:p w:rsidR="00000000" w:rsidDel="00000000" w:rsidP="00000000" w:rsidRDefault="00000000" w:rsidRPr="00000000" w14:paraId="000009E9">
      <w:pPr>
        <w:ind w:left="0" w:firstLine="0"/>
        <w:rPr/>
      </w:pPr>
      <w:r w:rsidDel="00000000" w:rsidR="00000000" w:rsidRPr="00000000">
        <w:rPr>
          <w:rtl w:val="0"/>
        </w:rPr>
        <w:t xml:space="preserve">AUSTIN: Mhm.</w:t>
      </w:r>
    </w:p>
    <w:p w:rsidR="00000000" w:rsidDel="00000000" w:rsidP="00000000" w:rsidRDefault="00000000" w:rsidRPr="00000000" w14:paraId="000009EA">
      <w:pPr>
        <w:ind w:left="0" w:firstLine="0"/>
        <w:rPr/>
      </w:pPr>
      <w:r w:rsidDel="00000000" w:rsidR="00000000" w:rsidRPr="00000000">
        <w:rPr>
          <w:rtl w:val="0"/>
        </w:rPr>
      </w:r>
    </w:p>
    <w:p w:rsidR="00000000" w:rsidDel="00000000" w:rsidP="00000000" w:rsidRDefault="00000000" w:rsidRPr="00000000" w14:paraId="000009EB">
      <w:pPr>
        <w:ind w:left="0" w:firstLine="0"/>
        <w:rPr/>
      </w:pPr>
      <w:r w:rsidDel="00000000" w:rsidR="00000000" w:rsidRPr="00000000">
        <w:rPr>
          <w:rtl w:val="0"/>
        </w:rPr>
        <w:t xml:space="preserve">[Clock chiming in background fades away]</w:t>
      </w:r>
    </w:p>
    <w:p w:rsidR="00000000" w:rsidDel="00000000" w:rsidP="00000000" w:rsidRDefault="00000000" w:rsidRPr="00000000" w14:paraId="000009EC">
      <w:pPr>
        <w:ind w:left="0" w:firstLine="0"/>
        <w:rPr/>
      </w:pPr>
      <w:r w:rsidDel="00000000" w:rsidR="00000000" w:rsidRPr="00000000">
        <w:rPr>
          <w:rtl w:val="0"/>
        </w:rPr>
      </w:r>
    </w:p>
    <w:p w:rsidR="00000000" w:rsidDel="00000000" w:rsidP="00000000" w:rsidRDefault="00000000" w:rsidRPr="00000000" w14:paraId="000009ED">
      <w:pPr>
        <w:ind w:left="0" w:firstLine="0"/>
        <w:rPr/>
      </w:pPr>
      <w:r w:rsidDel="00000000" w:rsidR="00000000" w:rsidRPr="00000000">
        <w:rPr>
          <w:rtl w:val="0"/>
        </w:rPr>
        <w:t xml:space="preserve">JACK: Yeah but, maybe they just-</w:t>
      </w:r>
    </w:p>
    <w:p w:rsidR="00000000" w:rsidDel="00000000" w:rsidP="00000000" w:rsidRDefault="00000000" w:rsidRPr="00000000" w14:paraId="000009EE">
      <w:pPr>
        <w:ind w:left="0" w:firstLine="0"/>
        <w:rPr/>
      </w:pPr>
      <w:r w:rsidDel="00000000" w:rsidR="00000000" w:rsidRPr="00000000">
        <w:rPr>
          <w:rtl w:val="0"/>
        </w:rPr>
      </w:r>
    </w:p>
    <w:p w:rsidR="00000000" w:rsidDel="00000000" w:rsidP="00000000" w:rsidRDefault="00000000" w:rsidRPr="00000000" w14:paraId="000009EF">
      <w:pPr>
        <w:ind w:left="0" w:firstLine="0"/>
        <w:rPr/>
      </w:pPr>
      <w:r w:rsidDel="00000000" w:rsidR="00000000" w:rsidRPr="00000000">
        <w:rPr>
          <w:rtl w:val="0"/>
        </w:rPr>
        <w:t xml:space="preserve">ART: Yeah, I don’t think you should have gone in that room. </w:t>
      </w:r>
    </w:p>
    <w:p w:rsidR="00000000" w:rsidDel="00000000" w:rsidP="00000000" w:rsidRDefault="00000000" w:rsidRPr="00000000" w14:paraId="000009F0">
      <w:pPr>
        <w:ind w:left="0" w:firstLine="0"/>
        <w:rPr/>
      </w:pPr>
      <w:r w:rsidDel="00000000" w:rsidR="00000000" w:rsidRPr="00000000">
        <w:rPr>
          <w:rtl w:val="0"/>
        </w:rPr>
      </w:r>
    </w:p>
    <w:p w:rsidR="00000000" w:rsidDel="00000000" w:rsidP="00000000" w:rsidRDefault="00000000" w:rsidRPr="00000000" w14:paraId="000009F1">
      <w:pPr>
        <w:ind w:left="0" w:firstLine="0"/>
        <w:rPr/>
      </w:pPr>
      <w:r w:rsidDel="00000000" w:rsidR="00000000" w:rsidRPr="00000000">
        <w:rPr>
          <w:rtl w:val="0"/>
        </w:rPr>
        <w:t xml:space="preserve">AUSTIN: No.</w:t>
      </w:r>
    </w:p>
    <w:p w:rsidR="00000000" w:rsidDel="00000000" w:rsidP="00000000" w:rsidRDefault="00000000" w:rsidRPr="00000000" w14:paraId="000009F2">
      <w:pPr>
        <w:ind w:left="0" w:firstLine="0"/>
        <w:rPr/>
      </w:pPr>
      <w:r w:rsidDel="00000000" w:rsidR="00000000" w:rsidRPr="00000000">
        <w:rPr>
          <w:rtl w:val="0"/>
        </w:rPr>
      </w:r>
    </w:p>
    <w:p w:rsidR="00000000" w:rsidDel="00000000" w:rsidP="00000000" w:rsidRDefault="00000000" w:rsidRPr="00000000" w14:paraId="000009F3">
      <w:pPr>
        <w:ind w:left="0" w:firstLine="0"/>
        <w:rPr/>
      </w:pPr>
      <w:r w:rsidDel="00000000" w:rsidR="00000000" w:rsidRPr="00000000">
        <w:rPr>
          <w:rtl w:val="0"/>
        </w:rPr>
        <w:t xml:space="preserve">JACK: Some dances aren’t for you, man.</w:t>
      </w:r>
    </w:p>
    <w:p w:rsidR="00000000" w:rsidDel="00000000" w:rsidP="00000000" w:rsidRDefault="00000000" w:rsidRPr="00000000" w14:paraId="000009F4">
      <w:pPr>
        <w:ind w:left="0" w:firstLine="0"/>
        <w:rPr/>
      </w:pPr>
      <w:r w:rsidDel="00000000" w:rsidR="00000000" w:rsidRPr="00000000">
        <w:rPr>
          <w:rtl w:val="0"/>
        </w:rPr>
      </w:r>
    </w:p>
    <w:p w:rsidR="00000000" w:rsidDel="00000000" w:rsidP="00000000" w:rsidRDefault="00000000" w:rsidRPr="00000000" w14:paraId="000009F5">
      <w:pPr>
        <w:ind w:left="0" w:firstLine="0"/>
        <w:rPr/>
      </w:pPr>
      <w:r w:rsidDel="00000000" w:rsidR="00000000" w:rsidRPr="00000000">
        <w:rPr>
          <w:rtl w:val="0"/>
        </w:rPr>
        <w:t xml:space="preserve">[Nick laughing]</w:t>
      </w:r>
    </w:p>
    <w:p w:rsidR="00000000" w:rsidDel="00000000" w:rsidP="00000000" w:rsidRDefault="00000000" w:rsidRPr="00000000" w14:paraId="000009F6">
      <w:pPr>
        <w:ind w:left="0" w:firstLine="0"/>
        <w:rPr/>
      </w:pPr>
      <w:r w:rsidDel="00000000" w:rsidR="00000000" w:rsidRPr="00000000">
        <w:rPr>
          <w:rtl w:val="0"/>
        </w:rPr>
      </w:r>
    </w:p>
    <w:p w:rsidR="00000000" w:rsidDel="00000000" w:rsidP="00000000" w:rsidRDefault="00000000" w:rsidRPr="00000000" w14:paraId="000009F7">
      <w:pPr>
        <w:ind w:left="0" w:firstLine="0"/>
        <w:rPr/>
      </w:pPr>
      <w:r w:rsidDel="00000000" w:rsidR="00000000" w:rsidRPr="00000000">
        <w:rPr>
          <w:rtl w:val="0"/>
        </w:rPr>
        <w:t xml:space="preserve">KEITH: Think of, okay, but think of how cool it would have been if they was a gigantic wave coming at me, and then they were like ‘oh shit this guys dancing’, and then they stopped and danced with me. That would have been cool! That would have, that was worth the risk! </w:t>
      </w:r>
    </w:p>
    <w:p w:rsidR="00000000" w:rsidDel="00000000" w:rsidP="00000000" w:rsidRDefault="00000000" w:rsidRPr="00000000" w14:paraId="000009F8">
      <w:pPr>
        <w:ind w:left="0" w:firstLine="0"/>
        <w:rPr/>
      </w:pPr>
      <w:r w:rsidDel="00000000" w:rsidR="00000000" w:rsidRPr="00000000">
        <w:rPr>
          <w:rtl w:val="0"/>
        </w:rPr>
      </w:r>
    </w:p>
    <w:p w:rsidR="00000000" w:rsidDel="00000000" w:rsidP="00000000" w:rsidRDefault="00000000" w:rsidRPr="00000000" w14:paraId="000009F9">
      <w:pPr>
        <w:ind w:left="0" w:firstLine="0"/>
        <w:rPr/>
      </w:pPr>
      <w:r w:rsidDel="00000000" w:rsidR="00000000" w:rsidRPr="00000000">
        <w:rPr>
          <w:rtl w:val="0"/>
        </w:rPr>
        <w:t xml:space="preserve">[Ali laughing]</w:t>
      </w:r>
    </w:p>
    <w:p w:rsidR="00000000" w:rsidDel="00000000" w:rsidP="00000000" w:rsidRDefault="00000000" w:rsidRPr="00000000" w14:paraId="000009FA">
      <w:pPr>
        <w:ind w:left="0" w:firstLine="0"/>
        <w:rPr/>
      </w:pPr>
      <w:r w:rsidDel="00000000" w:rsidR="00000000" w:rsidRPr="00000000">
        <w:rPr>
          <w:rtl w:val="0"/>
        </w:rPr>
      </w:r>
    </w:p>
    <w:p w:rsidR="00000000" w:rsidDel="00000000" w:rsidP="00000000" w:rsidRDefault="00000000" w:rsidRPr="00000000" w14:paraId="000009FB">
      <w:pPr>
        <w:ind w:left="0" w:firstLine="0"/>
        <w:rPr/>
      </w:pPr>
      <w:r w:rsidDel="00000000" w:rsidR="00000000" w:rsidRPr="00000000">
        <w:rPr>
          <w:rtl w:val="0"/>
        </w:rPr>
        <w:t xml:space="preserve">ART: No! That’s not how, that’s not how this works.</w:t>
      </w:r>
    </w:p>
    <w:p w:rsidR="00000000" w:rsidDel="00000000" w:rsidP="00000000" w:rsidRDefault="00000000" w:rsidRPr="00000000" w14:paraId="000009FC">
      <w:pPr>
        <w:ind w:left="0" w:firstLine="0"/>
        <w:rPr/>
      </w:pPr>
      <w:r w:rsidDel="00000000" w:rsidR="00000000" w:rsidRPr="00000000">
        <w:rPr>
          <w:rtl w:val="0"/>
        </w:rPr>
      </w:r>
    </w:p>
    <w:p w:rsidR="00000000" w:rsidDel="00000000" w:rsidP="00000000" w:rsidRDefault="00000000" w:rsidRPr="00000000" w14:paraId="000009FD">
      <w:pPr>
        <w:ind w:left="0" w:firstLine="0"/>
        <w:rPr/>
      </w:pPr>
      <w:r w:rsidDel="00000000" w:rsidR="00000000" w:rsidRPr="00000000">
        <w:rPr>
          <w:rtl w:val="0"/>
        </w:rPr>
        <w:t xml:space="preserve">NICK: I mean.. Whatever.</w:t>
      </w:r>
    </w:p>
    <w:p w:rsidR="00000000" w:rsidDel="00000000" w:rsidP="00000000" w:rsidRDefault="00000000" w:rsidRPr="00000000" w14:paraId="000009FE">
      <w:pPr>
        <w:ind w:left="0" w:firstLine="0"/>
        <w:rPr/>
      </w:pPr>
      <w:r w:rsidDel="00000000" w:rsidR="00000000" w:rsidRPr="00000000">
        <w:rPr>
          <w:rtl w:val="0"/>
        </w:rPr>
      </w:r>
    </w:p>
    <w:p w:rsidR="00000000" w:rsidDel="00000000" w:rsidP="00000000" w:rsidRDefault="00000000" w:rsidRPr="00000000" w14:paraId="000009FF">
      <w:pPr>
        <w:ind w:left="0" w:firstLine="0"/>
        <w:rPr/>
      </w:pPr>
      <w:r w:rsidDel="00000000" w:rsidR="00000000" w:rsidRPr="00000000">
        <w:rPr>
          <w:rtl w:val="0"/>
        </w:rPr>
        <w:t xml:space="preserve">KEITH: I thought it was gonna work.</w:t>
      </w:r>
    </w:p>
    <w:p w:rsidR="00000000" w:rsidDel="00000000" w:rsidP="00000000" w:rsidRDefault="00000000" w:rsidRPr="00000000" w14:paraId="00000A00">
      <w:pPr>
        <w:ind w:left="0" w:firstLine="0"/>
        <w:rPr/>
      </w:pPr>
      <w:r w:rsidDel="00000000" w:rsidR="00000000" w:rsidRPr="00000000">
        <w:rPr>
          <w:rtl w:val="0"/>
        </w:rPr>
      </w:r>
    </w:p>
    <w:p w:rsidR="00000000" w:rsidDel="00000000" w:rsidP="00000000" w:rsidRDefault="00000000" w:rsidRPr="00000000" w14:paraId="00000A01">
      <w:pPr>
        <w:ind w:left="0" w:firstLine="0"/>
        <w:rPr/>
      </w:pPr>
      <w:r w:rsidDel="00000000" w:rsidR="00000000" w:rsidRPr="00000000">
        <w:rPr>
          <w:rtl w:val="0"/>
        </w:rPr>
        <w:t xml:space="preserve">AUSTIN: Mhm.</w:t>
      </w:r>
    </w:p>
    <w:p w:rsidR="00000000" w:rsidDel="00000000" w:rsidP="00000000" w:rsidRDefault="00000000" w:rsidRPr="00000000" w14:paraId="00000A02">
      <w:pPr>
        <w:ind w:left="0" w:firstLine="0"/>
        <w:rPr/>
      </w:pPr>
      <w:r w:rsidDel="00000000" w:rsidR="00000000" w:rsidRPr="00000000">
        <w:rPr>
          <w:rtl w:val="0"/>
        </w:rPr>
      </w:r>
    </w:p>
    <w:p w:rsidR="00000000" w:rsidDel="00000000" w:rsidP="00000000" w:rsidRDefault="00000000" w:rsidRPr="00000000" w14:paraId="00000A03">
      <w:pPr>
        <w:ind w:left="0" w:firstLine="0"/>
        <w:rPr/>
      </w:pPr>
      <w:r w:rsidDel="00000000" w:rsidR="00000000" w:rsidRPr="00000000">
        <w:rPr>
          <w:rtl w:val="0"/>
        </w:rPr>
        <w:t xml:space="preserve">NICK: I, Fantasmo, I try to cast invisible.</w:t>
      </w:r>
    </w:p>
    <w:p w:rsidR="00000000" w:rsidDel="00000000" w:rsidP="00000000" w:rsidRDefault="00000000" w:rsidRPr="00000000" w14:paraId="00000A04">
      <w:pPr>
        <w:ind w:left="0" w:firstLine="0"/>
        <w:rPr/>
      </w:pPr>
      <w:r w:rsidDel="00000000" w:rsidR="00000000" w:rsidRPr="00000000">
        <w:rPr>
          <w:rtl w:val="0"/>
        </w:rPr>
      </w:r>
    </w:p>
    <w:p w:rsidR="00000000" w:rsidDel="00000000" w:rsidP="00000000" w:rsidRDefault="00000000" w:rsidRPr="00000000" w14:paraId="00000A05">
      <w:pPr>
        <w:ind w:left="0" w:firstLine="0"/>
        <w:rPr/>
      </w:pPr>
      <w:r w:rsidDel="00000000" w:rsidR="00000000" w:rsidRPr="00000000">
        <w:rPr>
          <w:rtl w:val="0"/>
        </w:rPr>
        <w:t xml:space="preserve">AUSTIN: Okay.</w:t>
      </w:r>
    </w:p>
    <w:p w:rsidR="00000000" w:rsidDel="00000000" w:rsidP="00000000" w:rsidRDefault="00000000" w:rsidRPr="00000000" w14:paraId="00000A06">
      <w:pPr>
        <w:ind w:left="0" w:firstLine="0"/>
        <w:rPr/>
      </w:pPr>
      <w:r w:rsidDel="00000000" w:rsidR="00000000" w:rsidRPr="00000000">
        <w:rPr>
          <w:rtl w:val="0"/>
        </w:rPr>
      </w:r>
    </w:p>
    <w:p w:rsidR="00000000" w:rsidDel="00000000" w:rsidP="00000000" w:rsidRDefault="00000000" w:rsidRPr="00000000" w14:paraId="00000A07">
      <w:pPr>
        <w:ind w:left="0" w:firstLine="0"/>
        <w:rPr/>
      </w:pPr>
      <w:r w:rsidDel="00000000" w:rsidR="00000000" w:rsidRPr="00000000">
        <w:rPr>
          <w:rtl w:val="0"/>
        </w:rPr>
        <w:t xml:space="preserve">NICK: Standing outside the door..</w:t>
      </w:r>
    </w:p>
    <w:p w:rsidR="00000000" w:rsidDel="00000000" w:rsidP="00000000" w:rsidRDefault="00000000" w:rsidRPr="00000000" w14:paraId="00000A08">
      <w:pPr>
        <w:ind w:left="0" w:firstLine="0"/>
        <w:rPr/>
      </w:pPr>
      <w:r w:rsidDel="00000000" w:rsidR="00000000" w:rsidRPr="00000000">
        <w:rPr>
          <w:rtl w:val="0"/>
        </w:rPr>
      </w:r>
    </w:p>
    <w:p w:rsidR="00000000" w:rsidDel="00000000" w:rsidP="00000000" w:rsidRDefault="00000000" w:rsidRPr="00000000" w14:paraId="00000A09">
      <w:pPr>
        <w:ind w:left="0" w:firstLine="0"/>
        <w:rPr/>
      </w:pPr>
      <w:r w:rsidDel="00000000" w:rsidR="00000000" w:rsidRPr="00000000">
        <w:rPr>
          <w:rtl w:val="0"/>
        </w:rPr>
        <w:t xml:space="preserve">AUSTIN: Sure. Go ahead.</w:t>
      </w:r>
    </w:p>
    <w:p w:rsidR="00000000" w:rsidDel="00000000" w:rsidP="00000000" w:rsidRDefault="00000000" w:rsidRPr="00000000" w14:paraId="00000A0A">
      <w:pPr>
        <w:ind w:left="0" w:firstLine="0"/>
        <w:rPr/>
      </w:pPr>
      <w:r w:rsidDel="00000000" w:rsidR="00000000" w:rsidRPr="00000000">
        <w:rPr>
          <w:rtl w:val="0"/>
        </w:rPr>
      </w:r>
    </w:p>
    <w:p w:rsidR="00000000" w:rsidDel="00000000" w:rsidP="00000000" w:rsidRDefault="00000000" w:rsidRPr="00000000" w14:paraId="00000A0B">
      <w:pPr>
        <w:ind w:left="0" w:firstLine="0"/>
        <w:rPr/>
      </w:pPr>
      <w:r w:rsidDel="00000000" w:rsidR="00000000" w:rsidRPr="00000000">
        <w:rPr>
          <w:rtl w:val="0"/>
        </w:rPr>
        <w:t xml:space="preserve">NICK: ..still. I rolled a twelve.</w:t>
      </w:r>
    </w:p>
    <w:p w:rsidR="00000000" w:rsidDel="00000000" w:rsidP="00000000" w:rsidRDefault="00000000" w:rsidRPr="00000000" w14:paraId="00000A0C">
      <w:pPr>
        <w:ind w:left="0" w:firstLine="0"/>
        <w:rPr/>
      </w:pPr>
      <w:r w:rsidDel="00000000" w:rsidR="00000000" w:rsidRPr="00000000">
        <w:rPr>
          <w:rtl w:val="0"/>
        </w:rPr>
      </w:r>
    </w:p>
    <w:p w:rsidR="00000000" w:rsidDel="00000000" w:rsidP="00000000" w:rsidRDefault="00000000" w:rsidRPr="00000000" w14:paraId="00000A0D">
      <w:pPr>
        <w:ind w:left="0" w:firstLine="0"/>
        <w:rPr/>
      </w:pPr>
      <w:r w:rsidDel="00000000" w:rsidR="00000000" w:rsidRPr="00000000">
        <w:rPr>
          <w:rtl w:val="0"/>
        </w:rPr>
        <w:t xml:space="preserve">AUSTIN: Nice!</w:t>
        <w:br w:type="textWrapping"/>
        <w:br w:type="textWrapping"/>
        <w:t xml:space="preserve">NICK: So I successfully cast that.</w:t>
      </w:r>
    </w:p>
    <w:p w:rsidR="00000000" w:rsidDel="00000000" w:rsidP="00000000" w:rsidRDefault="00000000" w:rsidRPr="00000000" w14:paraId="00000A0E">
      <w:pPr>
        <w:ind w:left="0" w:firstLine="0"/>
        <w:rPr/>
      </w:pPr>
      <w:r w:rsidDel="00000000" w:rsidR="00000000" w:rsidRPr="00000000">
        <w:rPr>
          <w:rtl w:val="0"/>
        </w:rPr>
      </w:r>
    </w:p>
    <w:p w:rsidR="00000000" w:rsidDel="00000000" w:rsidP="00000000" w:rsidRDefault="00000000" w:rsidRPr="00000000" w14:paraId="00000A0F">
      <w:pPr>
        <w:ind w:left="0" w:firstLine="0"/>
        <w:rPr/>
      </w:pPr>
      <w:r w:rsidDel="00000000" w:rsidR="00000000" w:rsidRPr="00000000">
        <w:rPr>
          <w:rtl w:val="0"/>
        </w:rPr>
        <w:t xml:space="preserve">AUSTIN: Without losing anything. So you’re invisible now, great.</w:t>
      </w:r>
    </w:p>
    <w:p w:rsidR="00000000" w:rsidDel="00000000" w:rsidP="00000000" w:rsidRDefault="00000000" w:rsidRPr="00000000" w14:paraId="00000A10">
      <w:pPr>
        <w:ind w:left="0" w:firstLine="0"/>
        <w:rPr/>
      </w:pPr>
      <w:r w:rsidDel="00000000" w:rsidR="00000000" w:rsidRPr="00000000">
        <w:rPr>
          <w:rtl w:val="0"/>
        </w:rPr>
      </w:r>
    </w:p>
    <w:p w:rsidR="00000000" w:rsidDel="00000000" w:rsidP="00000000" w:rsidRDefault="00000000" w:rsidRPr="00000000" w14:paraId="00000A11">
      <w:pPr>
        <w:ind w:left="0" w:firstLine="0"/>
        <w:rPr/>
      </w:pPr>
      <w:r w:rsidDel="00000000" w:rsidR="00000000" w:rsidRPr="00000000">
        <w:rPr>
          <w:rtl w:val="0"/>
        </w:rPr>
        <w:t xml:space="preserve">NICK: Yup. Invisible. And I, I open the door, the just the bare amount for me to pass through it.</w:t>
      </w:r>
    </w:p>
    <w:p w:rsidR="00000000" w:rsidDel="00000000" w:rsidP="00000000" w:rsidRDefault="00000000" w:rsidRPr="00000000" w14:paraId="00000A12">
      <w:pPr>
        <w:ind w:left="0" w:firstLine="0"/>
        <w:rPr/>
      </w:pPr>
      <w:r w:rsidDel="00000000" w:rsidR="00000000" w:rsidRPr="00000000">
        <w:rPr>
          <w:rtl w:val="0"/>
        </w:rPr>
      </w:r>
    </w:p>
    <w:p w:rsidR="00000000" w:rsidDel="00000000" w:rsidP="00000000" w:rsidRDefault="00000000" w:rsidRPr="00000000" w14:paraId="00000A13">
      <w:pPr>
        <w:ind w:left="0" w:firstLine="0"/>
        <w:rPr/>
      </w:pPr>
      <w:r w:rsidDel="00000000" w:rsidR="00000000" w:rsidRPr="00000000">
        <w:rPr>
          <w:rtl w:val="0"/>
        </w:rPr>
        <w:t xml:space="preserve">AUSTIN: Mhm. You do.</w:t>
      </w:r>
    </w:p>
    <w:p w:rsidR="00000000" w:rsidDel="00000000" w:rsidP="00000000" w:rsidRDefault="00000000" w:rsidRPr="00000000" w14:paraId="00000A14">
      <w:pPr>
        <w:ind w:left="0" w:firstLine="0"/>
        <w:rPr/>
      </w:pPr>
      <w:r w:rsidDel="00000000" w:rsidR="00000000" w:rsidRPr="00000000">
        <w:rPr>
          <w:rtl w:val="0"/>
        </w:rPr>
      </w:r>
    </w:p>
    <w:p w:rsidR="00000000" w:rsidDel="00000000" w:rsidP="00000000" w:rsidRDefault="00000000" w:rsidRPr="00000000" w14:paraId="00000A15">
      <w:pPr>
        <w:ind w:left="0" w:firstLine="0"/>
        <w:rPr/>
      </w:pPr>
      <w:r w:rsidDel="00000000" w:rsidR="00000000" w:rsidRPr="00000000">
        <w:rPr>
          <w:rtl w:val="0"/>
        </w:rPr>
        <w:t xml:space="preserve">NICK: I’m a, I’m a super skinny elf.</w:t>
      </w:r>
    </w:p>
    <w:p w:rsidR="00000000" w:rsidDel="00000000" w:rsidP="00000000" w:rsidRDefault="00000000" w:rsidRPr="00000000" w14:paraId="00000A16">
      <w:pPr>
        <w:ind w:left="0" w:firstLine="0"/>
        <w:rPr/>
      </w:pPr>
      <w:r w:rsidDel="00000000" w:rsidR="00000000" w:rsidRPr="00000000">
        <w:rPr>
          <w:rtl w:val="0"/>
        </w:rPr>
      </w:r>
    </w:p>
    <w:p w:rsidR="00000000" w:rsidDel="00000000" w:rsidP="00000000" w:rsidRDefault="00000000" w:rsidRPr="00000000" w14:paraId="00000A17">
      <w:pPr>
        <w:ind w:left="0" w:firstLine="0"/>
        <w:rPr/>
      </w:pPr>
      <w:r w:rsidDel="00000000" w:rsidR="00000000" w:rsidRPr="00000000">
        <w:rPr>
          <w:rtl w:val="0"/>
        </w:rPr>
        <w:t xml:space="preserve">AUSTIN: Yep.</w:t>
      </w:r>
    </w:p>
    <w:p w:rsidR="00000000" w:rsidDel="00000000" w:rsidP="00000000" w:rsidRDefault="00000000" w:rsidRPr="00000000" w14:paraId="00000A18">
      <w:pPr>
        <w:ind w:left="0" w:firstLine="0"/>
        <w:rPr/>
      </w:pPr>
      <w:r w:rsidDel="00000000" w:rsidR="00000000" w:rsidRPr="00000000">
        <w:rPr>
          <w:rtl w:val="0"/>
        </w:rPr>
      </w:r>
    </w:p>
    <w:p w:rsidR="00000000" w:rsidDel="00000000" w:rsidP="00000000" w:rsidRDefault="00000000" w:rsidRPr="00000000" w14:paraId="00000A19">
      <w:pPr>
        <w:ind w:left="0" w:firstLine="0"/>
        <w:rPr/>
      </w:pPr>
      <w:r w:rsidDel="00000000" w:rsidR="00000000" w:rsidRPr="00000000">
        <w:rPr>
          <w:rtl w:val="0"/>
        </w:rPr>
        <w:t xml:space="preserve">NICK: So it doesn’t have to be that big, even. And I’m just gonna try to skirt around the edge of the room?</w:t>
        <w:br w:type="textWrapping"/>
        <w:br w:type="textWrapping"/>
        <w:t xml:space="preserve">AUSTIN: Okay.</w:t>
      </w:r>
    </w:p>
    <w:p w:rsidR="00000000" w:rsidDel="00000000" w:rsidP="00000000" w:rsidRDefault="00000000" w:rsidRPr="00000000" w14:paraId="00000A1A">
      <w:pPr>
        <w:ind w:left="0" w:firstLine="0"/>
        <w:rPr/>
      </w:pPr>
      <w:r w:rsidDel="00000000" w:rsidR="00000000" w:rsidRPr="00000000">
        <w:rPr>
          <w:rtl w:val="0"/>
        </w:rPr>
      </w:r>
    </w:p>
    <w:p w:rsidR="00000000" w:rsidDel="00000000" w:rsidP="00000000" w:rsidRDefault="00000000" w:rsidRPr="00000000" w14:paraId="00000A1B">
      <w:pPr>
        <w:ind w:left="0" w:firstLine="0"/>
        <w:rPr/>
      </w:pPr>
      <w:r w:rsidDel="00000000" w:rsidR="00000000" w:rsidRPr="00000000">
        <w:rPr>
          <w:rtl w:val="0"/>
        </w:rPr>
        <w:t xml:space="preserve">NICK: To get to the other side.</w:t>
      </w:r>
    </w:p>
    <w:p w:rsidR="00000000" w:rsidDel="00000000" w:rsidP="00000000" w:rsidRDefault="00000000" w:rsidRPr="00000000" w14:paraId="00000A1C">
      <w:pPr>
        <w:ind w:left="0" w:firstLine="0"/>
        <w:rPr/>
      </w:pPr>
      <w:r w:rsidDel="00000000" w:rsidR="00000000" w:rsidRPr="00000000">
        <w:rPr>
          <w:rtl w:val="0"/>
        </w:rPr>
      </w:r>
    </w:p>
    <w:p w:rsidR="00000000" w:rsidDel="00000000" w:rsidP="00000000" w:rsidRDefault="00000000" w:rsidRPr="00000000" w14:paraId="00000A1D">
      <w:pPr>
        <w:ind w:left="0" w:firstLine="0"/>
        <w:rPr/>
      </w:pPr>
      <w:r w:rsidDel="00000000" w:rsidR="00000000" w:rsidRPr="00000000">
        <w:rPr>
          <w:rtl w:val="0"/>
        </w:rPr>
        <w:t xml:space="preserve">AUSTIN: Yeah, on the other-</w:t>
      </w:r>
    </w:p>
    <w:p w:rsidR="00000000" w:rsidDel="00000000" w:rsidP="00000000" w:rsidRDefault="00000000" w:rsidRPr="00000000" w14:paraId="00000A1E">
      <w:pPr>
        <w:ind w:left="0" w:firstLine="0"/>
        <w:rPr/>
      </w:pPr>
      <w:r w:rsidDel="00000000" w:rsidR="00000000" w:rsidRPr="00000000">
        <w:rPr>
          <w:rtl w:val="0"/>
        </w:rPr>
      </w:r>
    </w:p>
    <w:p w:rsidR="00000000" w:rsidDel="00000000" w:rsidP="00000000" w:rsidRDefault="00000000" w:rsidRPr="00000000" w14:paraId="00000A1F">
      <w:pPr>
        <w:ind w:left="0" w:firstLine="0"/>
        <w:rPr/>
      </w:pPr>
      <w:r w:rsidDel="00000000" w:rsidR="00000000" w:rsidRPr="00000000">
        <w:rPr>
          <w:rtl w:val="0"/>
        </w:rPr>
        <w:t xml:space="preserve">NICK: Just to see-</w:t>
      </w:r>
    </w:p>
    <w:p w:rsidR="00000000" w:rsidDel="00000000" w:rsidP="00000000" w:rsidRDefault="00000000" w:rsidRPr="00000000" w14:paraId="00000A20">
      <w:pPr>
        <w:ind w:left="0" w:firstLine="0"/>
        <w:rPr/>
      </w:pPr>
      <w:r w:rsidDel="00000000" w:rsidR="00000000" w:rsidRPr="00000000">
        <w:rPr>
          <w:rtl w:val="0"/>
        </w:rPr>
      </w:r>
    </w:p>
    <w:p w:rsidR="00000000" w:rsidDel="00000000" w:rsidP="00000000" w:rsidRDefault="00000000" w:rsidRPr="00000000" w14:paraId="00000A21">
      <w:pPr>
        <w:ind w:left="0" w:firstLine="0"/>
        <w:rPr/>
      </w:pPr>
      <w:r w:rsidDel="00000000" w:rsidR="00000000" w:rsidRPr="00000000">
        <w:rPr>
          <w:rtl w:val="0"/>
        </w:rPr>
        <w:t xml:space="preserve">AUSTIN: Yeah, so-</w:t>
      </w:r>
    </w:p>
    <w:p w:rsidR="00000000" w:rsidDel="00000000" w:rsidP="00000000" w:rsidRDefault="00000000" w:rsidRPr="00000000" w14:paraId="00000A22">
      <w:pPr>
        <w:ind w:left="0" w:firstLine="0"/>
        <w:rPr/>
      </w:pPr>
      <w:r w:rsidDel="00000000" w:rsidR="00000000" w:rsidRPr="00000000">
        <w:rPr>
          <w:rtl w:val="0"/>
        </w:rPr>
      </w:r>
    </w:p>
    <w:p w:rsidR="00000000" w:rsidDel="00000000" w:rsidP="00000000" w:rsidRDefault="00000000" w:rsidRPr="00000000" w14:paraId="00000A23">
      <w:pPr>
        <w:ind w:left="0" w:firstLine="0"/>
        <w:rPr/>
      </w:pPr>
      <w:r w:rsidDel="00000000" w:rsidR="00000000" w:rsidRPr="00000000">
        <w:rPr>
          <w:rtl w:val="0"/>
        </w:rPr>
        <w:t xml:space="preserve">ART: Do we notice him go in?</w:t>
      </w:r>
    </w:p>
    <w:p w:rsidR="00000000" w:rsidDel="00000000" w:rsidP="00000000" w:rsidRDefault="00000000" w:rsidRPr="00000000" w14:paraId="00000A24">
      <w:pPr>
        <w:ind w:left="0" w:firstLine="0"/>
        <w:rPr/>
      </w:pPr>
      <w:r w:rsidDel="00000000" w:rsidR="00000000" w:rsidRPr="00000000">
        <w:rPr>
          <w:rtl w:val="0"/>
        </w:rPr>
      </w:r>
    </w:p>
    <w:p w:rsidR="00000000" w:rsidDel="00000000" w:rsidP="00000000" w:rsidRDefault="00000000" w:rsidRPr="00000000" w14:paraId="00000A25">
      <w:pPr>
        <w:ind w:left="0" w:firstLine="0"/>
        <w:rPr/>
      </w:pPr>
      <w:r w:rsidDel="00000000" w:rsidR="00000000" w:rsidRPr="00000000">
        <w:rPr>
          <w:rtl w:val="0"/>
        </w:rPr>
        <w:t xml:space="preserve">AUSTIN: Yeah, the door opens up for a brief moment. Also, you notice that he is gone. Fantasmo has vani- --In fact, you’ve seen him do his like [makes hand waving sound] and now is gone and now he’s, now the door opens slightly and then he’s in. </w:t>
      </w:r>
    </w:p>
    <w:p w:rsidR="00000000" w:rsidDel="00000000" w:rsidP="00000000" w:rsidRDefault="00000000" w:rsidRPr="00000000" w14:paraId="00000A26">
      <w:pPr>
        <w:ind w:left="0" w:firstLine="0"/>
        <w:rPr/>
      </w:pPr>
      <w:r w:rsidDel="00000000" w:rsidR="00000000" w:rsidRPr="00000000">
        <w:rPr>
          <w:rtl w:val="0"/>
        </w:rPr>
      </w:r>
    </w:p>
    <w:p w:rsidR="00000000" w:rsidDel="00000000" w:rsidP="00000000" w:rsidRDefault="00000000" w:rsidRPr="00000000" w14:paraId="00000A27">
      <w:pPr>
        <w:ind w:left="0" w:firstLine="0"/>
        <w:rPr/>
      </w:pPr>
      <w:r w:rsidDel="00000000" w:rsidR="00000000" w:rsidRPr="00000000">
        <w:rPr>
          <w:rtl w:val="0"/>
        </w:rPr>
        <w:t xml:space="preserve">ART: Mm.</w:t>
      </w:r>
    </w:p>
    <w:p w:rsidR="00000000" w:rsidDel="00000000" w:rsidP="00000000" w:rsidRDefault="00000000" w:rsidRPr="00000000" w14:paraId="00000A28">
      <w:pPr>
        <w:ind w:left="0" w:firstLine="0"/>
        <w:rPr/>
      </w:pPr>
      <w:r w:rsidDel="00000000" w:rsidR="00000000" w:rsidRPr="00000000">
        <w:rPr>
          <w:rtl w:val="0"/>
        </w:rPr>
      </w:r>
    </w:p>
    <w:p w:rsidR="00000000" w:rsidDel="00000000" w:rsidP="00000000" w:rsidRDefault="00000000" w:rsidRPr="00000000" w14:paraId="00000A29">
      <w:pPr>
        <w:ind w:left="0" w:firstLine="0"/>
        <w:rPr/>
      </w:pPr>
      <w:r w:rsidDel="00000000" w:rsidR="00000000" w:rsidRPr="00000000">
        <w:rPr>
          <w:rtl w:val="0"/>
        </w:rPr>
        <w:t xml:space="preserve">AUSTIN: You can see can see, like so, stairwell, and then at the far end there’s the curtains and the windows. And then on the other si-, on the right side, where you’re headed, is another stairway up to another floor.</w:t>
      </w:r>
    </w:p>
    <w:p w:rsidR="00000000" w:rsidDel="00000000" w:rsidP="00000000" w:rsidRDefault="00000000" w:rsidRPr="00000000" w14:paraId="00000A2A">
      <w:pPr>
        <w:ind w:left="0" w:firstLine="0"/>
        <w:rPr/>
      </w:pPr>
      <w:r w:rsidDel="00000000" w:rsidR="00000000" w:rsidRPr="00000000">
        <w:rPr>
          <w:rtl w:val="0"/>
        </w:rPr>
      </w:r>
    </w:p>
    <w:p w:rsidR="00000000" w:rsidDel="00000000" w:rsidP="00000000" w:rsidRDefault="00000000" w:rsidRPr="00000000" w14:paraId="00000A2B">
      <w:pPr>
        <w:ind w:left="0" w:firstLine="0"/>
        <w:rPr/>
      </w:pPr>
      <w:r w:rsidDel="00000000" w:rsidR="00000000" w:rsidRPr="00000000">
        <w:rPr>
          <w:rtl w:val="0"/>
        </w:rPr>
        <w:t xml:space="preserve"> NICK: Okay.</w:t>
      </w:r>
    </w:p>
    <w:p w:rsidR="00000000" w:rsidDel="00000000" w:rsidP="00000000" w:rsidRDefault="00000000" w:rsidRPr="00000000" w14:paraId="00000A2C">
      <w:pPr>
        <w:ind w:left="0" w:firstLine="0"/>
        <w:rPr/>
      </w:pPr>
      <w:r w:rsidDel="00000000" w:rsidR="00000000" w:rsidRPr="00000000">
        <w:rPr>
          <w:rtl w:val="0"/>
        </w:rPr>
      </w:r>
    </w:p>
    <w:p w:rsidR="00000000" w:rsidDel="00000000" w:rsidP="00000000" w:rsidRDefault="00000000" w:rsidRPr="00000000" w14:paraId="00000A2D">
      <w:pPr>
        <w:ind w:left="0" w:firstLine="0"/>
        <w:rPr/>
      </w:pPr>
      <w:r w:rsidDel="00000000" w:rsidR="00000000" w:rsidRPr="00000000">
        <w:rPr>
          <w:rtl w:val="0"/>
        </w:rPr>
        <w:t xml:space="preserve">JACK: Do I have any identifying paperwork or cards to indicate that I’m from the New Archive?</w:t>
      </w:r>
    </w:p>
    <w:p w:rsidR="00000000" w:rsidDel="00000000" w:rsidP="00000000" w:rsidRDefault="00000000" w:rsidRPr="00000000" w14:paraId="00000A2E">
      <w:pPr>
        <w:ind w:left="0" w:firstLine="0"/>
        <w:rPr/>
      </w:pPr>
      <w:r w:rsidDel="00000000" w:rsidR="00000000" w:rsidRPr="00000000">
        <w:rPr>
          <w:rtl w:val="0"/>
        </w:rPr>
      </w:r>
    </w:p>
    <w:p w:rsidR="00000000" w:rsidDel="00000000" w:rsidP="00000000" w:rsidRDefault="00000000" w:rsidRPr="00000000" w14:paraId="00000A2F">
      <w:pPr>
        <w:ind w:left="0" w:firstLine="0"/>
        <w:rPr/>
      </w:pPr>
      <w:r w:rsidDel="00000000" w:rsidR="00000000" w:rsidRPr="00000000">
        <w:rPr>
          <w:rtl w:val="0"/>
        </w:rPr>
        <w:t xml:space="preserve">AUSTIN: You probably have a badge or something. </w:t>
      </w:r>
    </w:p>
    <w:p w:rsidR="00000000" w:rsidDel="00000000" w:rsidP="00000000" w:rsidRDefault="00000000" w:rsidRPr="00000000" w14:paraId="00000A30">
      <w:pPr>
        <w:ind w:left="0" w:firstLine="0"/>
        <w:rPr/>
      </w:pPr>
      <w:r w:rsidDel="00000000" w:rsidR="00000000" w:rsidRPr="00000000">
        <w:rPr>
          <w:rtl w:val="0"/>
        </w:rPr>
      </w:r>
    </w:p>
    <w:p w:rsidR="00000000" w:rsidDel="00000000" w:rsidP="00000000" w:rsidRDefault="00000000" w:rsidRPr="00000000" w14:paraId="00000A31">
      <w:pPr>
        <w:ind w:left="0" w:firstLine="0"/>
        <w:rPr/>
      </w:pPr>
      <w:r w:rsidDel="00000000" w:rsidR="00000000" w:rsidRPr="00000000">
        <w:rPr>
          <w:rtl w:val="0"/>
        </w:rPr>
        <w:t xml:space="preserve">JACK: Okay. I’m gonna take the-</w:t>
      </w:r>
    </w:p>
    <w:p w:rsidR="00000000" w:rsidDel="00000000" w:rsidP="00000000" w:rsidRDefault="00000000" w:rsidRPr="00000000" w14:paraId="00000A32">
      <w:pPr>
        <w:ind w:left="0" w:firstLine="0"/>
        <w:rPr/>
      </w:pPr>
      <w:r w:rsidDel="00000000" w:rsidR="00000000" w:rsidRPr="00000000">
        <w:rPr>
          <w:rtl w:val="0"/>
        </w:rPr>
      </w:r>
    </w:p>
    <w:p w:rsidR="00000000" w:rsidDel="00000000" w:rsidP="00000000" w:rsidRDefault="00000000" w:rsidRPr="00000000" w14:paraId="00000A33">
      <w:pPr>
        <w:ind w:left="0" w:firstLine="0"/>
        <w:rPr/>
      </w:pPr>
      <w:r w:rsidDel="00000000" w:rsidR="00000000" w:rsidRPr="00000000">
        <w:rPr>
          <w:rtl w:val="0"/>
        </w:rPr>
        <w:t xml:space="preserve">AUSTIN: Or like, yeah, sure. What it, what do you have, to show that you’re..</w:t>
      </w:r>
    </w:p>
    <w:p w:rsidR="00000000" w:rsidDel="00000000" w:rsidP="00000000" w:rsidRDefault="00000000" w:rsidRPr="00000000" w14:paraId="00000A34">
      <w:pPr>
        <w:ind w:left="0" w:firstLine="0"/>
        <w:rPr/>
      </w:pPr>
      <w:r w:rsidDel="00000000" w:rsidR="00000000" w:rsidRPr="00000000">
        <w:rPr>
          <w:rtl w:val="0"/>
        </w:rPr>
      </w:r>
    </w:p>
    <w:p w:rsidR="00000000" w:rsidDel="00000000" w:rsidP="00000000" w:rsidRDefault="00000000" w:rsidRPr="00000000" w14:paraId="00000A35">
      <w:pPr>
        <w:ind w:left="0" w:firstLine="0"/>
        <w:rPr/>
      </w:pPr>
      <w:r w:rsidDel="00000000" w:rsidR="00000000" w:rsidRPr="00000000">
        <w:rPr>
          <w:rtl w:val="0"/>
        </w:rPr>
        <w:t xml:space="preserve">JACK: I think I have like, like some sort of, whatever this world’s equivalent of like a laminated library card is.</w:t>
      </w:r>
    </w:p>
    <w:p w:rsidR="00000000" w:rsidDel="00000000" w:rsidP="00000000" w:rsidRDefault="00000000" w:rsidRPr="00000000" w14:paraId="00000A36">
      <w:pPr>
        <w:ind w:left="0" w:firstLine="0"/>
        <w:rPr/>
      </w:pPr>
      <w:r w:rsidDel="00000000" w:rsidR="00000000" w:rsidRPr="00000000">
        <w:rPr>
          <w:rtl w:val="0"/>
        </w:rPr>
      </w:r>
    </w:p>
    <w:p w:rsidR="00000000" w:rsidDel="00000000" w:rsidP="00000000" w:rsidRDefault="00000000" w:rsidRPr="00000000" w14:paraId="00000A37">
      <w:pPr>
        <w:ind w:left="0" w:firstLine="0"/>
        <w:rPr/>
      </w:pPr>
      <w:r w:rsidDel="00000000" w:rsidR="00000000" w:rsidRPr="00000000">
        <w:rPr>
          <w:rtl w:val="0"/>
        </w:rPr>
        <w:t xml:space="preserve">[Nick laughing]</w:t>
      </w:r>
    </w:p>
    <w:p w:rsidR="00000000" w:rsidDel="00000000" w:rsidP="00000000" w:rsidRDefault="00000000" w:rsidRPr="00000000" w14:paraId="00000A38">
      <w:pPr>
        <w:ind w:left="0" w:firstLine="0"/>
        <w:rPr/>
      </w:pPr>
      <w:r w:rsidDel="00000000" w:rsidR="00000000" w:rsidRPr="00000000">
        <w:rPr>
          <w:rtl w:val="0"/>
        </w:rPr>
      </w:r>
    </w:p>
    <w:p w:rsidR="00000000" w:rsidDel="00000000" w:rsidP="00000000" w:rsidRDefault="00000000" w:rsidRPr="00000000" w14:paraId="00000A39">
      <w:pPr>
        <w:ind w:left="0" w:firstLine="0"/>
        <w:rPr/>
      </w:pPr>
      <w:r w:rsidDel="00000000" w:rsidR="00000000" w:rsidRPr="00000000">
        <w:rPr>
          <w:rtl w:val="0"/>
        </w:rPr>
        <w:t xml:space="preserve">AUSTIN: Yeah, I mean so what is, what is this version’s laminated li- --I am curious.</w:t>
      </w:r>
    </w:p>
    <w:p w:rsidR="00000000" w:rsidDel="00000000" w:rsidP="00000000" w:rsidRDefault="00000000" w:rsidRPr="00000000" w14:paraId="00000A3A">
      <w:pPr>
        <w:ind w:left="0" w:firstLine="0"/>
        <w:rPr/>
      </w:pPr>
      <w:r w:rsidDel="00000000" w:rsidR="00000000" w:rsidRPr="00000000">
        <w:rPr>
          <w:rtl w:val="0"/>
        </w:rPr>
      </w:r>
    </w:p>
    <w:p w:rsidR="00000000" w:rsidDel="00000000" w:rsidP="00000000" w:rsidRDefault="00000000" w:rsidRPr="00000000" w14:paraId="00000A3B">
      <w:pPr>
        <w:ind w:left="0" w:firstLine="0"/>
        <w:rPr/>
      </w:pPr>
      <w:r w:rsidDel="00000000" w:rsidR="00000000" w:rsidRPr="00000000">
        <w:rPr>
          <w:rtl w:val="0"/>
        </w:rPr>
        <w:t xml:space="preserve">JACK: I think it’s prob- --We talked a bit about like orc symbolism.</w:t>
      </w:r>
    </w:p>
    <w:p w:rsidR="00000000" w:rsidDel="00000000" w:rsidP="00000000" w:rsidRDefault="00000000" w:rsidRPr="00000000" w14:paraId="00000A3C">
      <w:pPr>
        <w:ind w:left="0" w:firstLine="0"/>
        <w:rPr/>
      </w:pPr>
      <w:r w:rsidDel="00000000" w:rsidR="00000000" w:rsidRPr="00000000">
        <w:rPr>
          <w:rtl w:val="0"/>
        </w:rPr>
      </w:r>
    </w:p>
    <w:p w:rsidR="00000000" w:rsidDel="00000000" w:rsidP="00000000" w:rsidRDefault="00000000" w:rsidRPr="00000000" w14:paraId="00000A3D">
      <w:pPr>
        <w:ind w:left="0" w:firstLine="0"/>
        <w:rPr/>
      </w:pPr>
      <w:r w:rsidDel="00000000" w:rsidR="00000000" w:rsidRPr="00000000">
        <w:rPr>
          <w:rtl w:val="0"/>
        </w:rPr>
        <w:t xml:space="preserve">AUSTIN: Mhm. </w:t>
      </w:r>
    </w:p>
    <w:p w:rsidR="00000000" w:rsidDel="00000000" w:rsidP="00000000" w:rsidRDefault="00000000" w:rsidRPr="00000000" w14:paraId="00000A3E">
      <w:pPr>
        <w:ind w:left="0" w:firstLine="0"/>
        <w:rPr/>
      </w:pPr>
      <w:r w:rsidDel="00000000" w:rsidR="00000000" w:rsidRPr="00000000">
        <w:rPr>
          <w:rtl w:val="0"/>
        </w:rPr>
      </w:r>
    </w:p>
    <w:p w:rsidR="00000000" w:rsidDel="00000000" w:rsidP="00000000" w:rsidRDefault="00000000" w:rsidRPr="00000000" w14:paraId="00000A3F">
      <w:pPr>
        <w:ind w:left="0" w:firstLine="0"/>
        <w:rPr/>
      </w:pPr>
      <w:r w:rsidDel="00000000" w:rsidR="00000000" w:rsidRPr="00000000">
        <w:rPr>
          <w:rtl w:val="0"/>
        </w:rPr>
        <w:t xml:space="preserve">JACK: Or, orc like use of semiotics and stuff.</w:t>
      </w:r>
    </w:p>
    <w:p w:rsidR="00000000" w:rsidDel="00000000" w:rsidP="00000000" w:rsidRDefault="00000000" w:rsidRPr="00000000" w14:paraId="00000A40">
      <w:pPr>
        <w:ind w:left="0" w:firstLine="0"/>
        <w:rPr/>
      </w:pPr>
      <w:r w:rsidDel="00000000" w:rsidR="00000000" w:rsidRPr="00000000">
        <w:rPr>
          <w:rtl w:val="0"/>
        </w:rPr>
      </w:r>
    </w:p>
    <w:p w:rsidR="00000000" w:rsidDel="00000000" w:rsidP="00000000" w:rsidRDefault="00000000" w:rsidRPr="00000000" w14:paraId="00000A41">
      <w:pPr>
        <w:ind w:left="0" w:firstLine="0"/>
        <w:rPr/>
      </w:pPr>
      <w:r w:rsidDel="00000000" w:rsidR="00000000" w:rsidRPr="00000000">
        <w:rPr>
          <w:rtl w:val="0"/>
        </w:rPr>
        <w:t xml:space="preserve">AUSTIN: Mhm.</w:t>
      </w:r>
    </w:p>
    <w:p w:rsidR="00000000" w:rsidDel="00000000" w:rsidP="00000000" w:rsidRDefault="00000000" w:rsidRPr="00000000" w14:paraId="00000A42">
      <w:pPr>
        <w:ind w:left="0" w:firstLine="0"/>
        <w:rPr/>
      </w:pPr>
      <w:r w:rsidDel="00000000" w:rsidR="00000000" w:rsidRPr="00000000">
        <w:rPr>
          <w:rtl w:val="0"/>
        </w:rPr>
      </w:r>
    </w:p>
    <w:p w:rsidR="00000000" w:rsidDel="00000000" w:rsidP="00000000" w:rsidRDefault="00000000" w:rsidRPr="00000000" w14:paraId="00000A43">
      <w:pPr>
        <w:ind w:left="0" w:firstLine="0"/>
        <w:rPr/>
      </w:pPr>
      <w:r w:rsidDel="00000000" w:rsidR="00000000" w:rsidRPr="00000000">
        <w:rPr>
          <w:rtl w:val="0"/>
        </w:rPr>
        <w:t xml:space="preserve">JACK: So I, I guess it’s probably like a, like a wood chip-</w:t>
      </w:r>
    </w:p>
    <w:p w:rsidR="00000000" w:rsidDel="00000000" w:rsidP="00000000" w:rsidRDefault="00000000" w:rsidRPr="00000000" w14:paraId="00000A44">
      <w:pPr>
        <w:ind w:left="0" w:firstLine="0"/>
        <w:rPr/>
      </w:pPr>
      <w:r w:rsidDel="00000000" w:rsidR="00000000" w:rsidRPr="00000000">
        <w:rPr>
          <w:rtl w:val="0"/>
        </w:rPr>
      </w:r>
    </w:p>
    <w:p w:rsidR="00000000" w:rsidDel="00000000" w:rsidP="00000000" w:rsidRDefault="00000000" w:rsidRPr="00000000" w14:paraId="00000A45">
      <w:pPr>
        <w:ind w:left="0" w:firstLine="0"/>
        <w:rPr/>
      </w:pPr>
      <w:r w:rsidDel="00000000" w:rsidR="00000000" w:rsidRPr="00000000">
        <w:rPr>
          <w:rtl w:val="0"/>
        </w:rPr>
        <w:t xml:space="preserve">AUSTIN: Mm, I like it.</w:t>
      </w:r>
    </w:p>
    <w:p w:rsidR="00000000" w:rsidDel="00000000" w:rsidP="00000000" w:rsidRDefault="00000000" w:rsidRPr="00000000" w14:paraId="00000A46">
      <w:pPr>
        <w:ind w:left="0" w:firstLine="0"/>
        <w:rPr/>
      </w:pPr>
      <w:r w:rsidDel="00000000" w:rsidR="00000000" w:rsidRPr="00000000">
        <w:rPr>
          <w:rtl w:val="0"/>
        </w:rPr>
      </w:r>
    </w:p>
    <w:p w:rsidR="00000000" w:rsidDel="00000000" w:rsidP="00000000" w:rsidRDefault="00000000" w:rsidRPr="00000000" w14:paraId="00000A47">
      <w:pPr>
        <w:ind w:left="0" w:firstLine="0"/>
        <w:rPr/>
      </w:pPr>
      <w:r w:rsidDel="00000000" w:rsidR="00000000" w:rsidRPr="00000000">
        <w:rPr>
          <w:rtl w:val="0"/>
        </w:rPr>
        <w:t xml:space="preserve">JACK: ..like a piece of wood with a, a branded mark into it.</w:t>
      </w:r>
    </w:p>
    <w:p w:rsidR="00000000" w:rsidDel="00000000" w:rsidP="00000000" w:rsidRDefault="00000000" w:rsidRPr="00000000" w14:paraId="00000A48">
      <w:pPr>
        <w:ind w:left="0" w:firstLine="0"/>
        <w:rPr/>
      </w:pPr>
      <w:r w:rsidDel="00000000" w:rsidR="00000000" w:rsidRPr="00000000">
        <w:rPr>
          <w:rtl w:val="0"/>
        </w:rPr>
      </w:r>
    </w:p>
    <w:p w:rsidR="00000000" w:rsidDel="00000000" w:rsidP="00000000" w:rsidRDefault="00000000" w:rsidRPr="00000000" w14:paraId="00000A49">
      <w:pPr>
        <w:ind w:left="0" w:firstLine="0"/>
        <w:rPr/>
      </w:pPr>
      <w:r w:rsidDel="00000000" w:rsidR="00000000" w:rsidRPr="00000000">
        <w:rPr>
          <w:rtl w:val="0"/>
        </w:rPr>
        <w:t xml:space="preserve">AUSTIN: Mhm.</w:t>
      </w:r>
    </w:p>
    <w:p w:rsidR="00000000" w:rsidDel="00000000" w:rsidP="00000000" w:rsidRDefault="00000000" w:rsidRPr="00000000" w14:paraId="00000A4A">
      <w:pPr>
        <w:ind w:left="0" w:firstLine="0"/>
        <w:rPr/>
      </w:pPr>
      <w:r w:rsidDel="00000000" w:rsidR="00000000" w:rsidRPr="00000000">
        <w:rPr>
          <w:rtl w:val="0"/>
        </w:rPr>
      </w:r>
    </w:p>
    <w:p w:rsidR="00000000" w:rsidDel="00000000" w:rsidP="00000000" w:rsidRDefault="00000000" w:rsidRPr="00000000" w14:paraId="00000A4B">
      <w:pPr>
        <w:ind w:left="0" w:firstLine="0"/>
        <w:rPr/>
      </w:pPr>
      <w:r w:rsidDel="00000000" w:rsidR="00000000" w:rsidRPr="00000000">
        <w:rPr>
          <w:rtl w:val="0"/>
        </w:rPr>
        <w:t xml:space="preserve">JACK: Two marks, one is the symbol of the New Archives and one is probably like my signature or something.</w:t>
      </w:r>
    </w:p>
    <w:p w:rsidR="00000000" w:rsidDel="00000000" w:rsidP="00000000" w:rsidRDefault="00000000" w:rsidRPr="00000000" w14:paraId="00000A4C">
      <w:pPr>
        <w:ind w:left="0" w:firstLine="0"/>
        <w:rPr/>
      </w:pPr>
      <w:r w:rsidDel="00000000" w:rsidR="00000000" w:rsidRPr="00000000">
        <w:rPr>
          <w:rtl w:val="0"/>
        </w:rPr>
      </w:r>
    </w:p>
    <w:p w:rsidR="00000000" w:rsidDel="00000000" w:rsidP="00000000" w:rsidRDefault="00000000" w:rsidRPr="00000000" w14:paraId="00000A4D">
      <w:pPr>
        <w:ind w:left="0" w:firstLine="0"/>
        <w:rPr/>
      </w:pPr>
      <w:r w:rsidDel="00000000" w:rsidR="00000000" w:rsidRPr="00000000">
        <w:rPr>
          <w:rtl w:val="0"/>
        </w:rPr>
        <w:t xml:space="preserve">AUSTIN: Right.</w:t>
      </w:r>
    </w:p>
    <w:p w:rsidR="00000000" w:rsidDel="00000000" w:rsidP="00000000" w:rsidRDefault="00000000" w:rsidRPr="00000000" w14:paraId="00000A4E">
      <w:pPr>
        <w:ind w:left="0" w:firstLine="0"/>
        <w:rPr/>
      </w:pPr>
      <w:r w:rsidDel="00000000" w:rsidR="00000000" w:rsidRPr="00000000">
        <w:rPr>
          <w:rtl w:val="0"/>
        </w:rPr>
      </w:r>
    </w:p>
    <w:p w:rsidR="00000000" w:rsidDel="00000000" w:rsidP="00000000" w:rsidRDefault="00000000" w:rsidRPr="00000000" w14:paraId="00000A4F">
      <w:pPr>
        <w:ind w:left="0" w:firstLine="0"/>
        <w:rPr/>
      </w:pPr>
      <w:r w:rsidDel="00000000" w:rsidR="00000000" w:rsidRPr="00000000">
        <w:rPr>
          <w:rtl w:val="0"/>
        </w:rPr>
        <w:t xml:space="preserve">JACK: So I’m just gonna take a complete shot in the dark in that I essentially work for a big library. This seems to be a big magical dancing library-</w:t>
      </w:r>
    </w:p>
    <w:p w:rsidR="00000000" w:rsidDel="00000000" w:rsidP="00000000" w:rsidRDefault="00000000" w:rsidRPr="00000000" w14:paraId="00000A50">
      <w:pPr>
        <w:ind w:left="0" w:firstLine="0"/>
        <w:rPr/>
      </w:pPr>
      <w:r w:rsidDel="00000000" w:rsidR="00000000" w:rsidRPr="00000000">
        <w:rPr>
          <w:rtl w:val="0"/>
        </w:rPr>
      </w:r>
    </w:p>
    <w:p w:rsidR="00000000" w:rsidDel="00000000" w:rsidP="00000000" w:rsidRDefault="00000000" w:rsidRPr="00000000" w14:paraId="00000A51">
      <w:pPr>
        <w:ind w:left="0" w:firstLine="0"/>
        <w:rPr/>
      </w:pPr>
      <w:r w:rsidDel="00000000" w:rsidR="00000000" w:rsidRPr="00000000">
        <w:rPr>
          <w:rtl w:val="0"/>
        </w:rPr>
        <w:t xml:space="preserve">AUSTIN: Mhm. Sure.</w:t>
      </w:r>
    </w:p>
    <w:p w:rsidR="00000000" w:rsidDel="00000000" w:rsidP="00000000" w:rsidRDefault="00000000" w:rsidRPr="00000000" w14:paraId="00000A52">
      <w:pPr>
        <w:ind w:left="0" w:firstLine="0"/>
        <w:rPr/>
      </w:pPr>
      <w:r w:rsidDel="00000000" w:rsidR="00000000" w:rsidRPr="00000000">
        <w:rPr>
          <w:rtl w:val="0"/>
        </w:rPr>
      </w:r>
    </w:p>
    <w:p w:rsidR="00000000" w:rsidDel="00000000" w:rsidP="00000000" w:rsidRDefault="00000000" w:rsidRPr="00000000" w14:paraId="00000A53">
      <w:pPr>
        <w:ind w:left="0" w:firstLine="0"/>
        <w:rPr/>
      </w:pPr>
      <w:r w:rsidDel="00000000" w:rsidR="00000000" w:rsidRPr="00000000">
        <w:rPr>
          <w:rtl w:val="0"/>
        </w:rPr>
        <w:t xml:space="preserve">JACK: ..based on the like quiet sign on the door.</w:t>
      </w:r>
    </w:p>
    <w:p w:rsidR="00000000" w:rsidDel="00000000" w:rsidP="00000000" w:rsidRDefault="00000000" w:rsidRPr="00000000" w14:paraId="00000A54">
      <w:pPr>
        <w:ind w:left="0" w:firstLine="0"/>
        <w:rPr/>
      </w:pPr>
      <w:r w:rsidDel="00000000" w:rsidR="00000000" w:rsidRPr="00000000">
        <w:rPr>
          <w:rtl w:val="0"/>
        </w:rPr>
      </w:r>
    </w:p>
    <w:p w:rsidR="00000000" w:rsidDel="00000000" w:rsidP="00000000" w:rsidRDefault="00000000" w:rsidRPr="00000000" w14:paraId="00000A55">
      <w:pPr>
        <w:ind w:left="0" w:firstLine="0"/>
        <w:rPr/>
      </w:pPr>
      <w:r w:rsidDel="00000000" w:rsidR="00000000" w:rsidRPr="00000000">
        <w:rPr>
          <w:rtl w:val="0"/>
        </w:rPr>
        <w:t xml:space="preserve">AUSTIN: Mhm.</w:t>
      </w:r>
    </w:p>
    <w:p w:rsidR="00000000" w:rsidDel="00000000" w:rsidP="00000000" w:rsidRDefault="00000000" w:rsidRPr="00000000" w14:paraId="00000A56">
      <w:pPr>
        <w:ind w:left="0" w:firstLine="0"/>
        <w:rPr/>
      </w:pPr>
      <w:r w:rsidDel="00000000" w:rsidR="00000000" w:rsidRPr="00000000">
        <w:rPr>
          <w:rtl w:val="0"/>
        </w:rPr>
      </w:r>
    </w:p>
    <w:p w:rsidR="00000000" w:rsidDel="00000000" w:rsidP="00000000" w:rsidRDefault="00000000" w:rsidRPr="00000000" w14:paraId="00000A57">
      <w:pPr>
        <w:ind w:left="0" w:firstLine="0"/>
        <w:rPr/>
      </w:pPr>
      <w:r w:rsidDel="00000000" w:rsidR="00000000" w:rsidRPr="00000000">
        <w:rPr>
          <w:rtl w:val="0"/>
        </w:rPr>
        <w:t xml:space="preserve">JACK: So I’m just gonna like slide it under the door like an air hockey puck.</w:t>
      </w:r>
    </w:p>
    <w:p w:rsidR="00000000" w:rsidDel="00000000" w:rsidP="00000000" w:rsidRDefault="00000000" w:rsidRPr="00000000" w14:paraId="00000A58">
      <w:pPr>
        <w:ind w:left="0" w:firstLine="0"/>
        <w:rPr/>
      </w:pPr>
      <w:r w:rsidDel="00000000" w:rsidR="00000000" w:rsidRPr="00000000">
        <w:rPr>
          <w:rtl w:val="0"/>
        </w:rPr>
      </w:r>
    </w:p>
    <w:p w:rsidR="00000000" w:rsidDel="00000000" w:rsidP="00000000" w:rsidRDefault="00000000" w:rsidRPr="00000000" w14:paraId="00000A59">
      <w:pPr>
        <w:ind w:left="0" w:firstLine="0"/>
        <w:rPr/>
      </w:pPr>
      <w:r w:rsidDel="00000000" w:rsidR="00000000" w:rsidRPr="00000000">
        <w:rPr>
          <w:rtl w:val="0"/>
        </w:rPr>
        <w:t xml:space="preserve">AUSTIN: Right. </w:t>
      </w:r>
    </w:p>
    <w:p w:rsidR="00000000" w:rsidDel="00000000" w:rsidP="00000000" w:rsidRDefault="00000000" w:rsidRPr="00000000" w14:paraId="00000A5A">
      <w:pPr>
        <w:ind w:left="0" w:firstLine="0"/>
        <w:rPr/>
      </w:pPr>
      <w:r w:rsidDel="00000000" w:rsidR="00000000" w:rsidRPr="00000000">
        <w:rPr>
          <w:rtl w:val="0"/>
        </w:rPr>
      </w:r>
    </w:p>
    <w:p w:rsidR="00000000" w:rsidDel="00000000" w:rsidP="00000000" w:rsidRDefault="00000000" w:rsidRPr="00000000" w14:paraId="00000A5B">
      <w:pPr>
        <w:ind w:left="0" w:firstLine="0"/>
        <w:rPr/>
      </w:pPr>
      <w:r w:rsidDel="00000000" w:rsidR="00000000" w:rsidRPr="00000000">
        <w:rPr>
          <w:rtl w:val="0"/>
        </w:rPr>
        <w:t xml:space="preserve">[Nick laughs]</w:t>
      </w:r>
    </w:p>
    <w:p w:rsidR="00000000" w:rsidDel="00000000" w:rsidP="00000000" w:rsidRDefault="00000000" w:rsidRPr="00000000" w14:paraId="00000A5C">
      <w:pPr>
        <w:ind w:left="0" w:firstLine="0"/>
        <w:rPr/>
      </w:pPr>
      <w:r w:rsidDel="00000000" w:rsidR="00000000" w:rsidRPr="00000000">
        <w:rPr>
          <w:rtl w:val="0"/>
        </w:rPr>
      </w:r>
    </w:p>
    <w:p w:rsidR="00000000" w:rsidDel="00000000" w:rsidP="00000000" w:rsidRDefault="00000000" w:rsidRPr="00000000" w14:paraId="00000A5D">
      <w:pPr>
        <w:ind w:left="0" w:firstLine="0"/>
        <w:rPr/>
      </w:pPr>
      <w:r w:rsidDel="00000000" w:rsidR="00000000" w:rsidRPr="00000000">
        <w:rPr>
          <w:rtl w:val="0"/>
        </w:rPr>
        <w:t xml:space="preserve">AUSTIN: It [pauses, thinking sound]</w:t>
      </w:r>
    </w:p>
    <w:p w:rsidR="00000000" w:rsidDel="00000000" w:rsidP="00000000" w:rsidRDefault="00000000" w:rsidRPr="00000000" w14:paraId="00000A5E">
      <w:pPr>
        <w:ind w:left="0" w:firstLine="0"/>
        <w:rPr/>
      </w:pPr>
      <w:r w:rsidDel="00000000" w:rsidR="00000000" w:rsidRPr="00000000">
        <w:rPr>
          <w:rtl w:val="0"/>
        </w:rPr>
      </w:r>
    </w:p>
    <w:p w:rsidR="00000000" w:rsidDel="00000000" w:rsidP="00000000" w:rsidRDefault="00000000" w:rsidRPr="00000000" w14:paraId="00000A5F">
      <w:pPr>
        <w:ind w:left="0" w:firstLine="0"/>
        <w:rPr/>
      </w:pPr>
      <w:r w:rsidDel="00000000" w:rsidR="00000000" w:rsidRPr="00000000">
        <w:rPr>
          <w:rtl w:val="0"/>
        </w:rPr>
        <w:t xml:space="preserve">NICK: I was really hoping you were gonna bust open the door holding your badge in the air.</w:t>
      </w:r>
    </w:p>
    <w:p w:rsidR="00000000" w:rsidDel="00000000" w:rsidP="00000000" w:rsidRDefault="00000000" w:rsidRPr="00000000" w14:paraId="00000A60">
      <w:pPr>
        <w:ind w:left="0" w:firstLine="0"/>
        <w:rPr/>
      </w:pPr>
      <w:r w:rsidDel="00000000" w:rsidR="00000000" w:rsidRPr="00000000">
        <w:rPr>
          <w:rtl w:val="0"/>
        </w:rPr>
      </w:r>
    </w:p>
    <w:p w:rsidR="00000000" w:rsidDel="00000000" w:rsidP="00000000" w:rsidRDefault="00000000" w:rsidRPr="00000000" w14:paraId="00000A61">
      <w:pPr>
        <w:ind w:left="0" w:firstLine="0"/>
        <w:rPr/>
      </w:pPr>
      <w:r w:rsidDel="00000000" w:rsidR="00000000" w:rsidRPr="00000000">
        <w:rPr>
          <w:rtl w:val="0"/>
        </w:rPr>
        <w:t xml:space="preserve">[Ali laughing]</w:t>
      </w:r>
    </w:p>
    <w:p w:rsidR="00000000" w:rsidDel="00000000" w:rsidP="00000000" w:rsidRDefault="00000000" w:rsidRPr="00000000" w14:paraId="00000A62">
      <w:pPr>
        <w:ind w:left="0" w:firstLine="0"/>
        <w:rPr/>
      </w:pPr>
      <w:r w:rsidDel="00000000" w:rsidR="00000000" w:rsidRPr="00000000">
        <w:rPr>
          <w:rtl w:val="0"/>
        </w:rPr>
      </w:r>
    </w:p>
    <w:p w:rsidR="00000000" w:rsidDel="00000000" w:rsidP="00000000" w:rsidRDefault="00000000" w:rsidRPr="00000000" w14:paraId="00000A63">
      <w:pPr>
        <w:ind w:left="0" w:firstLine="0"/>
        <w:rPr/>
      </w:pPr>
      <w:r w:rsidDel="00000000" w:rsidR="00000000" w:rsidRPr="00000000">
        <w:rPr>
          <w:rtl w:val="0"/>
        </w:rPr>
        <w:t xml:space="preserve">AUSTIN: It [sighs] it just doesn’t --Nothing happens, nothing happens.</w:t>
      </w:r>
    </w:p>
    <w:p w:rsidR="00000000" w:rsidDel="00000000" w:rsidP="00000000" w:rsidRDefault="00000000" w:rsidRPr="00000000" w14:paraId="00000A64">
      <w:pPr>
        <w:ind w:left="0" w:firstLine="0"/>
        <w:rPr/>
      </w:pPr>
      <w:r w:rsidDel="00000000" w:rsidR="00000000" w:rsidRPr="00000000">
        <w:rPr>
          <w:rtl w:val="0"/>
        </w:rPr>
      </w:r>
    </w:p>
    <w:p w:rsidR="00000000" w:rsidDel="00000000" w:rsidP="00000000" w:rsidRDefault="00000000" w:rsidRPr="00000000" w14:paraId="00000A65">
      <w:pPr>
        <w:ind w:left="0" w:firstLine="0"/>
        <w:rPr/>
      </w:pPr>
      <w:r w:rsidDel="00000000" w:rsidR="00000000" w:rsidRPr="00000000">
        <w:rPr>
          <w:rtl w:val="0"/>
        </w:rPr>
        <w:t xml:space="preserve">JACK: Okay. Alright, well-</w:t>
      </w:r>
    </w:p>
    <w:p w:rsidR="00000000" w:rsidDel="00000000" w:rsidP="00000000" w:rsidRDefault="00000000" w:rsidRPr="00000000" w14:paraId="00000A66">
      <w:pPr>
        <w:ind w:left="0" w:firstLine="0"/>
        <w:rPr/>
      </w:pPr>
      <w:r w:rsidDel="00000000" w:rsidR="00000000" w:rsidRPr="00000000">
        <w:rPr>
          <w:rtl w:val="0"/>
        </w:rPr>
      </w:r>
    </w:p>
    <w:p w:rsidR="00000000" w:rsidDel="00000000" w:rsidP="00000000" w:rsidRDefault="00000000" w:rsidRPr="00000000" w14:paraId="00000A67">
      <w:pPr>
        <w:ind w:left="0" w:firstLine="0"/>
        <w:rPr/>
      </w:pPr>
      <w:r w:rsidDel="00000000" w:rsidR="00000000" w:rsidRPr="00000000">
        <w:rPr>
          <w:rtl w:val="0"/>
        </w:rPr>
        <w:t xml:space="preserve">AUSTIN: You slid it under. It sits there for a moment, some of the, the books seem to take regard of it for a second and then keep going.</w:t>
      </w:r>
    </w:p>
    <w:p w:rsidR="00000000" w:rsidDel="00000000" w:rsidP="00000000" w:rsidRDefault="00000000" w:rsidRPr="00000000" w14:paraId="00000A68">
      <w:pPr>
        <w:ind w:left="0" w:firstLine="0"/>
        <w:rPr/>
      </w:pPr>
      <w:r w:rsidDel="00000000" w:rsidR="00000000" w:rsidRPr="00000000">
        <w:rPr>
          <w:rtl w:val="0"/>
        </w:rPr>
      </w:r>
    </w:p>
    <w:p w:rsidR="00000000" w:rsidDel="00000000" w:rsidP="00000000" w:rsidRDefault="00000000" w:rsidRPr="00000000" w14:paraId="00000A69">
      <w:pPr>
        <w:ind w:left="0" w:firstLine="0"/>
        <w:rPr/>
      </w:pPr>
      <w:r w:rsidDel="00000000" w:rsidR="00000000" w:rsidRPr="00000000">
        <w:rPr>
          <w:rtl w:val="0"/>
        </w:rPr>
        <w:t xml:space="preserve">JACK: Alright, well. So now my badge is just lying in the middle of the book tidal wave like..</w:t>
      </w:r>
    </w:p>
    <w:p w:rsidR="00000000" w:rsidDel="00000000" w:rsidP="00000000" w:rsidRDefault="00000000" w:rsidRPr="00000000" w14:paraId="00000A6A">
      <w:pPr>
        <w:ind w:left="0" w:firstLine="0"/>
        <w:rPr/>
      </w:pPr>
      <w:r w:rsidDel="00000000" w:rsidR="00000000" w:rsidRPr="00000000">
        <w:rPr>
          <w:rtl w:val="0"/>
        </w:rPr>
      </w:r>
    </w:p>
    <w:p w:rsidR="00000000" w:rsidDel="00000000" w:rsidP="00000000" w:rsidRDefault="00000000" w:rsidRPr="00000000" w14:paraId="00000A6B">
      <w:pPr>
        <w:ind w:left="0" w:firstLine="0"/>
        <w:rPr/>
      </w:pPr>
      <w:r w:rsidDel="00000000" w:rsidR="00000000" w:rsidRPr="00000000">
        <w:rPr>
          <w:rtl w:val="0"/>
        </w:rPr>
        <w:t xml:space="preserve">AUSTIN: It is, it is.</w:t>
      </w:r>
    </w:p>
    <w:p w:rsidR="00000000" w:rsidDel="00000000" w:rsidP="00000000" w:rsidRDefault="00000000" w:rsidRPr="00000000" w14:paraId="00000A6C">
      <w:pPr>
        <w:ind w:left="0" w:firstLine="0"/>
        <w:rPr/>
      </w:pPr>
      <w:r w:rsidDel="00000000" w:rsidR="00000000" w:rsidRPr="00000000">
        <w:rPr>
          <w:rtl w:val="0"/>
        </w:rPr>
      </w:r>
    </w:p>
    <w:p w:rsidR="00000000" w:rsidDel="00000000" w:rsidP="00000000" w:rsidRDefault="00000000" w:rsidRPr="00000000" w14:paraId="00000A6D">
      <w:pPr>
        <w:ind w:left="0" w:firstLine="0"/>
        <w:rPr/>
      </w:pPr>
      <w:r w:rsidDel="00000000" w:rsidR="00000000" w:rsidRPr="00000000">
        <w:rPr>
          <w:rtl w:val="0"/>
        </w:rPr>
        <w:t xml:space="preserve">JACK: [laughing] Okay.</w:t>
      </w:r>
    </w:p>
    <w:p w:rsidR="00000000" w:rsidDel="00000000" w:rsidP="00000000" w:rsidRDefault="00000000" w:rsidRPr="00000000" w14:paraId="00000A6E">
      <w:pPr>
        <w:ind w:left="0" w:firstLine="0"/>
        <w:rPr/>
      </w:pPr>
      <w:r w:rsidDel="00000000" w:rsidR="00000000" w:rsidRPr="00000000">
        <w:rPr>
          <w:rtl w:val="0"/>
        </w:rPr>
      </w:r>
    </w:p>
    <w:p w:rsidR="00000000" w:rsidDel="00000000" w:rsidP="00000000" w:rsidRDefault="00000000" w:rsidRPr="00000000" w14:paraId="00000A6F">
      <w:pPr>
        <w:ind w:left="0" w:firstLine="0"/>
        <w:rPr/>
      </w:pPr>
      <w:r w:rsidDel="00000000" w:rsidR="00000000" w:rsidRPr="00000000">
        <w:rPr>
          <w:rtl w:val="0"/>
        </w:rPr>
        <w:t xml:space="preserve">AUSTIN: Well no, the tidal wave has now cleared and they’re in these, they’re humanoid figures in this moment.</w:t>
      </w:r>
    </w:p>
    <w:p w:rsidR="00000000" w:rsidDel="00000000" w:rsidP="00000000" w:rsidRDefault="00000000" w:rsidRPr="00000000" w14:paraId="00000A70">
      <w:pPr>
        <w:ind w:left="0" w:firstLine="0"/>
        <w:rPr/>
      </w:pPr>
      <w:r w:rsidDel="00000000" w:rsidR="00000000" w:rsidRPr="00000000">
        <w:rPr>
          <w:rtl w:val="0"/>
        </w:rPr>
      </w:r>
    </w:p>
    <w:p w:rsidR="00000000" w:rsidDel="00000000" w:rsidP="00000000" w:rsidRDefault="00000000" w:rsidRPr="00000000" w14:paraId="00000A71">
      <w:pPr>
        <w:ind w:left="0" w:firstLine="0"/>
        <w:rPr/>
      </w:pPr>
      <w:r w:rsidDel="00000000" w:rsidR="00000000" w:rsidRPr="00000000">
        <w:rPr>
          <w:rtl w:val="0"/>
        </w:rPr>
        <w:t xml:space="preserve">JACK: Okay.</w:t>
      </w:r>
    </w:p>
    <w:p w:rsidR="00000000" w:rsidDel="00000000" w:rsidP="00000000" w:rsidRDefault="00000000" w:rsidRPr="00000000" w14:paraId="00000A72">
      <w:pPr>
        <w:ind w:left="0" w:firstLine="0"/>
        <w:rPr/>
      </w:pPr>
      <w:r w:rsidDel="00000000" w:rsidR="00000000" w:rsidRPr="00000000">
        <w:rPr>
          <w:rtl w:val="0"/>
        </w:rPr>
      </w:r>
    </w:p>
    <w:p w:rsidR="00000000" w:rsidDel="00000000" w:rsidP="00000000" w:rsidRDefault="00000000" w:rsidRPr="00000000" w14:paraId="00000A73">
      <w:pPr>
        <w:ind w:left="0" w:firstLine="0"/>
        <w:rPr/>
      </w:pPr>
      <w:r w:rsidDel="00000000" w:rsidR="00000000" w:rsidRPr="00000000">
        <w:rPr>
          <w:rtl w:val="0"/>
        </w:rPr>
        <w:t xml:space="preserve">KEITH: Did you say how many there were? Two of them are gone.</w:t>
      </w:r>
    </w:p>
    <w:p w:rsidR="00000000" w:rsidDel="00000000" w:rsidP="00000000" w:rsidRDefault="00000000" w:rsidRPr="00000000" w14:paraId="00000A74">
      <w:pPr>
        <w:ind w:left="0" w:firstLine="0"/>
        <w:rPr/>
      </w:pPr>
      <w:r w:rsidDel="00000000" w:rsidR="00000000" w:rsidRPr="00000000">
        <w:rPr>
          <w:rtl w:val="0"/>
        </w:rPr>
      </w:r>
    </w:p>
    <w:p w:rsidR="00000000" w:rsidDel="00000000" w:rsidP="00000000" w:rsidRDefault="00000000" w:rsidRPr="00000000" w14:paraId="00000A75">
      <w:pPr>
        <w:ind w:left="0" w:firstLine="0"/>
        <w:rPr/>
      </w:pPr>
      <w:r w:rsidDel="00000000" w:rsidR="00000000" w:rsidRPr="00000000">
        <w:rPr>
          <w:rtl w:val="0"/>
        </w:rPr>
        <w:t xml:space="preserve">AUSTIN: Two, two-</w:t>
      </w:r>
    </w:p>
    <w:p w:rsidR="00000000" w:rsidDel="00000000" w:rsidP="00000000" w:rsidRDefault="00000000" w:rsidRPr="00000000" w14:paraId="00000A76">
      <w:pPr>
        <w:ind w:left="0" w:firstLine="0"/>
        <w:rPr/>
      </w:pPr>
      <w:r w:rsidDel="00000000" w:rsidR="00000000" w:rsidRPr="00000000">
        <w:rPr>
          <w:rtl w:val="0"/>
        </w:rPr>
      </w:r>
    </w:p>
    <w:p w:rsidR="00000000" w:rsidDel="00000000" w:rsidP="00000000" w:rsidRDefault="00000000" w:rsidRPr="00000000" w14:paraId="00000A77">
      <w:pPr>
        <w:ind w:left="0" w:firstLine="0"/>
        <w:rPr/>
      </w:pPr>
      <w:r w:rsidDel="00000000" w:rsidR="00000000" w:rsidRPr="00000000">
        <w:rPr>
          <w:rtl w:val="0"/>
        </w:rPr>
        <w:t xml:space="preserve">KEITH: They’re collapsed.</w:t>
      </w:r>
    </w:p>
    <w:p w:rsidR="00000000" w:rsidDel="00000000" w:rsidP="00000000" w:rsidRDefault="00000000" w:rsidRPr="00000000" w14:paraId="00000A78">
      <w:pPr>
        <w:ind w:left="0" w:firstLine="0"/>
        <w:rPr/>
      </w:pPr>
      <w:r w:rsidDel="00000000" w:rsidR="00000000" w:rsidRPr="00000000">
        <w:rPr>
          <w:rtl w:val="0"/>
        </w:rPr>
      </w:r>
    </w:p>
    <w:p w:rsidR="00000000" w:rsidDel="00000000" w:rsidP="00000000" w:rsidRDefault="00000000" w:rsidRPr="00000000" w14:paraId="00000A79">
      <w:pPr>
        <w:ind w:left="0" w:firstLine="0"/>
        <w:rPr/>
      </w:pPr>
      <w:r w:rsidDel="00000000" w:rsidR="00000000" w:rsidRPr="00000000">
        <w:rPr>
          <w:rtl w:val="0"/>
        </w:rPr>
        <w:t xml:space="preserve">AUSTIN: It’s hard to identify how many there are.</w:t>
      </w:r>
    </w:p>
    <w:p w:rsidR="00000000" w:rsidDel="00000000" w:rsidP="00000000" w:rsidRDefault="00000000" w:rsidRPr="00000000" w14:paraId="00000A7A">
      <w:pPr>
        <w:ind w:left="0" w:firstLine="0"/>
        <w:rPr/>
      </w:pPr>
      <w:r w:rsidDel="00000000" w:rsidR="00000000" w:rsidRPr="00000000">
        <w:rPr>
          <w:rtl w:val="0"/>
        </w:rPr>
      </w:r>
    </w:p>
    <w:p w:rsidR="00000000" w:rsidDel="00000000" w:rsidP="00000000" w:rsidRDefault="00000000" w:rsidRPr="00000000" w14:paraId="00000A7B">
      <w:pPr>
        <w:ind w:left="0" w:firstLine="0"/>
        <w:rPr/>
      </w:pPr>
      <w:r w:rsidDel="00000000" w:rsidR="00000000" w:rsidRPr="00000000">
        <w:rPr>
          <w:rtl w:val="0"/>
        </w:rPr>
        <w:t xml:space="preserve">KEITH: Okay.</w:t>
      </w:r>
    </w:p>
    <w:p w:rsidR="00000000" w:rsidDel="00000000" w:rsidP="00000000" w:rsidRDefault="00000000" w:rsidRPr="00000000" w14:paraId="00000A7C">
      <w:pPr>
        <w:ind w:left="0" w:firstLine="0"/>
        <w:rPr/>
      </w:pPr>
      <w:r w:rsidDel="00000000" w:rsidR="00000000" w:rsidRPr="00000000">
        <w:rPr>
          <w:rtl w:val="0"/>
        </w:rPr>
      </w:r>
    </w:p>
    <w:p w:rsidR="00000000" w:rsidDel="00000000" w:rsidP="00000000" w:rsidRDefault="00000000" w:rsidRPr="00000000" w14:paraId="00000A7D">
      <w:pPr>
        <w:ind w:left="0" w:firstLine="0"/>
        <w:rPr/>
      </w:pPr>
      <w:r w:rsidDel="00000000" w:rsidR="00000000" w:rsidRPr="00000000">
        <w:rPr>
          <w:rtl w:val="0"/>
        </w:rPr>
        <w:t xml:space="preserve">AUSTIN: Because it seems like they are interchangeable. So like, there, at the beginning there were dozens of figures dancing.</w:t>
      </w:r>
    </w:p>
    <w:p w:rsidR="00000000" w:rsidDel="00000000" w:rsidP="00000000" w:rsidRDefault="00000000" w:rsidRPr="00000000" w14:paraId="00000A7E">
      <w:pPr>
        <w:ind w:left="0" w:firstLine="0"/>
        <w:rPr/>
      </w:pPr>
      <w:r w:rsidDel="00000000" w:rsidR="00000000" w:rsidRPr="00000000">
        <w:rPr>
          <w:rtl w:val="0"/>
        </w:rPr>
      </w:r>
    </w:p>
    <w:p w:rsidR="00000000" w:rsidDel="00000000" w:rsidP="00000000" w:rsidRDefault="00000000" w:rsidRPr="00000000" w14:paraId="00000A7F">
      <w:pPr>
        <w:ind w:left="0" w:firstLine="0"/>
        <w:rPr/>
      </w:pPr>
      <w:r w:rsidDel="00000000" w:rsidR="00000000" w:rsidRPr="00000000">
        <w:rPr>
          <w:rtl w:val="0"/>
        </w:rPr>
        <w:t xml:space="preserve">KEITH: So you’re saying they’re just, they’re just very fluid.</w:t>
      </w:r>
    </w:p>
    <w:p w:rsidR="00000000" w:rsidDel="00000000" w:rsidP="00000000" w:rsidRDefault="00000000" w:rsidRPr="00000000" w14:paraId="00000A80">
      <w:pPr>
        <w:ind w:left="0" w:firstLine="0"/>
        <w:rPr/>
      </w:pPr>
      <w:r w:rsidDel="00000000" w:rsidR="00000000" w:rsidRPr="00000000">
        <w:rPr>
          <w:rtl w:val="0"/>
        </w:rPr>
      </w:r>
    </w:p>
    <w:p w:rsidR="00000000" w:rsidDel="00000000" w:rsidP="00000000" w:rsidRDefault="00000000" w:rsidRPr="00000000" w14:paraId="00000A81">
      <w:pPr>
        <w:ind w:left="0" w:firstLine="0"/>
        <w:rPr/>
      </w:pPr>
      <w:r w:rsidDel="00000000" w:rsidR="00000000" w:rsidRPr="00000000">
        <w:rPr>
          <w:rtl w:val="0"/>
        </w:rPr>
        <w:t xml:space="preserve">AUSTIN: [overlapping Keith] Then, but then there was one big wave, and now there are ten large warriors.</w:t>
      </w:r>
    </w:p>
    <w:p w:rsidR="00000000" w:rsidDel="00000000" w:rsidP="00000000" w:rsidRDefault="00000000" w:rsidRPr="00000000" w14:paraId="00000A82">
      <w:pPr>
        <w:ind w:left="0" w:firstLine="0"/>
        <w:rPr/>
      </w:pPr>
      <w:r w:rsidDel="00000000" w:rsidR="00000000" w:rsidRPr="00000000">
        <w:rPr>
          <w:rtl w:val="0"/>
        </w:rPr>
      </w:r>
    </w:p>
    <w:p w:rsidR="00000000" w:rsidDel="00000000" w:rsidP="00000000" w:rsidRDefault="00000000" w:rsidRPr="00000000" w14:paraId="00000A83">
      <w:pPr>
        <w:ind w:left="0" w:firstLine="0"/>
        <w:rPr/>
      </w:pPr>
      <w:r w:rsidDel="00000000" w:rsidR="00000000" w:rsidRPr="00000000">
        <w:rPr>
          <w:rtl w:val="0"/>
        </w:rPr>
        <w:t xml:space="preserve">KEITH: Right. Okay.</w:t>
      </w:r>
    </w:p>
    <w:p w:rsidR="00000000" w:rsidDel="00000000" w:rsidP="00000000" w:rsidRDefault="00000000" w:rsidRPr="00000000" w14:paraId="00000A84">
      <w:pPr>
        <w:ind w:left="0" w:firstLine="0"/>
        <w:rPr/>
      </w:pPr>
      <w:r w:rsidDel="00000000" w:rsidR="00000000" w:rsidRPr="00000000">
        <w:rPr>
          <w:rtl w:val="0"/>
        </w:rPr>
      </w:r>
    </w:p>
    <w:p w:rsidR="00000000" w:rsidDel="00000000" w:rsidP="00000000" w:rsidRDefault="00000000" w:rsidRPr="00000000" w14:paraId="00000A85">
      <w:pPr>
        <w:ind w:left="0" w:firstLine="0"/>
        <w:rPr/>
      </w:pPr>
      <w:r w:rsidDel="00000000" w:rsidR="00000000" w:rsidRPr="00000000">
        <w:rPr>
          <w:rtl w:val="0"/>
        </w:rPr>
        <w:t xml:space="preserve">AUSTIN: So they’re very fluid and it’s hard to identify how many there are.</w:t>
      </w:r>
    </w:p>
    <w:p w:rsidR="00000000" w:rsidDel="00000000" w:rsidP="00000000" w:rsidRDefault="00000000" w:rsidRPr="00000000" w14:paraId="00000A86">
      <w:pPr>
        <w:ind w:left="0" w:firstLine="0"/>
        <w:rPr/>
      </w:pPr>
      <w:r w:rsidDel="00000000" w:rsidR="00000000" w:rsidRPr="00000000">
        <w:rPr>
          <w:rtl w:val="0"/>
        </w:rPr>
      </w:r>
    </w:p>
    <w:p w:rsidR="00000000" w:rsidDel="00000000" w:rsidP="00000000" w:rsidRDefault="00000000" w:rsidRPr="00000000" w14:paraId="00000A87">
      <w:pPr>
        <w:ind w:left="0" w:firstLine="0"/>
        <w:rPr/>
      </w:pPr>
      <w:r w:rsidDel="00000000" w:rsidR="00000000" w:rsidRPr="00000000">
        <w:rPr>
          <w:rtl w:val="0"/>
        </w:rPr>
        <w:t xml:space="preserve">KEITH: Okay.</w:t>
      </w:r>
    </w:p>
    <w:p w:rsidR="00000000" w:rsidDel="00000000" w:rsidP="00000000" w:rsidRDefault="00000000" w:rsidRPr="00000000" w14:paraId="00000A88">
      <w:pPr>
        <w:ind w:left="0" w:firstLine="0"/>
        <w:rPr/>
      </w:pPr>
      <w:r w:rsidDel="00000000" w:rsidR="00000000" w:rsidRPr="00000000">
        <w:rPr>
          <w:rtl w:val="0"/>
        </w:rPr>
      </w:r>
    </w:p>
    <w:p w:rsidR="00000000" w:rsidDel="00000000" w:rsidP="00000000" w:rsidRDefault="00000000" w:rsidRPr="00000000" w14:paraId="00000A89">
      <w:pPr>
        <w:ind w:left="850.3937007874017" w:firstLine="0"/>
        <w:rPr/>
      </w:pPr>
      <w:r w:rsidDel="00000000" w:rsidR="00000000" w:rsidRPr="00000000">
        <w:rPr>
          <w:rtl w:val="0"/>
        </w:rPr>
        <w:t xml:space="preserve">JACK (as Lem): Hadrian, how would you feel about some more like, shouting at things? </w:t>
      </w:r>
    </w:p>
    <w:p w:rsidR="00000000" w:rsidDel="00000000" w:rsidP="00000000" w:rsidRDefault="00000000" w:rsidRPr="00000000" w14:paraId="00000A8A">
      <w:pPr>
        <w:ind w:left="0" w:firstLine="0"/>
        <w:rPr/>
      </w:pPr>
      <w:r w:rsidDel="00000000" w:rsidR="00000000" w:rsidRPr="00000000">
        <w:rPr>
          <w:rtl w:val="0"/>
        </w:rPr>
      </w:r>
    </w:p>
    <w:p w:rsidR="00000000" w:rsidDel="00000000" w:rsidP="00000000" w:rsidRDefault="00000000" w:rsidRPr="00000000" w14:paraId="00000A8B">
      <w:pPr>
        <w:ind w:left="0" w:firstLine="0"/>
        <w:rPr/>
      </w:pPr>
      <w:r w:rsidDel="00000000" w:rsidR="00000000" w:rsidRPr="00000000">
        <w:rPr>
          <w:rtl w:val="0"/>
        </w:rPr>
        <w:t xml:space="preserve">JACK: ‘Cause that’s a pretty good strat, so far.</w:t>
      </w:r>
    </w:p>
    <w:p w:rsidR="00000000" w:rsidDel="00000000" w:rsidP="00000000" w:rsidRDefault="00000000" w:rsidRPr="00000000" w14:paraId="00000A8C">
      <w:pPr>
        <w:ind w:left="0" w:firstLine="0"/>
        <w:rPr/>
      </w:pPr>
      <w:r w:rsidDel="00000000" w:rsidR="00000000" w:rsidRPr="00000000">
        <w:rPr>
          <w:rtl w:val="0"/>
        </w:rPr>
      </w:r>
    </w:p>
    <w:p w:rsidR="00000000" w:rsidDel="00000000" w:rsidP="00000000" w:rsidRDefault="00000000" w:rsidRPr="00000000" w14:paraId="00000A8D">
      <w:pPr>
        <w:ind w:left="0" w:firstLine="0"/>
        <w:rPr/>
      </w:pPr>
      <w:r w:rsidDel="00000000" w:rsidR="00000000" w:rsidRPr="00000000">
        <w:rPr>
          <w:rtl w:val="0"/>
        </w:rPr>
        <w:t xml:space="preserve">ART: I, I guess I was hoping my, my non-magical shout would do anything, but I guess has..</w:t>
      </w:r>
    </w:p>
    <w:p w:rsidR="00000000" w:rsidDel="00000000" w:rsidP="00000000" w:rsidRDefault="00000000" w:rsidRPr="00000000" w14:paraId="00000A8E">
      <w:pPr>
        <w:ind w:left="0" w:firstLine="0"/>
        <w:rPr/>
      </w:pPr>
      <w:r w:rsidDel="00000000" w:rsidR="00000000" w:rsidRPr="00000000">
        <w:rPr>
          <w:rtl w:val="0"/>
        </w:rPr>
      </w:r>
    </w:p>
    <w:p w:rsidR="00000000" w:rsidDel="00000000" w:rsidP="00000000" w:rsidRDefault="00000000" w:rsidRPr="00000000" w14:paraId="00000A8F">
      <w:pPr>
        <w:ind w:left="0" w:firstLine="0"/>
        <w:rPr/>
      </w:pPr>
      <w:r w:rsidDel="00000000" w:rsidR="00000000" w:rsidRPr="00000000">
        <w:rPr>
          <w:rtl w:val="0"/>
        </w:rPr>
        <w:t xml:space="preserve">AUSTIN: Nothing. No, yeah.</w:t>
      </w:r>
    </w:p>
    <w:p w:rsidR="00000000" w:rsidDel="00000000" w:rsidP="00000000" w:rsidRDefault="00000000" w:rsidRPr="00000000" w14:paraId="00000A90">
      <w:pPr>
        <w:ind w:left="0" w:firstLine="0"/>
        <w:rPr/>
      </w:pPr>
      <w:r w:rsidDel="00000000" w:rsidR="00000000" w:rsidRPr="00000000">
        <w:rPr>
          <w:rtl w:val="0"/>
        </w:rPr>
      </w:r>
    </w:p>
    <w:p w:rsidR="00000000" w:rsidDel="00000000" w:rsidP="00000000" w:rsidRDefault="00000000" w:rsidRPr="00000000" w14:paraId="00000A91">
      <w:pPr>
        <w:ind w:left="0" w:firstLine="0"/>
        <w:rPr/>
      </w:pPr>
      <w:r w:rsidDel="00000000" w:rsidR="00000000" w:rsidRPr="00000000">
        <w:rPr>
          <w:rtl w:val="0"/>
        </w:rPr>
        <w:t xml:space="preserve">ART: The, the way this is f- [thinking noise, pause] I guess ten’s.. not a bad number.. [laughs]</w:t>
      </w:r>
    </w:p>
    <w:p w:rsidR="00000000" w:rsidDel="00000000" w:rsidP="00000000" w:rsidRDefault="00000000" w:rsidRPr="00000000" w14:paraId="00000A92">
      <w:pPr>
        <w:ind w:left="0" w:firstLine="0"/>
        <w:rPr/>
      </w:pPr>
      <w:r w:rsidDel="00000000" w:rsidR="00000000" w:rsidRPr="00000000">
        <w:rPr>
          <w:rtl w:val="0"/>
        </w:rPr>
      </w:r>
    </w:p>
    <w:p w:rsidR="00000000" w:rsidDel="00000000" w:rsidP="00000000" w:rsidRDefault="00000000" w:rsidRPr="00000000" w14:paraId="00000A93">
      <w:pPr>
        <w:ind w:left="0" w:firstLine="0"/>
        <w:rPr/>
      </w:pPr>
      <w:r w:rsidDel="00000000" w:rsidR="00000000" w:rsidRPr="00000000">
        <w:rPr>
          <w:rtl w:val="0"/>
        </w:rPr>
        <w:t xml:space="preserve">AUSTIN: Again, that’s just how many figures are here </w:t>
      </w:r>
      <w:r w:rsidDel="00000000" w:rsidR="00000000" w:rsidRPr="00000000">
        <w:rPr>
          <w:i w:val="1"/>
          <w:rtl w:val="0"/>
        </w:rPr>
        <w:t xml:space="preserve">as </w:t>
      </w:r>
      <w:r w:rsidDel="00000000" w:rsidR="00000000" w:rsidRPr="00000000">
        <w:rPr>
          <w:rtl w:val="0"/>
        </w:rPr>
        <w:t xml:space="preserve"> the soldier figures, each warrior.</w:t>
      </w:r>
    </w:p>
    <w:p w:rsidR="00000000" w:rsidDel="00000000" w:rsidP="00000000" w:rsidRDefault="00000000" w:rsidRPr="00000000" w14:paraId="00000A94">
      <w:pPr>
        <w:ind w:left="0" w:firstLine="0"/>
        <w:rPr/>
      </w:pPr>
      <w:r w:rsidDel="00000000" w:rsidR="00000000" w:rsidRPr="00000000">
        <w:rPr>
          <w:rtl w:val="0"/>
        </w:rPr>
      </w:r>
    </w:p>
    <w:p w:rsidR="00000000" w:rsidDel="00000000" w:rsidP="00000000" w:rsidRDefault="00000000" w:rsidRPr="00000000" w14:paraId="00000A95">
      <w:pPr>
        <w:ind w:left="0" w:firstLine="0"/>
        <w:rPr/>
      </w:pPr>
      <w:r w:rsidDel="00000000" w:rsidR="00000000" w:rsidRPr="00000000">
        <w:rPr>
          <w:rtl w:val="0"/>
        </w:rPr>
        <w:t xml:space="preserve">ART: I guess, I, I guess I’m trying to think of a --Do I think this is one big entity that’s, that’s expressing itself like this. Or do I think this is every book is it’s own thing and if I convince one to stop it’s not useful.</w:t>
      </w:r>
    </w:p>
    <w:p w:rsidR="00000000" w:rsidDel="00000000" w:rsidP="00000000" w:rsidRDefault="00000000" w:rsidRPr="00000000" w14:paraId="00000A96">
      <w:pPr>
        <w:ind w:left="0" w:firstLine="0"/>
        <w:rPr/>
      </w:pPr>
      <w:r w:rsidDel="00000000" w:rsidR="00000000" w:rsidRPr="00000000">
        <w:rPr>
          <w:rtl w:val="0"/>
        </w:rPr>
      </w:r>
    </w:p>
    <w:p w:rsidR="00000000" w:rsidDel="00000000" w:rsidP="00000000" w:rsidRDefault="00000000" w:rsidRPr="00000000" w14:paraId="00000A97">
      <w:pPr>
        <w:ind w:left="0" w:firstLine="0"/>
        <w:rPr/>
      </w:pPr>
      <w:r w:rsidDel="00000000" w:rsidR="00000000" w:rsidRPr="00000000">
        <w:rPr>
          <w:rtl w:val="0"/>
        </w:rPr>
        <w:t xml:space="preserve">AUSTIN: Make your decision. What are you doing?</w:t>
        <w:br w:type="textWrapping"/>
        <w:br w:type="textWrapping"/>
        <w:t xml:space="preserve">ART: I guess I gotta try it. I, I open the door and I use I am the Law, I give that --I don’t remember what I said last time. ‘Cause I was just making it up [laughs]</w:t>
      </w:r>
    </w:p>
    <w:p w:rsidR="00000000" w:rsidDel="00000000" w:rsidP="00000000" w:rsidRDefault="00000000" w:rsidRPr="00000000" w14:paraId="00000A98">
      <w:pPr>
        <w:ind w:left="0" w:firstLine="0"/>
        <w:rPr/>
      </w:pPr>
      <w:r w:rsidDel="00000000" w:rsidR="00000000" w:rsidRPr="00000000">
        <w:rPr>
          <w:rtl w:val="0"/>
        </w:rPr>
      </w:r>
    </w:p>
    <w:p w:rsidR="00000000" w:rsidDel="00000000" w:rsidP="00000000" w:rsidRDefault="00000000" w:rsidRPr="00000000" w14:paraId="00000A99">
      <w:pPr>
        <w:ind w:left="0" w:firstLine="0"/>
        <w:rPr/>
      </w:pPr>
      <w:r w:rsidDel="00000000" w:rsidR="00000000" w:rsidRPr="00000000">
        <w:rPr>
          <w:rtl w:val="0"/>
        </w:rPr>
        <w:t xml:space="preserve">AUSTIN: Yeah, that’s fine.</w:t>
      </w:r>
    </w:p>
    <w:p w:rsidR="00000000" w:rsidDel="00000000" w:rsidP="00000000" w:rsidRDefault="00000000" w:rsidRPr="00000000" w14:paraId="00000A9A">
      <w:pPr>
        <w:ind w:left="0" w:firstLine="0"/>
        <w:rPr/>
      </w:pPr>
      <w:r w:rsidDel="00000000" w:rsidR="00000000" w:rsidRPr="00000000">
        <w:rPr>
          <w:rtl w:val="0"/>
        </w:rPr>
      </w:r>
    </w:p>
    <w:p w:rsidR="00000000" w:rsidDel="00000000" w:rsidP="00000000" w:rsidRDefault="00000000" w:rsidRPr="00000000" w14:paraId="00000A9B">
      <w:pPr>
        <w:ind w:left="850.3937007874017" w:firstLine="0"/>
        <w:rPr/>
      </w:pPr>
      <w:r w:rsidDel="00000000" w:rsidR="00000000" w:rsidRPr="00000000">
        <w:rPr>
          <w:rtl w:val="0"/>
        </w:rPr>
        <w:t xml:space="preserve">ART (as Hadrian): The, in the name of Samothes, the King God, the Crafter of the Sun. </w:t>
      </w:r>
    </w:p>
    <w:p w:rsidR="00000000" w:rsidDel="00000000" w:rsidP="00000000" w:rsidRDefault="00000000" w:rsidRPr="00000000" w14:paraId="00000A9C">
      <w:pPr>
        <w:ind w:left="0" w:firstLine="0"/>
        <w:rPr/>
      </w:pPr>
      <w:r w:rsidDel="00000000" w:rsidR="00000000" w:rsidRPr="00000000">
        <w:rPr>
          <w:rtl w:val="0"/>
        </w:rPr>
      </w:r>
    </w:p>
    <w:p w:rsidR="00000000" w:rsidDel="00000000" w:rsidP="00000000" w:rsidRDefault="00000000" w:rsidRPr="00000000" w14:paraId="00000A9D">
      <w:pPr>
        <w:ind w:left="0" w:firstLine="0"/>
        <w:rPr/>
      </w:pPr>
      <w:r w:rsidDel="00000000" w:rsidR="00000000" w:rsidRPr="00000000">
        <w:rPr>
          <w:rtl w:val="0"/>
        </w:rPr>
        <w:t xml:space="preserve">ART: And I think I said Once and Future King, which is a new part of that mythology.</w:t>
      </w:r>
    </w:p>
    <w:p w:rsidR="00000000" w:rsidDel="00000000" w:rsidP="00000000" w:rsidRDefault="00000000" w:rsidRPr="00000000" w14:paraId="00000A9E">
      <w:pPr>
        <w:ind w:left="0" w:firstLine="0"/>
        <w:rPr/>
      </w:pPr>
      <w:r w:rsidDel="00000000" w:rsidR="00000000" w:rsidRPr="00000000">
        <w:rPr>
          <w:rtl w:val="0"/>
        </w:rPr>
      </w:r>
    </w:p>
    <w:p w:rsidR="00000000" w:rsidDel="00000000" w:rsidP="00000000" w:rsidRDefault="00000000" w:rsidRPr="00000000" w14:paraId="00000A9F">
      <w:pPr>
        <w:ind w:left="0" w:firstLine="0"/>
        <w:rPr/>
      </w:pPr>
      <w:r w:rsidDel="00000000" w:rsidR="00000000" w:rsidRPr="00000000">
        <w:rPr>
          <w:rtl w:val="0"/>
        </w:rPr>
        <w:t xml:space="preserve">AUSTIN: Yep, you did.</w:t>
      </w:r>
    </w:p>
    <w:p w:rsidR="00000000" w:rsidDel="00000000" w:rsidP="00000000" w:rsidRDefault="00000000" w:rsidRPr="00000000" w14:paraId="00000AA0">
      <w:pPr>
        <w:ind w:left="0" w:firstLine="0"/>
        <w:rPr/>
      </w:pPr>
      <w:r w:rsidDel="00000000" w:rsidR="00000000" w:rsidRPr="00000000">
        <w:rPr>
          <w:rtl w:val="0"/>
        </w:rPr>
      </w:r>
    </w:p>
    <w:p w:rsidR="00000000" w:rsidDel="00000000" w:rsidP="00000000" w:rsidRDefault="00000000" w:rsidRPr="00000000" w14:paraId="00000AA1">
      <w:pPr>
        <w:ind w:left="0" w:firstLine="0"/>
        <w:rPr/>
      </w:pPr>
      <w:r w:rsidDel="00000000" w:rsidR="00000000" w:rsidRPr="00000000">
        <w:rPr>
          <w:rtl w:val="0"/>
        </w:rPr>
        <w:t xml:space="preserve">KEITH: You said once and future ruler of these lands.</w:t>
      </w:r>
    </w:p>
    <w:p w:rsidR="00000000" w:rsidDel="00000000" w:rsidP="00000000" w:rsidRDefault="00000000" w:rsidRPr="00000000" w14:paraId="00000AA2">
      <w:pPr>
        <w:ind w:left="0" w:firstLine="0"/>
        <w:rPr/>
      </w:pPr>
      <w:r w:rsidDel="00000000" w:rsidR="00000000" w:rsidRPr="00000000">
        <w:rPr>
          <w:rtl w:val="0"/>
        </w:rPr>
      </w:r>
    </w:p>
    <w:p w:rsidR="00000000" w:rsidDel="00000000" w:rsidP="00000000" w:rsidRDefault="00000000" w:rsidRPr="00000000" w14:paraId="00000AA3">
      <w:pPr>
        <w:ind w:left="0" w:firstLine="0"/>
        <w:rPr/>
      </w:pPr>
      <w:r w:rsidDel="00000000" w:rsidR="00000000" w:rsidRPr="00000000">
        <w:rPr>
          <w:rtl w:val="0"/>
        </w:rPr>
        <w:t xml:space="preserve">ART: Okay.</w:t>
      </w:r>
    </w:p>
    <w:p w:rsidR="00000000" w:rsidDel="00000000" w:rsidP="00000000" w:rsidRDefault="00000000" w:rsidRPr="00000000" w14:paraId="00000AA4">
      <w:pPr>
        <w:ind w:left="0" w:firstLine="0"/>
        <w:rPr/>
      </w:pPr>
      <w:r w:rsidDel="00000000" w:rsidR="00000000" w:rsidRPr="00000000">
        <w:rPr>
          <w:rtl w:val="0"/>
        </w:rPr>
      </w:r>
    </w:p>
    <w:p w:rsidR="00000000" w:rsidDel="00000000" w:rsidP="00000000" w:rsidRDefault="00000000" w:rsidRPr="00000000" w14:paraId="00000AA5">
      <w:pPr>
        <w:ind w:left="850.3937007874017" w:firstLine="0"/>
        <w:rPr/>
      </w:pPr>
      <w:r w:rsidDel="00000000" w:rsidR="00000000" w:rsidRPr="00000000">
        <w:rPr>
          <w:rtl w:val="0"/>
        </w:rPr>
        <w:t xml:space="preserve">ART (as Hadrian): I com-, I command you to stop.</w:t>
      </w:r>
    </w:p>
    <w:p w:rsidR="00000000" w:rsidDel="00000000" w:rsidP="00000000" w:rsidRDefault="00000000" w:rsidRPr="00000000" w14:paraId="00000AA6">
      <w:pPr>
        <w:ind w:left="850.3937007874017" w:firstLine="0"/>
        <w:rPr/>
      </w:pPr>
      <w:r w:rsidDel="00000000" w:rsidR="00000000" w:rsidRPr="00000000">
        <w:rPr>
          <w:rtl w:val="0"/>
        </w:rPr>
      </w:r>
    </w:p>
    <w:p w:rsidR="00000000" w:rsidDel="00000000" w:rsidP="00000000" w:rsidRDefault="00000000" w:rsidRPr="00000000" w14:paraId="00000AA7">
      <w:pPr>
        <w:ind w:left="0" w:firstLine="0"/>
        <w:rPr/>
      </w:pPr>
      <w:r w:rsidDel="00000000" w:rsidR="00000000" w:rsidRPr="00000000">
        <w:rPr>
          <w:rtl w:val="0"/>
        </w:rPr>
        <w:t xml:space="preserve">AUSTIN: Three of the soldiers turn to you and it’s like a loud [claps] clap, as the, as many of the books close shut and you read that, or you hear it, and all you hear is:</w:t>
      </w:r>
    </w:p>
    <w:p w:rsidR="00000000" w:rsidDel="00000000" w:rsidP="00000000" w:rsidRDefault="00000000" w:rsidRPr="00000000" w14:paraId="00000AA8">
      <w:pPr>
        <w:ind w:left="0" w:firstLine="0"/>
        <w:rPr/>
      </w:pPr>
      <w:r w:rsidDel="00000000" w:rsidR="00000000" w:rsidRPr="00000000">
        <w:rPr>
          <w:rtl w:val="0"/>
        </w:rPr>
      </w:r>
    </w:p>
    <w:p w:rsidR="00000000" w:rsidDel="00000000" w:rsidP="00000000" w:rsidRDefault="00000000" w:rsidRPr="00000000" w14:paraId="00000AA9">
      <w:pPr>
        <w:ind w:left="850.3937007874017" w:firstLine="0"/>
        <w:rPr/>
      </w:pPr>
      <w:r w:rsidDel="00000000" w:rsidR="00000000" w:rsidRPr="00000000">
        <w:rPr>
          <w:rtl w:val="0"/>
        </w:rPr>
        <w:t xml:space="preserve">AUSTIN (as books): [loudly] Quiet!</w:t>
      </w:r>
    </w:p>
    <w:p w:rsidR="00000000" w:rsidDel="00000000" w:rsidP="00000000" w:rsidRDefault="00000000" w:rsidRPr="00000000" w14:paraId="00000AAA">
      <w:pPr>
        <w:ind w:left="850.3937007874017" w:firstLine="0"/>
        <w:rPr/>
      </w:pPr>
      <w:r w:rsidDel="00000000" w:rsidR="00000000" w:rsidRPr="00000000">
        <w:rPr>
          <w:rtl w:val="0"/>
        </w:rPr>
      </w:r>
    </w:p>
    <w:p w:rsidR="00000000" w:rsidDel="00000000" w:rsidP="00000000" w:rsidRDefault="00000000" w:rsidRPr="00000000" w14:paraId="00000AAB">
      <w:pPr>
        <w:ind w:left="0" w:firstLine="0"/>
        <w:rPr/>
      </w:pPr>
      <w:r w:rsidDel="00000000" w:rsidR="00000000" w:rsidRPr="00000000">
        <w:rPr>
          <w:rtl w:val="0"/>
        </w:rPr>
        <w:t xml:space="preserve">AUSTIN: And three of the javelins are tossed in your direction.</w:t>
      </w:r>
    </w:p>
    <w:p w:rsidR="00000000" w:rsidDel="00000000" w:rsidP="00000000" w:rsidRDefault="00000000" w:rsidRPr="00000000" w14:paraId="00000AAC">
      <w:pPr>
        <w:ind w:left="0" w:firstLine="0"/>
        <w:rPr/>
      </w:pPr>
      <w:r w:rsidDel="00000000" w:rsidR="00000000" w:rsidRPr="00000000">
        <w:rPr>
          <w:rtl w:val="0"/>
        </w:rPr>
      </w:r>
    </w:p>
    <w:p w:rsidR="00000000" w:rsidDel="00000000" w:rsidP="00000000" w:rsidRDefault="00000000" w:rsidRPr="00000000" w14:paraId="00000AAD">
      <w:pPr>
        <w:ind w:left="0" w:firstLine="0"/>
        <w:rPr/>
      </w:pPr>
      <w:r w:rsidDel="00000000" w:rsidR="00000000" w:rsidRPr="00000000">
        <w:rPr>
          <w:rtl w:val="0"/>
        </w:rPr>
        <w:t xml:space="preserve">ART: Wait, I didn’t roll my thing.</w:t>
      </w:r>
    </w:p>
    <w:p w:rsidR="00000000" w:rsidDel="00000000" w:rsidP="00000000" w:rsidRDefault="00000000" w:rsidRPr="00000000" w14:paraId="00000AAE">
      <w:pPr>
        <w:ind w:left="0" w:firstLine="0"/>
        <w:rPr/>
      </w:pPr>
      <w:r w:rsidDel="00000000" w:rsidR="00000000" w:rsidRPr="00000000">
        <w:rPr>
          <w:rtl w:val="0"/>
        </w:rPr>
      </w:r>
    </w:p>
    <w:p w:rsidR="00000000" w:rsidDel="00000000" w:rsidP="00000000" w:rsidRDefault="00000000" w:rsidRPr="00000000" w14:paraId="00000AAF">
      <w:pPr>
        <w:ind w:left="0" w:firstLine="0"/>
        <w:rPr/>
      </w:pPr>
      <w:r w:rsidDel="00000000" w:rsidR="00000000" w:rsidRPr="00000000">
        <w:rPr>
          <w:rtl w:val="0"/>
        </w:rPr>
        <w:t xml:space="preserve">AUSTIN: Ehh, it worked.</w:t>
      </w:r>
    </w:p>
    <w:p w:rsidR="00000000" w:rsidDel="00000000" w:rsidP="00000000" w:rsidRDefault="00000000" w:rsidRPr="00000000" w14:paraId="00000AB0">
      <w:pPr>
        <w:ind w:left="0" w:firstLine="0"/>
        <w:rPr/>
      </w:pPr>
      <w:r w:rsidDel="00000000" w:rsidR="00000000" w:rsidRPr="00000000">
        <w:rPr>
          <w:rtl w:val="0"/>
        </w:rPr>
      </w:r>
    </w:p>
    <w:p w:rsidR="00000000" w:rsidDel="00000000" w:rsidP="00000000" w:rsidRDefault="00000000" w:rsidRPr="00000000" w14:paraId="00000AB1">
      <w:pPr>
        <w:ind w:left="0" w:firstLine="0"/>
        <w:rPr/>
      </w:pPr>
      <w:r w:rsidDel="00000000" w:rsidR="00000000" w:rsidRPr="00000000">
        <w:rPr>
          <w:rtl w:val="0"/>
        </w:rPr>
        <w:t xml:space="preserve">[Art laughs]</w:t>
      </w:r>
    </w:p>
    <w:p w:rsidR="00000000" w:rsidDel="00000000" w:rsidP="00000000" w:rsidRDefault="00000000" w:rsidRPr="00000000" w14:paraId="00000AB2">
      <w:pPr>
        <w:ind w:left="0" w:firstLine="0"/>
        <w:rPr/>
      </w:pPr>
      <w:r w:rsidDel="00000000" w:rsidR="00000000" w:rsidRPr="00000000">
        <w:rPr>
          <w:rtl w:val="0"/>
        </w:rPr>
      </w:r>
    </w:p>
    <w:p w:rsidR="00000000" w:rsidDel="00000000" w:rsidP="00000000" w:rsidRDefault="00000000" w:rsidRPr="00000000" w14:paraId="00000AB3">
      <w:pPr>
        <w:ind w:left="0" w:firstLine="0"/>
        <w:rPr/>
      </w:pPr>
      <w:r w:rsidDel="00000000" w:rsidR="00000000" w:rsidRPr="00000000">
        <w:rPr>
          <w:rtl w:val="0"/>
        </w:rPr>
        <w:t xml:space="preserve">[Art and Austin at the same time]</w:t>
      </w:r>
    </w:p>
    <w:p w:rsidR="00000000" w:rsidDel="00000000" w:rsidP="00000000" w:rsidRDefault="00000000" w:rsidRPr="00000000" w14:paraId="00000AB4">
      <w:pPr>
        <w:ind w:left="0" w:firstLine="0"/>
        <w:rPr/>
      </w:pPr>
      <w:r w:rsidDel="00000000" w:rsidR="00000000" w:rsidRPr="00000000">
        <w:rPr>
          <w:rtl w:val="0"/>
        </w:rPr>
      </w:r>
    </w:p>
    <w:p w:rsidR="00000000" w:rsidDel="00000000" w:rsidP="00000000" w:rsidRDefault="00000000" w:rsidRPr="00000000" w14:paraId="00000AB5">
      <w:pPr>
        <w:ind w:left="0" w:firstLine="0"/>
        <w:rPr/>
      </w:pPr>
      <w:r w:rsidDel="00000000" w:rsidR="00000000" w:rsidRPr="00000000">
        <w:rPr>
          <w:rtl w:val="0"/>
        </w:rPr>
        <w:t xml:space="preserve">AUSTIN: They hea-, I mean, they-</w:t>
      </w:r>
    </w:p>
    <w:p w:rsidR="00000000" w:rsidDel="00000000" w:rsidP="00000000" w:rsidRDefault="00000000" w:rsidRPr="00000000" w14:paraId="00000AB6">
      <w:pPr>
        <w:ind w:left="0" w:firstLine="0"/>
        <w:rPr/>
      </w:pPr>
      <w:r w:rsidDel="00000000" w:rsidR="00000000" w:rsidRPr="00000000">
        <w:rPr>
          <w:rtl w:val="0"/>
        </w:rPr>
      </w:r>
    </w:p>
    <w:p w:rsidR="00000000" w:rsidDel="00000000" w:rsidP="00000000" w:rsidRDefault="00000000" w:rsidRPr="00000000" w14:paraId="00000AB7">
      <w:pPr>
        <w:ind w:left="0" w:firstLine="0"/>
        <w:rPr/>
      </w:pPr>
      <w:r w:rsidDel="00000000" w:rsidR="00000000" w:rsidRPr="00000000">
        <w:rPr>
          <w:rtl w:val="0"/>
        </w:rPr>
        <w:t xml:space="preserve">ART: But I, But I get a plus one.</w:t>
      </w:r>
    </w:p>
    <w:p w:rsidR="00000000" w:rsidDel="00000000" w:rsidP="00000000" w:rsidRDefault="00000000" w:rsidRPr="00000000" w14:paraId="00000AB8">
      <w:pPr>
        <w:ind w:left="0" w:firstLine="0"/>
        <w:rPr/>
      </w:pPr>
      <w:r w:rsidDel="00000000" w:rsidR="00000000" w:rsidRPr="00000000">
        <w:rPr>
          <w:rtl w:val="0"/>
        </w:rPr>
      </w:r>
    </w:p>
    <w:p w:rsidR="00000000" w:rsidDel="00000000" w:rsidP="00000000" w:rsidRDefault="00000000" w:rsidRPr="00000000" w14:paraId="00000AB9">
      <w:pPr>
        <w:ind w:left="0" w:firstLine="0"/>
        <w:rPr/>
      </w:pPr>
      <w:r w:rsidDel="00000000" w:rsidR="00000000" w:rsidRPr="00000000">
        <w:rPr>
          <w:rtl w:val="0"/>
        </w:rPr>
        <w:t xml:space="preserve">AUSTIN: Okay, I forgot that you actually have. Go ahead make your --I forgot that you actually have a, a like a thing. My bad.</w:t>
      </w:r>
    </w:p>
    <w:p w:rsidR="00000000" w:rsidDel="00000000" w:rsidP="00000000" w:rsidRDefault="00000000" w:rsidRPr="00000000" w14:paraId="00000ABA">
      <w:pPr>
        <w:ind w:left="0" w:firstLine="0"/>
        <w:rPr/>
      </w:pPr>
      <w:r w:rsidDel="00000000" w:rsidR="00000000" w:rsidRPr="00000000">
        <w:rPr>
          <w:rtl w:val="0"/>
        </w:rPr>
      </w:r>
    </w:p>
    <w:p w:rsidR="00000000" w:rsidDel="00000000" w:rsidP="00000000" w:rsidRDefault="00000000" w:rsidRPr="00000000" w14:paraId="00000ABB">
      <w:pPr>
        <w:ind w:left="0" w:firstLine="0"/>
        <w:rPr/>
      </w:pPr>
      <w:r w:rsidDel="00000000" w:rsidR="00000000" w:rsidRPr="00000000">
        <w:rPr>
          <w:rtl w:val="0"/>
        </w:rPr>
        <w:t xml:space="preserve">ART: Yeah, Okay. I get like a plus one forward.</w:t>
      </w:r>
    </w:p>
    <w:p w:rsidR="00000000" w:rsidDel="00000000" w:rsidP="00000000" w:rsidRDefault="00000000" w:rsidRPr="00000000" w14:paraId="00000ABC">
      <w:pPr>
        <w:ind w:left="0" w:firstLine="0"/>
        <w:rPr/>
      </w:pPr>
      <w:r w:rsidDel="00000000" w:rsidR="00000000" w:rsidRPr="00000000">
        <w:rPr>
          <w:rtl w:val="0"/>
        </w:rPr>
      </w:r>
    </w:p>
    <w:p w:rsidR="00000000" w:rsidDel="00000000" w:rsidP="00000000" w:rsidRDefault="00000000" w:rsidRPr="00000000" w14:paraId="00000ABD">
      <w:pPr>
        <w:ind w:left="0" w:firstLine="0"/>
        <w:rPr/>
      </w:pPr>
      <w:r w:rsidDel="00000000" w:rsidR="00000000" w:rsidRPr="00000000">
        <w:rPr>
          <w:rtl w:val="0"/>
        </w:rPr>
        <w:t xml:space="preserve">AUSTIN: Okay, so you get your plus one forward, their response is to attack.</w:t>
      </w:r>
    </w:p>
    <w:p w:rsidR="00000000" w:rsidDel="00000000" w:rsidP="00000000" w:rsidRDefault="00000000" w:rsidRPr="00000000" w14:paraId="00000ABE">
      <w:pPr>
        <w:ind w:left="0" w:firstLine="0"/>
        <w:rPr/>
      </w:pPr>
      <w:r w:rsidDel="00000000" w:rsidR="00000000" w:rsidRPr="00000000">
        <w:rPr>
          <w:rtl w:val="0"/>
        </w:rPr>
      </w:r>
    </w:p>
    <w:p w:rsidR="00000000" w:rsidDel="00000000" w:rsidP="00000000" w:rsidRDefault="00000000" w:rsidRPr="00000000" w14:paraId="00000ABF">
      <w:pPr>
        <w:ind w:left="0" w:firstLine="0"/>
        <w:rPr/>
      </w:pPr>
      <w:r w:rsidDel="00000000" w:rsidR="00000000" w:rsidRPr="00000000">
        <w:rPr>
          <w:rtl w:val="0"/>
        </w:rPr>
        <w:t xml:space="preserve">ART: I, yeah, I got it [laughs]</w:t>
      </w:r>
    </w:p>
    <w:p w:rsidR="00000000" w:rsidDel="00000000" w:rsidP="00000000" w:rsidRDefault="00000000" w:rsidRPr="00000000" w14:paraId="00000AC0">
      <w:pPr>
        <w:ind w:left="0" w:firstLine="0"/>
        <w:rPr/>
      </w:pPr>
      <w:r w:rsidDel="00000000" w:rsidR="00000000" w:rsidRPr="00000000">
        <w:rPr>
          <w:rtl w:val="0"/>
        </w:rPr>
      </w:r>
    </w:p>
    <w:p w:rsidR="00000000" w:rsidDel="00000000" w:rsidP="00000000" w:rsidRDefault="00000000" w:rsidRPr="00000000" w14:paraId="00000AC1">
      <w:pPr>
        <w:ind w:left="0" w:firstLine="0"/>
        <w:rPr/>
      </w:pPr>
      <w:r w:rsidDel="00000000" w:rsidR="00000000" w:rsidRPr="00000000">
        <w:rPr>
          <w:rtl w:val="0"/>
        </w:rPr>
        <w:t xml:space="preserve">AUSTIN: What do you do as they’re hurling javelins at you?</w:t>
      </w:r>
    </w:p>
    <w:p w:rsidR="00000000" w:rsidDel="00000000" w:rsidP="00000000" w:rsidRDefault="00000000" w:rsidRPr="00000000" w14:paraId="00000AC2">
      <w:pPr>
        <w:ind w:left="0" w:firstLine="0"/>
        <w:rPr/>
      </w:pPr>
      <w:r w:rsidDel="00000000" w:rsidR="00000000" w:rsidRPr="00000000">
        <w:rPr>
          <w:rtl w:val="0"/>
        </w:rPr>
      </w:r>
    </w:p>
    <w:p w:rsidR="00000000" w:rsidDel="00000000" w:rsidP="00000000" w:rsidRDefault="00000000" w:rsidRPr="00000000" w14:paraId="00000AC3">
      <w:pPr>
        <w:ind w:left="0" w:firstLine="0"/>
        <w:rPr/>
      </w:pPr>
      <w:r w:rsidDel="00000000" w:rsidR="00000000" w:rsidRPr="00000000">
        <w:rPr>
          <w:rtl w:val="0"/>
        </w:rPr>
        <w:t xml:space="preserve">ART: I don’t know, what’s a quiet way to, to cover yourself? I, I defend that’s a move right?</w:t>
        <w:br w:type="textWrapping"/>
        <w:br w:type="textWrapping"/>
        <w:t xml:space="preserve">JACK: Defy Danger, or-</w:t>
      </w:r>
    </w:p>
    <w:p w:rsidR="00000000" w:rsidDel="00000000" w:rsidP="00000000" w:rsidRDefault="00000000" w:rsidRPr="00000000" w14:paraId="00000AC4">
      <w:pPr>
        <w:ind w:left="0" w:firstLine="0"/>
        <w:rPr/>
      </w:pPr>
      <w:r w:rsidDel="00000000" w:rsidR="00000000" w:rsidRPr="00000000">
        <w:rPr>
          <w:rtl w:val="0"/>
        </w:rPr>
      </w:r>
    </w:p>
    <w:p w:rsidR="00000000" w:rsidDel="00000000" w:rsidP="00000000" w:rsidRDefault="00000000" w:rsidRPr="00000000" w14:paraId="00000AC5">
      <w:pPr>
        <w:ind w:left="0" w:firstLine="0"/>
        <w:rPr/>
      </w:pPr>
      <w:r w:rsidDel="00000000" w:rsidR="00000000" w:rsidRPr="00000000">
        <w:rPr>
          <w:rtl w:val="0"/>
        </w:rPr>
        <w:t xml:space="preserve">AUSTIN: Defend, defend --Yeah, you’re probably gonna wanna defy danger here. What do you </w:t>
      </w:r>
      <w:r w:rsidDel="00000000" w:rsidR="00000000" w:rsidRPr="00000000">
        <w:rPr>
          <w:i w:val="1"/>
          <w:rtl w:val="0"/>
        </w:rPr>
        <w:t xml:space="preserve">do</w:t>
      </w:r>
      <w:r w:rsidDel="00000000" w:rsidR="00000000" w:rsidRPr="00000000">
        <w:rPr>
          <w:rtl w:val="0"/>
        </w:rPr>
        <w:t xml:space="preserve"> physically? Tell me what you do and then we’ll figure out the move. </w:t>
      </w:r>
    </w:p>
    <w:p w:rsidR="00000000" w:rsidDel="00000000" w:rsidP="00000000" w:rsidRDefault="00000000" w:rsidRPr="00000000" w14:paraId="00000AC6">
      <w:pPr>
        <w:ind w:left="0" w:firstLine="0"/>
        <w:rPr/>
      </w:pPr>
      <w:r w:rsidDel="00000000" w:rsidR="00000000" w:rsidRPr="00000000">
        <w:rPr>
          <w:rtl w:val="0"/>
        </w:rPr>
      </w:r>
    </w:p>
    <w:p w:rsidR="00000000" w:rsidDel="00000000" w:rsidP="00000000" w:rsidRDefault="00000000" w:rsidRPr="00000000" w14:paraId="00000AC7">
      <w:pPr>
        <w:ind w:left="0" w:firstLine="0"/>
        <w:rPr/>
      </w:pPr>
      <w:r w:rsidDel="00000000" w:rsidR="00000000" w:rsidRPr="00000000">
        <w:rPr>
          <w:rtl w:val="0"/>
        </w:rPr>
        <w:t xml:space="preserve">ART: I like cover my face. Right? Like, I’m wearing armour and I’m wearing a helmet-</w:t>
      </w:r>
    </w:p>
    <w:p w:rsidR="00000000" w:rsidDel="00000000" w:rsidP="00000000" w:rsidRDefault="00000000" w:rsidRPr="00000000" w14:paraId="00000AC8">
      <w:pPr>
        <w:ind w:left="0" w:firstLine="0"/>
        <w:rPr/>
      </w:pPr>
      <w:r w:rsidDel="00000000" w:rsidR="00000000" w:rsidRPr="00000000">
        <w:rPr>
          <w:rtl w:val="0"/>
        </w:rPr>
      </w:r>
    </w:p>
    <w:p w:rsidR="00000000" w:rsidDel="00000000" w:rsidP="00000000" w:rsidRDefault="00000000" w:rsidRPr="00000000" w14:paraId="00000AC9">
      <w:pPr>
        <w:ind w:left="0" w:firstLine="0"/>
        <w:rPr/>
      </w:pPr>
      <w:r w:rsidDel="00000000" w:rsidR="00000000" w:rsidRPr="00000000">
        <w:rPr>
          <w:rtl w:val="0"/>
        </w:rPr>
        <w:t xml:space="preserve">AUSTIN: Yeah, okay.</w:t>
      </w:r>
    </w:p>
    <w:p w:rsidR="00000000" w:rsidDel="00000000" w:rsidP="00000000" w:rsidRDefault="00000000" w:rsidRPr="00000000" w14:paraId="00000ACA">
      <w:pPr>
        <w:ind w:left="0" w:firstLine="0"/>
        <w:rPr/>
      </w:pPr>
      <w:r w:rsidDel="00000000" w:rsidR="00000000" w:rsidRPr="00000000">
        <w:rPr>
          <w:rtl w:val="0"/>
        </w:rPr>
      </w:r>
    </w:p>
    <w:p w:rsidR="00000000" w:rsidDel="00000000" w:rsidP="00000000" w:rsidRDefault="00000000" w:rsidRPr="00000000" w14:paraId="00000ACB">
      <w:pPr>
        <w:ind w:left="0" w:firstLine="0"/>
        <w:rPr/>
      </w:pPr>
      <w:r w:rsidDel="00000000" w:rsidR="00000000" w:rsidRPr="00000000">
        <w:rPr>
          <w:rtl w:val="0"/>
        </w:rPr>
        <w:t xml:space="preserve">ART: ..but like I shield my face with my arm.</w:t>
      </w:r>
    </w:p>
    <w:p w:rsidR="00000000" w:rsidDel="00000000" w:rsidP="00000000" w:rsidRDefault="00000000" w:rsidRPr="00000000" w14:paraId="00000ACC">
      <w:pPr>
        <w:ind w:left="0" w:firstLine="0"/>
        <w:rPr/>
      </w:pPr>
      <w:r w:rsidDel="00000000" w:rsidR="00000000" w:rsidRPr="00000000">
        <w:rPr>
          <w:rtl w:val="0"/>
        </w:rPr>
      </w:r>
    </w:p>
    <w:p w:rsidR="00000000" w:rsidDel="00000000" w:rsidP="00000000" w:rsidRDefault="00000000" w:rsidRPr="00000000" w14:paraId="00000ACD">
      <w:pPr>
        <w:ind w:left="0" w:firstLine="0"/>
        <w:rPr/>
      </w:pPr>
      <w:r w:rsidDel="00000000" w:rsidR="00000000" w:rsidRPr="00000000">
        <w:rPr>
          <w:rtl w:val="0"/>
        </w:rPr>
        <w:t xml:space="preserve">AUSTIN: That sounds like. That’s Defy Danger. And probably Defy Danger strength not Defy Danger constitution.</w:t>
      </w:r>
    </w:p>
    <w:p w:rsidR="00000000" w:rsidDel="00000000" w:rsidP="00000000" w:rsidRDefault="00000000" w:rsidRPr="00000000" w14:paraId="00000ACE">
      <w:pPr>
        <w:ind w:left="0" w:firstLine="0"/>
        <w:rPr/>
      </w:pPr>
      <w:r w:rsidDel="00000000" w:rsidR="00000000" w:rsidRPr="00000000">
        <w:rPr>
          <w:rtl w:val="0"/>
        </w:rPr>
      </w:r>
    </w:p>
    <w:p w:rsidR="00000000" w:rsidDel="00000000" w:rsidP="00000000" w:rsidRDefault="00000000" w:rsidRPr="00000000" w14:paraId="00000ACF">
      <w:pPr>
        <w:ind w:left="0" w:firstLine="0"/>
        <w:rPr/>
      </w:pPr>
      <w:r w:rsidDel="00000000" w:rsidR="00000000" w:rsidRPr="00000000">
        <w:rPr>
          <w:rtl w:val="0"/>
        </w:rPr>
        <w:t xml:space="preserve">JACK: That sounds-</w:t>
      </w:r>
    </w:p>
    <w:p w:rsidR="00000000" w:rsidDel="00000000" w:rsidP="00000000" w:rsidRDefault="00000000" w:rsidRPr="00000000" w14:paraId="00000AD0">
      <w:pPr>
        <w:ind w:left="0" w:firstLine="0"/>
        <w:rPr/>
      </w:pPr>
      <w:r w:rsidDel="00000000" w:rsidR="00000000" w:rsidRPr="00000000">
        <w:rPr>
          <w:rtl w:val="0"/>
        </w:rPr>
      </w:r>
    </w:p>
    <w:p w:rsidR="00000000" w:rsidDel="00000000" w:rsidP="00000000" w:rsidRDefault="00000000" w:rsidRPr="00000000" w14:paraId="00000AD1">
      <w:pPr>
        <w:ind w:left="0" w:firstLine="0"/>
        <w:rPr/>
      </w:pPr>
      <w:r w:rsidDel="00000000" w:rsidR="00000000" w:rsidRPr="00000000">
        <w:rPr>
          <w:rtl w:val="0"/>
        </w:rPr>
        <w:t xml:space="preserve">AUSTIN: ‘Cause you’re just kind of like holding up.</w:t>
      </w:r>
    </w:p>
    <w:p w:rsidR="00000000" w:rsidDel="00000000" w:rsidP="00000000" w:rsidRDefault="00000000" w:rsidRPr="00000000" w14:paraId="00000AD2">
      <w:pPr>
        <w:ind w:left="0" w:firstLine="0"/>
        <w:rPr/>
      </w:pPr>
      <w:r w:rsidDel="00000000" w:rsidR="00000000" w:rsidRPr="00000000">
        <w:rPr>
          <w:rtl w:val="0"/>
        </w:rPr>
      </w:r>
    </w:p>
    <w:p w:rsidR="00000000" w:rsidDel="00000000" w:rsidP="00000000" w:rsidRDefault="00000000" w:rsidRPr="00000000" w14:paraId="00000AD3">
      <w:pPr>
        <w:ind w:left="0" w:firstLine="0"/>
        <w:rPr/>
      </w:pPr>
      <w:r w:rsidDel="00000000" w:rsidR="00000000" w:rsidRPr="00000000">
        <w:rPr>
          <w:rtl w:val="0"/>
        </w:rPr>
        <w:t xml:space="preserve">JACK: If he’s covering himself up, that’s enduring, right?</w:t>
        <w:br w:type="textWrapping"/>
        <w:br w:type="textWrapping"/>
        <w:t xml:space="preserve">AUSTIN: No. Enduring. So end- --This is the thing. For, for me the division on this is that constitution isn’t about not taking damage, it’s about enduring it with, enduring the damage and like continuing on in spite of it? </w:t>
      </w:r>
    </w:p>
    <w:p w:rsidR="00000000" w:rsidDel="00000000" w:rsidP="00000000" w:rsidRDefault="00000000" w:rsidRPr="00000000" w14:paraId="00000AD4">
      <w:pPr>
        <w:ind w:left="0" w:firstLine="0"/>
        <w:rPr/>
      </w:pPr>
      <w:r w:rsidDel="00000000" w:rsidR="00000000" w:rsidRPr="00000000">
        <w:rPr>
          <w:rtl w:val="0"/>
        </w:rPr>
      </w:r>
    </w:p>
    <w:p w:rsidR="00000000" w:rsidDel="00000000" w:rsidP="00000000" w:rsidRDefault="00000000" w:rsidRPr="00000000" w14:paraId="00000AD5">
      <w:pPr>
        <w:ind w:left="0" w:firstLine="0"/>
        <w:rPr/>
      </w:pPr>
      <w:r w:rsidDel="00000000" w:rsidR="00000000" w:rsidRPr="00000000">
        <w:rPr>
          <w:rtl w:val="0"/>
        </w:rPr>
        <w:t xml:space="preserve">JACK: Right.</w:t>
      </w:r>
    </w:p>
    <w:p w:rsidR="00000000" w:rsidDel="00000000" w:rsidP="00000000" w:rsidRDefault="00000000" w:rsidRPr="00000000" w14:paraId="00000AD6">
      <w:pPr>
        <w:ind w:left="0" w:firstLine="0"/>
        <w:rPr/>
      </w:pPr>
      <w:r w:rsidDel="00000000" w:rsidR="00000000" w:rsidRPr="00000000">
        <w:rPr>
          <w:rtl w:val="0"/>
        </w:rPr>
      </w:r>
    </w:p>
    <w:p w:rsidR="00000000" w:rsidDel="00000000" w:rsidP="00000000" w:rsidRDefault="00000000" w:rsidRPr="00000000" w14:paraId="00000AD7">
      <w:pPr>
        <w:ind w:left="0" w:firstLine="0"/>
        <w:rPr/>
      </w:pPr>
      <w:r w:rsidDel="00000000" w:rsidR="00000000" w:rsidRPr="00000000">
        <w:rPr>
          <w:rtl w:val="0"/>
        </w:rPr>
        <w:t xml:space="preserve">AUSTIN: It’s it’s Ernalda in, in Glorantha’s mythology suffering the blows of the wolves and continuing.</w:t>
      </w:r>
    </w:p>
    <w:p w:rsidR="00000000" w:rsidDel="00000000" w:rsidP="00000000" w:rsidRDefault="00000000" w:rsidRPr="00000000" w14:paraId="00000AD8">
      <w:pPr>
        <w:ind w:left="0" w:firstLine="0"/>
        <w:rPr/>
      </w:pPr>
      <w:r w:rsidDel="00000000" w:rsidR="00000000" w:rsidRPr="00000000">
        <w:rPr>
          <w:rtl w:val="0"/>
        </w:rPr>
      </w:r>
    </w:p>
    <w:p w:rsidR="00000000" w:rsidDel="00000000" w:rsidP="00000000" w:rsidRDefault="00000000" w:rsidRPr="00000000" w14:paraId="00000AD9">
      <w:pPr>
        <w:ind w:left="0" w:firstLine="0"/>
        <w:rPr/>
      </w:pPr>
      <w:r w:rsidDel="00000000" w:rsidR="00000000" w:rsidRPr="00000000">
        <w:rPr>
          <w:rtl w:val="0"/>
        </w:rPr>
        <w:t xml:space="preserve">JACK: Oh yeah, yeah.</w:t>
      </w:r>
    </w:p>
    <w:p w:rsidR="00000000" w:rsidDel="00000000" w:rsidP="00000000" w:rsidRDefault="00000000" w:rsidRPr="00000000" w14:paraId="00000ADA">
      <w:pPr>
        <w:ind w:left="0" w:firstLine="0"/>
        <w:rPr/>
      </w:pPr>
      <w:r w:rsidDel="00000000" w:rsidR="00000000" w:rsidRPr="00000000">
        <w:rPr>
          <w:rtl w:val="0"/>
        </w:rPr>
      </w:r>
    </w:p>
    <w:p w:rsidR="00000000" w:rsidDel="00000000" w:rsidP="00000000" w:rsidRDefault="00000000" w:rsidRPr="00000000" w14:paraId="00000ADB">
      <w:pPr>
        <w:ind w:left="0" w:firstLine="0"/>
        <w:rPr/>
      </w:pPr>
      <w:r w:rsidDel="00000000" w:rsidR="00000000" w:rsidRPr="00000000">
        <w:rPr>
          <w:rtl w:val="0"/>
        </w:rPr>
        <w:t xml:space="preserve">AUSTIN: It’s not being, it’s not blocking damage. It’s living through it.</w:t>
      </w:r>
    </w:p>
    <w:p w:rsidR="00000000" w:rsidDel="00000000" w:rsidP="00000000" w:rsidRDefault="00000000" w:rsidRPr="00000000" w14:paraId="00000ADC">
      <w:pPr>
        <w:ind w:left="0" w:firstLine="0"/>
        <w:rPr/>
      </w:pPr>
      <w:r w:rsidDel="00000000" w:rsidR="00000000" w:rsidRPr="00000000">
        <w:rPr>
          <w:rtl w:val="0"/>
        </w:rPr>
      </w:r>
    </w:p>
    <w:p w:rsidR="00000000" w:rsidDel="00000000" w:rsidP="00000000" w:rsidRDefault="00000000" w:rsidRPr="00000000" w14:paraId="00000ADD">
      <w:pPr>
        <w:ind w:left="0" w:firstLine="0"/>
        <w:rPr/>
      </w:pPr>
      <w:r w:rsidDel="00000000" w:rsidR="00000000" w:rsidRPr="00000000">
        <w:rPr>
          <w:rtl w:val="0"/>
        </w:rPr>
        <w:t xml:space="preserve">JACK: So if he wasn’t covering himself up but was like, just like charging in.</w:t>
      </w:r>
    </w:p>
    <w:p w:rsidR="00000000" w:rsidDel="00000000" w:rsidP="00000000" w:rsidRDefault="00000000" w:rsidRPr="00000000" w14:paraId="00000ADE">
      <w:pPr>
        <w:ind w:left="0" w:firstLine="0"/>
        <w:rPr/>
      </w:pPr>
      <w:r w:rsidDel="00000000" w:rsidR="00000000" w:rsidRPr="00000000">
        <w:rPr>
          <w:rtl w:val="0"/>
        </w:rPr>
      </w:r>
    </w:p>
    <w:p w:rsidR="00000000" w:rsidDel="00000000" w:rsidP="00000000" w:rsidRDefault="00000000" w:rsidRPr="00000000" w14:paraId="00000ADF">
      <w:pPr>
        <w:ind w:left="0" w:firstLine="0"/>
        <w:rPr/>
      </w:pPr>
      <w:r w:rsidDel="00000000" w:rsidR="00000000" w:rsidRPr="00000000">
        <w:rPr>
          <w:rtl w:val="0"/>
        </w:rPr>
        <w:t xml:space="preserve">AUSTIN: If he was just like --If he wanted to like charge through to the next level and take those hits? Maybe that’s constitution. But I, I think he would still take that damage, it would just mean he was </w:t>
      </w:r>
      <w:r w:rsidDel="00000000" w:rsidR="00000000" w:rsidRPr="00000000">
        <w:rPr>
          <w:i w:val="1"/>
          <w:rtl w:val="0"/>
        </w:rPr>
        <w:t xml:space="preserve">also</w:t>
      </w:r>
      <w:r w:rsidDel="00000000" w:rsidR="00000000" w:rsidRPr="00000000">
        <w:rPr>
          <w:rtl w:val="0"/>
        </w:rPr>
        <w:t xml:space="preserve"> able to get across. Do you know what I mean? </w:t>
      </w:r>
    </w:p>
    <w:p w:rsidR="00000000" w:rsidDel="00000000" w:rsidP="00000000" w:rsidRDefault="00000000" w:rsidRPr="00000000" w14:paraId="00000AE0">
      <w:pPr>
        <w:ind w:left="0" w:firstLine="0"/>
        <w:rPr/>
      </w:pPr>
      <w:r w:rsidDel="00000000" w:rsidR="00000000" w:rsidRPr="00000000">
        <w:rPr>
          <w:rtl w:val="0"/>
        </w:rPr>
      </w:r>
    </w:p>
    <w:p w:rsidR="00000000" w:rsidDel="00000000" w:rsidP="00000000" w:rsidRDefault="00000000" w:rsidRPr="00000000" w14:paraId="00000AE1">
      <w:pPr>
        <w:ind w:left="0" w:firstLine="0"/>
        <w:rPr/>
      </w:pPr>
      <w:r w:rsidDel="00000000" w:rsidR="00000000" w:rsidRPr="00000000">
        <w:rPr>
          <w:rtl w:val="0"/>
        </w:rPr>
        <w:t xml:space="preserve">JACK: [as Austin is talking] No, that makes a lot of sense.</w:t>
      </w:r>
    </w:p>
    <w:p w:rsidR="00000000" w:rsidDel="00000000" w:rsidP="00000000" w:rsidRDefault="00000000" w:rsidRPr="00000000" w14:paraId="00000AE2">
      <w:pPr>
        <w:ind w:left="0" w:firstLine="0"/>
        <w:rPr/>
      </w:pPr>
      <w:r w:rsidDel="00000000" w:rsidR="00000000" w:rsidRPr="00000000">
        <w:rPr>
          <w:rtl w:val="0"/>
        </w:rPr>
      </w:r>
    </w:p>
    <w:p w:rsidR="00000000" w:rsidDel="00000000" w:rsidP="00000000" w:rsidRDefault="00000000" w:rsidRPr="00000000" w14:paraId="00000AE3">
      <w:pPr>
        <w:ind w:left="0" w:firstLine="0"/>
        <w:rPr/>
      </w:pPr>
      <w:r w:rsidDel="00000000" w:rsidR="00000000" w:rsidRPr="00000000">
        <w:rPr>
          <w:rtl w:val="0"/>
        </w:rPr>
        <w:t xml:space="preserve">AUSTIN: Defy Danger doesn’t say you don’t take damage, y’know? But with strength I think that, that is what this would be.</w:t>
      </w:r>
    </w:p>
    <w:p w:rsidR="00000000" w:rsidDel="00000000" w:rsidP="00000000" w:rsidRDefault="00000000" w:rsidRPr="00000000" w14:paraId="00000AE4">
      <w:pPr>
        <w:ind w:left="0" w:firstLine="0"/>
        <w:rPr/>
      </w:pPr>
      <w:r w:rsidDel="00000000" w:rsidR="00000000" w:rsidRPr="00000000">
        <w:rPr>
          <w:rtl w:val="0"/>
        </w:rPr>
      </w:r>
    </w:p>
    <w:p w:rsidR="00000000" w:rsidDel="00000000" w:rsidP="00000000" w:rsidRDefault="00000000" w:rsidRPr="00000000" w14:paraId="00000AE5">
      <w:pPr>
        <w:ind w:left="0" w:firstLine="0"/>
        <w:rPr/>
      </w:pPr>
      <w:r w:rsidDel="00000000" w:rsidR="00000000" w:rsidRPr="00000000">
        <w:rPr>
          <w:rtl w:val="0"/>
        </w:rPr>
        <w:t xml:space="preserve">ART: So this is roll 2d6 plus strength modifier?</w:t>
        <w:br w:type="textWrapping"/>
        <w:br w:type="textWrapping"/>
        <w:t xml:space="preserve">AUSTIN: Plus strength. Yeah. For this Defy Danger.</w:t>
      </w:r>
    </w:p>
    <w:p w:rsidR="00000000" w:rsidDel="00000000" w:rsidP="00000000" w:rsidRDefault="00000000" w:rsidRPr="00000000" w14:paraId="00000AE6">
      <w:pPr>
        <w:ind w:left="0" w:firstLine="0"/>
        <w:rPr/>
      </w:pPr>
      <w:r w:rsidDel="00000000" w:rsidR="00000000" w:rsidRPr="00000000">
        <w:rPr>
          <w:rtl w:val="0"/>
        </w:rPr>
      </w:r>
    </w:p>
    <w:p w:rsidR="00000000" w:rsidDel="00000000" w:rsidP="00000000" w:rsidRDefault="00000000" w:rsidRPr="00000000" w14:paraId="00000AE7">
      <w:pPr>
        <w:ind w:left="0" w:firstLine="0"/>
        <w:rPr/>
      </w:pPr>
      <w:r w:rsidDel="00000000" w:rsidR="00000000" w:rsidRPr="00000000">
        <w:rPr>
          <w:rtl w:val="0"/>
        </w:rPr>
        <w:t xml:space="preserve">ART: [mumbling] two.. [silent pause] that’s an eleven!</w:t>
      </w:r>
    </w:p>
    <w:p w:rsidR="00000000" w:rsidDel="00000000" w:rsidP="00000000" w:rsidRDefault="00000000" w:rsidRPr="00000000" w14:paraId="00000AE8">
      <w:pPr>
        <w:ind w:left="0" w:firstLine="0"/>
        <w:rPr/>
      </w:pPr>
      <w:r w:rsidDel="00000000" w:rsidR="00000000" w:rsidRPr="00000000">
        <w:rPr>
          <w:rtl w:val="0"/>
        </w:rPr>
      </w:r>
    </w:p>
    <w:p w:rsidR="00000000" w:rsidDel="00000000" w:rsidP="00000000" w:rsidRDefault="00000000" w:rsidRPr="00000000" w14:paraId="00000AE9">
      <w:pPr>
        <w:ind w:left="0" w:firstLine="0"/>
        <w:rPr/>
      </w:pPr>
      <w:r w:rsidDel="00000000" w:rsidR="00000000" w:rsidRPr="00000000">
        <w:rPr>
          <w:rtl w:val="0"/>
        </w:rPr>
        <w:t xml:space="preserve">AUSTIN: Uhh.. great!</w:t>
      </w:r>
    </w:p>
    <w:p w:rsidR="00000000" w:rsidDel="00000000" w:rsidP="00000000" w:rsidRDefault="00000000" w:rsidRPr="00000000" w14:paraId="00000AEA">
      <w:pPr>
        <w:ind w:left="0" w:firstLine="0"/>
        <w:rPr/>
      </w:pPr>
      <w:r w:rsidDel="00000000" w:rsidR="00000000" w:rsidRPr="00000000">
        <w:rPr>
          <w:rtl w:val="0"/>
        </w:rPr>
      </w:r>
    </w:p>
    <w:p w:rsidR="00000000" w:rsidDel="00000000" w:rsidP="00000000" w:rsidRDefault="00000000" w:rsidRPr="00000000" w14:paraId="00000AEB">
      <w:pPr>
        <w:ind w:left="0" w:firstLine="0"/>
        <w:rPr/>
      </w:pPr>
      <w:r w:rsidDel="00000000" w:rsidR="00000000" w:rsidRPr="00000000">
        <w:rPr>
          <w:rtl w:val="0"/>
        </w:rPr>
        <w:t xml:space="preserve">KEITH: Nice!</w:t>
        <w:br w:type="textWrapping"/>
        <w:br w:type="textWrapping"/>
        <w:t xml:space="preserve">AUSTIN: On a 10+ you set out, you do what you set out to do. The threat doesn’t come to bear. On a 7-9 you stumble, hesitate or flinch. But no, so you, you’re able to like block these blows. People, meanwhile, what is The Great Fantasmo doing here? And, and also the same goes for Lem and for Hella. [silent pause] What are any of you guys doing as this stuff happens?</w:t>
      </w:r>
    </w:p>
    <w:p w:rsidR="00000000" w:rsidDel="00000000" w:rsidP="00000000" w:rsidRDefault="00000000" w:rsidRPr="00000000" w14:paraId="00000AEC">
      <w:pPr>
        <w:ind w:left="0" w:firstLine="0"/>
        <w:rPr/>
      </w:pPr>
      <w:r w:rsidDel="00000000" w:rsidR="00000000" w:rsidRPr="00000000">
        <w:rPr>
          <w:rtl w:val="0"/>
        </w:rPr>
      </w:r>
    </w:p>
    <w:p w:rsidR="00000000" w:rsidDel="00000000" w:rsidP="00000000" w:rsidRDefault="00000000" w:rsidRPr="00000000" w14:paraId="00000AED">
      <w:pPr>
        <w:ind w:left="0" w:firstLine="0"/>
        <w:rPr/>
      </w:pPr>
      <w:r w:rsidDel="00000000" w:rsidR="00000000" w:rsidRPr="00000000">
        <w:rPr>
          <w:rtl w:val="0"/>
        </w:rPr>
        <w:t xml:space="preserve">NICK: I’m looking for any kind of like [pauses, thinking noises] like magical mechanism, or activator, or something in the room?</w:t>
        <w:br w:type="textWrapping"/>
        <w:br w:type="textWrapping"/>
        <w:t xml:space="preserve">AUSTIN: There’s nothing you can see here.</w:t>
      </w:r>
    </w:p>
    <w:p w:rsidR="00000000" w:rsidDel="00000000" w:rsidP="00000000" w:rsidRDefault="00000000" w:rsidRPr="00000000" w14:paraId="00000AEE">
      <w:pPr>
        <w:ind w:left="0" w:firstLine="0"/>
        <w:rPr/>
      </w:pPr>
      <w:r w:rsidDel="00000000" w:rsidR="00000000" w:rsidRPr="00000000">
        <w:rPr>
          <w:rtl w:val="0"/>
        </w:rPr>
      </w:r>
    </w:p>
    <w:p w:rsidR="00000000" w:rsidDel="00000000" w:rsidP="00000000" w:rsidRDefault="00000000" w:rsidRPr="00000000" w14:paraId="00000AEF">
      <w:pPr>
        <w:ind w:left="0" w:firstLine="0"/>
        <w:rPr/>
      </w:pPr>
      <w:r w:rsidDel="00000000" w:rsidR="00000000" w:rsidRPr="00000000">
        <w:rPr>
          <w:rtl w:val="0"/>
        </w:rPr>
        <w:t xml:space="preserve">NICK: Okay.</w:t>
      </w:r>
    </w:p>
    <w:p w:rsidR="00000000" w:rsidDel="00000000" w:rsidP="00000000" w:rsidRDefault="00000000" w:rsidRPr="00000000" w14:paraId="00000AF0">
      <w:pPr>
        <w:ind w:left="0" w:firstLine="0"/>
        <w:rPr/>
      </w:pPr>
      <w:r w:rsidDel="00000000" w:rsidR="00000000" w:rsidRPr="00000000">
        <w:rPr>
          <w:rtl w:val="0"/>
        </w:rPr>
      </w:r>
    </w:p>
    <w:p w:rsidR="00000000" w:rsidDel="00000000" w:rsidP="00000000" w:rsidRDefault="00000000" w:rsidRPr="00000000" w14:paraId="00000AF1">
      <w:pPr>
        <w:ind w:left="0" w:firstLine="0"/>
        <w:rPr/>
      </w:pPr>
      <w:r w:rsidDel="00000000" w:rsidR="00000000" w:rsidRPr="00000000">
        <w:rPr>
          <w:rtl w:val="0"/>
        </w:rPr>
        <w:t xml:space="preserve">AUSTIN: You know what to look for. There’s nothing here that you can see. [pauses] You do see something strange, which is, for a brief moment Lem’s card, his woodchip thing with his brand on it, lifts into the air and pushes forward as if it’s ident-, as if it’s saying: ‘Here, here I am. This is me. I’m identifying myself’.</w:t>
      </w:r>
    </w:p>
    <w:p w:rsidR="00000000" w:rsidDel="00000000" w:rsidP="00000000" w:rsidRDefault="00000000" w:rsidRPr="00000000" w14:paraId="00000AF2">
      <w:pPr>
        <w:ind w:left="0" w:firstLine="0"/>
        <w:rPr/>
      </w:pPr>
      <w:r w:rsidDel="00000000" w:rsidR="00000000" w:rsidRPr="00000000">
        <w:rPr>
          <w:rtl w:val="0"/>
        </w:rPr>
      </w:r>
    </w:p>
    <w:p w:rsidR="00000000" w:rsidDel="00000000" w:rsidP="00000000" w:rsidRDefault="00000000" w:rsidRPr="00000000" w14:paraId="00000AF3">
      <w:pPr>
        <w:ind w:left="0" w:firstLine="0"/>
        <w:rPr/>
      </w:pPr>
      <w:r w:rsidDel="00000000" w:rsidR="00000000" w:rsidRPr="00000000">
        <w:rPr>
          <w:rtl w:val="0"/>
        </w:rPr>
        <w:t xml:space="preserve">NICK: Mm.</w:t>
      </w:r>
    </w:p>
    <w:p w:rsidR="00000000" w:rsidDel="00000000" w:rsidP="00000000" w:rsidRDefault="00000000" w:rsidRPr="00000000" w14:paraId="00000AF4">
      <w:pPr>
        <w:ind w:left="0" w:firstLine="0"/>
        <w:rPr/>
      </w:pPr>
      <w:r w:rsidDel="00000000" w:rsidR="00000000" w:rsidRPr="00000000">
        <w:rPr>
          <w:rtl w:val="0"/>
        </w:rPr>
      </w:r>
    </w:p>
    <w:p w:rsidR="00000000" w:rsidDel="00000000" w:rsidP="00000000" w:rsidRDefault="00000000" w:rsidRPr="00000000" w14:paraId="00000AF5">
      <w:pPr>
        <w:ind w:left="0" w:firstLine="0"/>
        <w:rPr/>
      </w:pPr>
      <w:r w:rsidDel="00000000" w:rsidR="00000000" w:rsidRPr="00000000">
        <w:rPr>
          <w:rtl w:val="0"/>
        </w:rPr>
        <w:t xml:space="preserve">AUSTIN: So it, it seems to be caught into this, this whatever this is, and it’s doing a thing. </w:t>
      </w:r>
    </w:p>
    <w:p w:rsidR="00000000" w:rsidDel="00000000" w:rsidP="00000000" w:rsidRDefault="00000000" w:rsidRPr="00000000" w14:paraId="00000AF6">
      <w:pPr>
        <w:ind w:left="0" w:firstLine="0"/>
        <w:rPr/>
      </w:pPr>
      <w:r w:rsidDel="00000000" w:rsidR="00000000" w:rsidRPr="00000000">
        <w:rPr>
          <w:rtl w:val="0"/>
        </w:rPr>
      </w:r>
    </w:p>
    <w:p w:rsidR="00000000" w:rsidDel="00000000" w:rsidP="00000000" w:rsidRDefault="00000000" w:rsidRPr="00000000" w14:paraId="00000AF7">
      <w:pPr>
        <w:ind w:left="0" w:firstLine="0"/>
        <w:rPr/>
      </w:pPr>
      <w:r w:rsidDel="00000000" w:rsidR="00000000" w:rsidRPr="00000000">
        <w:rPr>
          <w:rtl w:val="0"/>
        </w:rPr>
        <w:t xml:space="preserve">JACK: Wait. Hang on. [pauses] Okay, so maybe this doing something to the printed word. Does anybody have any particular books that we might be able to use on our end?</w:t>
        <w:br w:type="textWrapping"/>
        <w:br w:type="textWrapping"/>
        <w:t xml:space="preserve">[Austin laughs]</w:t>
      </w:r>
    </w:p>
    <w:p w:rsidR="00000000" w:rsidDel="00000000" w:rsidP="00000000" w:rsidRDefault="00000000" w:rsidRPr="00000000" w14:paraId="00000AF8">
      <w:pPr>
        <w:ind w:left="0" w:firstLine="0"/>
        <w:rPr/>
      </w:pPr>
      <w:r w:rsidDel="00000000" w:rsidR="00000000" w:rsidRPr="00000000">
        <w:rPr>
          <w:rtl w:val="0"/>
        </w:rPr>
      </w:r>
    </w:p>
    <w:p w:rsidR="00000000" w:rsidDel="00000000" w:rsidP="00000000" w:rsidRDefault="00000000" w:rsidRPr="00000000" w14:paraId="00000AF9">
      <w:pPr>
        <w:ind w:left="0" w:firstLine="0"/>
        <w:rPr/>
      </w:pPr>
      <w:r w:rsidDel="00000000" w:rsidR="00000000" w:rsidRPr="00000000">
        <w:rPr>
          <w:rtl w:val="0"/>
        </w:rPr>
        <w:t xml:space="preserve">JACK: Like..</w:t>
      </w:r>
    </w:p>
    <w:p w:rsidR="00000000" w:rsidDel="00000000" w:rsidP="00000000" w:rsidRDefault="00000000" w:rsidRPr="00000000" w14:paraId="00000AFA">
      <w:pPr>
        <w:ind w:left="0" w:firstLine="0"/>
        <w:rPr/>
      </w:pPr>
      <w:r w:rsidDel="00000000" w:rsidR="00000000" w:rsidRPr="00000000">
        <w:rPr>
          <w:rtl w:val="0"/>
        </w:rPr>
      </w:r>
    </w:p>
    <w:p w:rsidR="00000000" w:rsidDel="00000000" w:rsidP="00000000" w:rsidRDefault="00000000" w:rsidRPr="00000000" w14:paraId="00000AFB">
      <w:pPr>
        <w:ind w:left="0" w:firstLine="0"/>
        <w:rPr/>
      </w:pPr>
      <w:r w:rsidDel="00000000" w:rsidR="00000000" w:rsidRPr="00000000">
        <w:rPr>
          <w:rtl w:val="0"/>
        </w:rPr>
        <w:t xml:space="preserve">KEITH: I mean, Nick, Nick and I have a stack of books hanging out.</w:t>
      </w:r>
    </w:p>
    <w:p w:rsidR="00000000" w:rsidDel="00000000" w:rsidP="00000000" w:rsidRDefault="00000000" w:rsidRPr="00000000" w14:paraId="00000AFC">
      <w:pPr>
        <w:ind w:left="0" w:firstLine="0"/>
        <w:rPr/>
      </w:pPr>
      <w:r w:rsidDel="00000000" w:rsidR="00000000" w:rsidRPr="00000000">
        <w:rPr>
          <w:rtl w:val="0"/>
        </w:rPr>
      </w:r>
    </w:p>
    <w:p w:rsidR="00000000" w:rsidDel="00000000" w:rsidP="00000000" w:rsidRDefault="00000000" w:rsidRPr="00000000" w14:paraId="00000AFD">
      <w:pPr>
        <w:ind w:left="0" w:firstLine="0"/>
        <w:rPr/>
      </w:pPr>
      <w:r w:rsidDel="00000000" w:rsidR="00000000" w:rsidRPr="00000000">
        <w:rPr>
          <w:rtl w:val="0"/>
        </w:rPr>
        <w:t xml:space="preserve">NICK: What do you mean? </w:t>
      </w:r>
    </w:p>
    <w:p w:rsidR="00000000" w:rsidDel="00000000" w:rsidP="00000000" w:rsidRDefault="00000000" w:rsidRPr="00000000" w14:paraId="00000AFE">
      <w:pPr>
        <w:ind w:left="0" w:firstLine="0"/>
        <w:rPr/>
      </w:pPr>
      <w:r w:rsidDel="00000000" w:rsidR="00000000" w:rsidRPr="00000000">
        <w:rPr>
          <w:rtl w:val="0"/>
        </w:rPr>
      </w:r>
    </w:p>
    <w:p w:rsidR="00000000" w:rsidDel="00000000" w:rsidP="00000000" w:rsidRDefault="00000000" w:rsidRPr="00000000" w14:paraId="00000AFF">
      <w:pPr>
        <w:ind w:left="0" w:firstLine="0"/>
        <w:rPr/>
      </w:pPr>
      <w:r w:rsidDel="00000000" w:rsidR="00000000" w:rsidRPr="00000000">
        <w:rPr>
          <w:rtl w:val="0"/>
        </w:rPr>
        <w:t xml:space="preserve">JACK: Well if, if my woodchip just like lifts itself into the air and asserts itself seemingly on our side. Maybe we could bring in a [laughs] a weird book hireling by using our invent- our inventory that this might have an effect on. I don’t have any of this stuff so.. Actually, I have a map! </w:t>
      </w:r>
    </w:p>
    <w:p w:rsidR="00000000" w:rsidDel="00000000" w:rsidP="00000000" w:rsidRDefault="00000000" w:rsidRPr="00000000" w14:paraId="00000B00">
      <w:pPr>
        <w:ind w:left="0" w:firstLine="0"/>
        <w:rPr/>
      </w:pPr>
      <w:r w:rsidDel="00000000" w:rsidR="00000000" w:rsidRPr="00000000">
        <w:rPr>
          <w:rtl w:val="0"/>
        </w:rPr>
      </w:r>
    </w:p>
    <w:p w:rsidR="00000000" w:rsidDel="00000000" w:rsidP="00000000" w:rsidRDefault="00000000" w:rsidRPr="00000000" w14:paraId="00000B01">
      <w:pPr>
        <w:ind w:left="0" w:firstLine="0"/>
        <w:rPr/>
      </w:pPr>
      <w:r w:rsidDel="00000000" w:rsidR="00000000" w:rsidRPr="00000000">
        <w:rPr>
          <w:rtl w:val="0"/>
        </w:rPr>
        <w:t xml:space="preserve">AUSTIN: Hm.</w:t>
      </w:r>
    </w:p>
    <w:p w:rsidR="00000000" w:rsidDel="00000000" w:rsidP="00000000" w:rsidRDefault="00000000" w:rsidRPr="00000000" w14:paraId="00000B02">
      <w:pPr>
        <w:ind w:left="0" w:firstLine="0"/>
        <w:rPr/>
      </w:pPr>
      <w:r w:rsidDel="00000000" w:rsidR="00000000" w:rsidRPr="00000000">
        <w:rPr>
          <w:rtl w:val="0"/>
        </w:rPr>
      </w:r>
    </w:p>
    <w:p w:rsidR="00000000" w:rsidDel="00000000" w:rsidP="00000000" w:rsidRDefault="00000000" w:rsidRPr="00000000" w14:paraId="00000B03">
      <w:pPr>
        <w:ind w:left="0" w:firstLine="0"/>
        <w:rPr/>
      </w:pPr>
      <w:r w:rsidDel="00000000" w:rsidR="00000000" w:rsidRPr="00000000">
        <w:rPr>
          <w:rtl w:val="0"/>
        </w:rPr>
        <w:t xml:space="preserve">ALI: Do maps count?</w:t>
        <w:br w:type="textWrapping"/>
        <w:br w:type="textWrapping"/>
        <w:t xml:space="preserve">NICK: I don’t --Are you talking about trying to like craft a little person out of books?</w:t>
        <w:br w:type="textWrapping"/>
        <w:br w:type="textWrapping"/>
        <w:t xml:space="preserve">JACK: Yeah! Or kind of like just letting.. [laughs]</w:t>
      </w:r>
    </w:p>
    <w:p w:rsidR="00000000" w:rsidDel="00000000" w:rsidP="00000000" w:rsidRDefault="00000000" w:rsidRPr="00000000" w14:paraId="00000B04">
      <w:pPr>
        <w:ind w:left="0" w:firstLine="0"/>
        <w:rPr/>
      </w:pPr>
      <w:r w:rsidDel="00000000" w:rsidR="00000000" w:rsidRPr="00000000">
        <w:rPr>
          <w:rtl w:val="0"/>
        </w:rPr>
      </w:r>
    </w:p>
    <w:p w:rsidR="00000000" w:rsidDel="00000000" w:rsidP="00000000" w:rsidRDefault="00000000" w:rsidRPr="00000000" w14:paraId="00000B05">
      <w:pPr>
        <w:ind w:left="0" w:firstLine="0"/>
        <w:rPr/>
      </w:pPr>
      <w:r w:rsidDel="00000000" w:rsidR="00000000" w:rsidRPr="00000000">
        <w:rPr>
          <w:rtl w:val="0"/>
        </w:rPr>
        <w:t xml:space="preserve">NICK: To parlay with these other people?</w:t>
      </w:r>
    </w:p>
    <w:p w:rsidR="00000000" w:rsidDel="00000000" w:rsidP="00000000" w:rsidRDefault="00000000" w:rsidRPr="00000000" w14:paraId="00000B06">
      <w:pPr>
        <w:ind w:left="0" w:firstLine="0"/>
        <w:rPr/>
      </w:pPr>
      <w:r w:rsidDel="00000000" w:rsidR="00000000" w:rsidRPr="00000000">
        <w:rPr>
          <w:rtl w:val="0"/>
        </w:rPr>
      </w:r>
    </w:p>
    <w:p w:rsidR="00000000" w:rsidDel="00000000" w:rsidP="00000000" w:rsidRDefault="00000000" w:rsidRPr="00000000" w14:paraId="00000B07">
      <w:pPr>
        <w:ind w:left="0" w:firstLine="0"/>
        <w:rPr/>
      </w:pPr>
      <w:r w:rsidDel="00000000" w:rsidR="00000000" w:rsidRPr="00000000">
        <w:rPr>
          <w:rtl w:val="0"/>
        </w:rPr>
        <w:t xml:space="preserve">JACK: Letting this thing --But they don’t, they’d probably just kill --I think what I’m going to do is I’m going to play my violin. I’m going to start playing, but I’m gonna start playing-</w:t>
      </w:r>
    </w:p>
    <w:p w:rsidR="00000000" w:rsidDel="00000000" w:rsidP="00000000" w:rsidRDefault="00000000" w:rsidRPr="00000000" w14:paraId="00000B08">
      <w:pPr>
        <w:ind w:left="0" w:firstLine="0"/>
        <w:rPr/>
      </w:pPr>
      <w:r w:rsidDel="00000000" w:rsidR="00000000" w:rsidRPr="00000000">
        <w:rPr>
          <w:rtl w:val="0"/>
        </w:rPr>
      </w:r>
    </w:p>
    <w:p w:rsidR="00000000" w:rsidDel="00000000" w:rsidP="00000000" w:rsidRDefault="00000000" w:rsidRPr="00000000" w14:paraId="00000B09">
      <w:pPr>
        <w:ind w:left="0" w:firstLine="0"/>
        <w:rPr/>
      </w:pPr>
      <w:r w:rsidDel="00000000" w:rsidR="00000000" w:rsidRPr="00000000">
        <w:rPr>
          <w:rtl w:val="0"/>
        </w:rPr>
        <w:t xml:space="preserve">ART: No!</w:t>
      </w:r>
    </w:p>
    <w:p w:rsidR="00000000" w:rsidDel="00000000" w:rsidP="00000000" w:rsidRDefault="00000000" w:rsidRPr="00000000" w14:paraId="00000B0A">
      <w:pPr>
        <w:ind w:left="0" w:firstLine="0"/>
        <w:rPr/>
      </w:pPr>
      <w:r w:rsidDel="00000000" w:rsidR="00000000" w:rsidRPr="00000000">
        <w:rPr>
          <w:rtl w:val="0"/>
        </w:rPr>
      </w:r>
    </w:p>
    <w:p w:rsidR="00000000" w:rsidDel="00000000" w:rsidP="00000000" w:rsidRDefault="00000000" w:rsidRPr="00000000" w14:paraId="00000B0B">
      <w:pPr>
        <w:ind w:left="0" w:firstLine="0"/>
        <w:rPr/>
      </w:pPr>
      <w:r w:rsidDel="00000000" w:rsidR="00000000" w:rsidRPr="00000000">
        <w:rPr>
          <w:rtl w:val="0"/>
        </w:rPr>
        <w:t xml:space="preserve">JACK: What?! </w:t>
      </w:r>
    </w:p>
    <w:p w:rsidR="00000000" w:rsidDel="00000000" w:rsidP="00000000" w:rsidRDefault="00000000" w:rsidRPr="00000000" w14:paraId="00000B0C">
      <w:pPr>
        <w:ind w:left="0" w:firstLine="0"/>
        <w:rPr/>
      </w:pPr>
      <w:r w:rsidDel="00000000" w:rsidR="00000000" w:rsidRPr="00000000">
        <w:rPr>
          <w:rtl w:val="0"/>
        </w:rPr>
      </w:r>
    </w:p>
    <w:p w:rsidR="00000000" w:rsidDel="00000000" w:rsidP="00000000" w:rsidRDefault="00000000" w:rsidRPr="00000000" w14:paraId="00000B0D">
      <w:pPr>
        <w:ind w:left="0" w:firstLine="0"/>
        <w:rPr/>
      </w:pPr>
      <w:r w:rsidDel="00000000" w:rsidR="00000000" w:rsidRPr="00000000">
        <w:rPr>
          <w:rtl w:val="0"/>
        </w:rPr>
        <w:t xml:space="preserve">ART: Don’t make more noise!</w:t>
      </w:r>
    </w:p>
    <w:p w:rsidR="00000000" w:rsidDel="00000000" w:rsidP="00000000" w:rsidRDefault="00000000" w:rsidRPr="00000000" w14:paraId="00000B0E">
      <w:pPr>
        <w:ind w:left="0" w:firstLine="0"/>
        <w:rPr/>
      </w:pPr>
      <w:r w:rsidDel="00000000" w:rsidR="00000000" w:rsidRPr="00000000">
        <w:rPr>
          <w:rtl w:val="0"/>
        </w:rPr>
      </w:r>
    </w:p>
    <w:p w:rsidR="00000000" w:rsidDel="00000000" w:rsidP="00000000" w:rsidRDefault="00000000" w:rsidRPr="00000000" w14:paraId="00000B0F">
      <w:pPr>
        <w:ind w:left="0" w:firstLine="0"/>
        <w:rPr/>
      </w:pPr>
      <w:r w:rsidDel="00000000" w:rsidR="00000000" w:rsidRPr="00000000">
        <w:rPr>
          <w:rtl w:val="0"/>
        </w:rPr>
        <w:t xml:space="preserve">JACK: Well, oh yeah that’s true. I guess I could play it like pianissimo.</w:t>
      </w:r>
    </w:p>
    <w:p w:rsidR="00000000" w:rsidDel="00000000" w:rsidP="00000000" w:rsidRDefault="00000000" w:rsidRPr="00000000" w14:paraId="00000B10">
      <w:pPr>
        <w:ind w:left="0" w:firstLine="0"/>
        <w:rPr/>
      </w:pPr>
      <w:r w:rsidDel="00000000" w:rsidR="00000000" w:rsidRPr="00000000">
        <w:rPr>
          <w:rtl w:val="0"/>
        </w:rPr>
      </w:r>
    </w:p>
    <w:p w:rsidR="00000000" w:rsidDel="00000000" w:rsidP="00000000" w:rsidRDefault="00000000" w:rsidRPr="00000000" w14:paraId="00000B11">
      <w:pPr>
        <w:ind w:left="0" w:firstLine="0"/>
        <w:rPr/>
      </w:pPr>
      <w:r w:rsidDel="00000000" w:rsidR="00000000" w:rsidRPr="00000000">
        <w:rPr>
          <w:rtl w:val="0"/>
        </w:rPr>
        <w:t xml:space="preserve">[Nick and Keith at the same time]</w:t>
      </w:r>
    </w:p>
    <w:p w:rsidR="00000000" w:rsidDel="00000000" w:rsidP="00000000" w:rsidRDefault="00000000" w:rsidRPr="00000000" w14:paraId="00000B12">
      <w:pPr>
        <w:ind w:left="0" w:firstLine="0"/>
        <w:rPr/>
      </w:pPr>
      <w:r w:rsidDel="00000000" w:rsidR="00000000" w:rsidRPr="00000000">
        <w:rPr>
          <w:rtl w:val="0"/>
        </w:rPr>
      </w:r>
    </w:p>
    <w:p w:rsidR="00000000" w:rsidDel="00000000" w:rsidP="00000000" w:rsidRDefault="00000000" w:rsidRPr="00000000" w14:paraId="00000B13">
      <w:pPr>
        <w:ind w:left="0" w:firstLine="0"/>
        <w:rPr/>
      </w:pPr>
      <w:r w:rsidDel="00000000" w:rsidR="00000000" w:rsidRPr="00000000">
        <w:rPr>
          <w:rtl w:val="0"/>
        </w:rPr>
        <w:t xml:space="preserve">NICK: Do you have like a calming song or something?</w:t>
        <w:br w:type="textWrapping"/>
        <w:br w:type="textWrapping"/>
        <w:t xml:space="preserve">KEITH: Well, what if the noise hurts them.</w:t>
      </w:r>
    </w:p>
    <w:p w:rsidR="00000000" w:rsidDel="00000000" w:rsidP="00000000" w:rsidRDefault="00000000" w:rsidRPr="00000000" w14:paraId="00000B14">
      <w:pPr>
        <w:ind w:left="0" w:firstLine="0"/>
        <w:rPr/>
      </w:pPr>
      <w:r w:rsidDel="00000000" w:rsidR="00000000" w:rsidRPr="00000000">
        <w:rPr>
          <w:rtl w:val="0"/>
        </w:rPr>
      </w:r>
    </w:p>
    <w:p w:rsidR="00000000" w:rsidDel="00000000" w:rsidP="00000000" w:rsidRDefault="00000000" w:rsidRPr="00000000" w14:paraId="00000B15">
      <w:pPr>
        <w:ind w:left="0" w:firstLine="0"/>
        <w:rPr/>
      </w:pPr>
      <w:r w:rsidDel="00000000" w:rsidR="00000000" w:rsidRPr="00000000">
        <w:rPr>
          <w:rtl w:val="0"/>
        </w:rPr>
        <w:t xml:space="preserve">AUSTIN: He does not have that I don’t think.</w:t>
      </w:r>
    </w:p>
    <w:p w:rsidR="00000000" w:rsidDel="00000000" w:rsidP="00000000" w:rsidRDefault="00000000" w:rsidRPr="00000000" w14:paraId="00000B16">
      <w:pPr>
        <w:ind w:left="0" w:firstLine="0"/>
        <w:rPr/>
      </w:pPr>
      <w:r w:rsidDel="00000000" w:rsidR="00000000" w:rsidRPr="00000000">
        <w:rPr>
          <w:rtl w:val="0"/>
        </w:rPr>
      </w:r>
    </w:p>
    <w:p w:rsidR="00000000" w:rsidDel="00000000" w:rsidP="00000000" w:rsidRDefault="00000000" w:rsidRPr="00000000" w14:paraId="00000B17">
      <w:pPr>
        <w:ind w:left="0" w:firstLine="0"/>
        <w:rPr/>
      </w:pPr>
      <w:r w:rsidDel="00000000" w:rsidR="00000000" w:rsidRPr="00000000">
        <w:rPr>
          <w:rtl w:val="0"/>
        </w:rPr>
        <w:t xml:space="preserve">JACK: No, I don’t. Actually no I’m not going to because I think if somebody probably played a --On the one hand, how much more angry could they get? On the other hand, if someone just started straight up playing a violin in the library, I don’t know if that’s a particularly good thing.</w:t>
      </w:r>
    </w:p>
    <w:p w:rsidR="00000000" w:rsidDel="00000000" w:rsidP="00000000" w:rsidRDefault="00000000" w:rsidRPr="00000000" w14:paraId="00000B18">
      <w:pPr>
        <w:ind w:left="0" w:firstLine="0"/>
        <w:rPr/>
      </w:pPr>
      <w:r w:rsidDel="00000000" w:rsidR="00000000" w:rsidRPr="00000000">
        <w:rPr>
          <w:rtl w:val="0"/>
        </w:rPr>
      </w:r>
    </w:p>
    <w:p w:rsidR="00000000" w:rsidDel="00000000" w:rsidP="00000000" w:rsidRDefault="00000000" w:rsidRPr="00000000" w14:paraId="00000B19">
      <w:pPr>
        <w:ind w:left="0" w:firstLine="0"/>
        <w:rPr/>
      </w:pPr>
      <w:r w:rsidDel="00000000" w:rsidR="00000000" w:rsidRPr="00000000">
        <w:rPr>
          <w:rtl w:val="0"/>
        </w:rPr>
        <w:t xml:space="preserve">KEITH: My --The only thing I will say is that if the noise hurts them, that would help us. Or distracts them or makes it harder for them to concentrate.</w:t>
      </w:r>
    </w:p>
    <w:p w:rsidR="00000000" w:rsidDel="00000000" w:rsidP="00000000" w:rsidRDefault="00000000" w:rsidRPr="00000000" w14:paraId="00000B1A">
      <w:pPr>
        <w:ind w:left="0" w:firstLine="0"/>
        <w:rPr/>
      </w:pPr>
      <w:r w:rsidDel="00000000" w:rsidR="00000000" w:rsidRPr="00000000">
        <w:rPr>
          <w:rtl w:val="0"/>
        </w:rPr>
      </w:r>
    </w:p>
    <w:p w:rsidR="00000000" w:rsidDel="00000000" w:rsidP="00000000" w:rsidRDefault="00000000" w:rsidRPr="00000000" w14:paraId="00000B1B">
      <w:pPr>
        <w:ind w:left="0" w:firstLine="0"/>
        <w:rPr/>
      </w:pPr>
      <w:r w:rsidDel="00000000" w:rsidR="00000000" w:rsidRPr="00000000">
        <w:rPr>
          <w:rtl w:val="0"/>
        </w:rPr>
        <w:t xml:space="preserve">ART: I don’t know if I think that’s what we saw.</w:t>
      </w:r>
    </w:p>
    <w:p w:rsidR="00000000" w:rsidDel="00000000" w:rsidP="00000000" w:rsidRDefault="00000000" w:rsidRPr="00000000" w14:paraId="00000B1C">
      <w:pPr>
        <w:ind w:left="0" w:firstLine="0"/>
        <w:rPr/>
      </w:pPr>
      <w:r w:rsidDel="00000000" w:rsidR="00000000" w:rsidRPr="00000000">
        <w:rPr>
          <w:rtl w:val="0"/>
        </w:rPr>
      </w:r>
    </w:p>
    <w:p w:rsidR="00000000" w:rsidDel="00000000" w:rsidP="00000000" w:rsidRDefault="00000000" w:rsidRPr="00000000" w14:paraId="00000B1D">
      <w:pPr>
        <w:ind w:left="0" w:firstLine="0"/>
        <w:rPr/>
      </w:pPr>
      <w:r w:rsidDel="00000000" w:rsidR="00000000" w:rsidRPr="00000000">
        <w:rPr>
          <w:rtl w:val="0"/>
        </w:rPr>
        <w:t xml:space="preserve">NICK: Alright, here’s what I’m gonna do. I’m gonna sneak back over to the door.</w:t>
      </w:r>
    </w:p>
    <w:p w:rsidR="00000000" w:rsidDel="00000000" w:rsidP="00000000" w:rsidRDefault="00000000" w:rsidRPr="00000000" w14:paraId="00000B1E">
      <w:pPr>
        <w:ind w:left="0" w:firstLine="0"/>
        <w:rPr/>
      </w:pPr>
      <w:r w:rsidDel="00000000" w:rsidR="00000000" w:rsidRPr="00000000">
        <w:rPr>
          <w:rtl w:val="0"/>
        </w:rPr>
      </w:r>
    </w:p>
    <w:p w:rsidR="00000000" w:rsidDel="00000000" w:rsidP="00000000" w:rsidRDefault="00000000" w:rsidRPr="00000000" w14:paraId="00000B1F">
      <w:pPr>
        <w:ind w:left="0" w:firstLine="0"/>
        <w:rPr/>
      </w:pPr>
      <w:r w:rsidDel="00000000" w:rsidR="00000000" w:rsidRPr="00000000">
        <w:rPr>
          <w:rtl w:val="0"/>
        </w:rPr>
        <w:t xml:space="preserve">AUSTIN: Mhm.</w:t>
      </w:r>
    </w:p>
    <w:p w:rsidR="00000000" w:rsidDel="00000000" w:rsidP="00000000" w:rsidRDefault="00000000" w:rsidRPr="00000000" w14:paraId="00000B20">
      <w:pPr>
        <w:ind w:left="0" w:firstLine="0"/>
        <w:rPr/>
      </w:pPr>
      <w:r w:rsidDel="00000000" w:rsidR="00000000" w:rsidRPr="00000000">
        <w:rPr>
          <w:rtl w:val="0"/>
        </w:rPr>
      </w:r>
    </w:p>
    <w:p w:rsidR="00000000" w:rsidDel="00000000" w:rsidP="00000000" w:rsidRDefault="00000000" w:rsidRPr="00000000" w14:paraId="00000B21">
      <w:pPr>
        <w:ind w:left="0" w:firstLine="0"/>
        <w:rPr/>
      </w:pPr>
      <w:r w:rsidDel="00000000" w:rsidR="00000000" w:rsidRPr="00000000">
        <w:rPr>
          <w:rtl w:val="0"/>
        </w:rPr>
        <w:t xml:space="preserve">NICK: I’m gonna pop out, I’m gonna tell them what I saw, which was essentially nothing. And I’m gonna say:</w:t>
      </w:r>
    </w:p>
    <w:p w:rsidR="00000000" w:rsidDel="00000000" w:rsidP="00000000" w:rsidRDefault="00000000" w:rsidRPr="00000000" w14:paraId="00000B22">
      <w:pPr>
        <w:ind w:left="0" w:firstLine="0"/>
        <w:rPr/>
      </w:pPr>
      <w:r w:rsidDel="00000000" w:rsidR="00000000" w:rsidRPr="00000000">
        <w:rPr>
          <w:rtl w:val="0"/>
        </w:rPr>
      </w:r>
    </w:p>
    <w:p w:rsidR="00000000" w:rsidDel="00000000" w:rsidP="00000000" w:rsidRDefault="00000000" w:rsidRPr="00000000" w14:paraId="00000B23">
      <w:pPr>
        <w:ind w:left="850.3937007874017" w:firstLine="0"/>
        <w:rPr/>
      </w:pPr>
      <w:r w:rsidDel="00000000" w:rsidR="00000000" w:rsidRPr="00000000">
        <w:rPr>
          <w:rtl w:val="0"/>
        </w:rPr>
        <w:t xml:space="preserve">NICK (as Fantasmo): I have a plan. I’m going to run back to the edge of the room, prestidigitate a [pauses] an illusion of some kind on the other end. To hopefully distract them. While I’m doing that, the rest of you just run through and just go up the stairs right away.</w:t>
      </w:r>
    </w:p>
    <w:p w:rsidR="00000000" w:rsidDel="00000000" w:rsidP="00000000" w:rsidRDefault="00000000" w:rsidRPr="00000000" w14:paraId="00000B24">
      <w:pPr>
        <w:ind w:left="0" w:firstLine="0"/>
        <w:rPr/>
      </w:pPr>
      <w:r w:rsidDel="00000000" w:rsidR="00000000" w:rsidRPr="00000000">
        <w:rPr>
          <w:rtl w:val="0"/>
        </w:rPr>
      </w:r>
    </w:p>
    <w:p w:rsidR="00000000" w:rsidDel="00000000" w:rsidP="00000000" w:rsidRDefault="00000000" w:rsidRPr="00000000" w14:paraId="00000B25">
      <w:pPr>
        <w:ind w:left="0" w:firstLine="0"/>
        <w:rPr/>
      </w:pPr>
      <w:r w:rsidDel="00000000" w:rsidR="00000000" w:rsidRPr="00000000">
        <w:rPr>
          <w:rtl w:val="0"/>
        </w:rPr>
        <w:t xml:space="preserve">ART: The stairs are in this room? Or the stairs are [unintelligible]</w:t>
      </w:r>
    </w:p>
    <w:p w:rsidR="00000000" w:rsidDel="00000000" w:rsidP="00000000" w:rsidRDefault="00000000" w:rsidRPr="00000000" w14:paraId="00000B26">
      <w:pPr>
        <w:ind w:left="0" w:firstLine="0"/>
        <w:rPr/>
      </w:pPr>
      <w:r w:rsidDel="00000000" w:rsidR="00000000" w:rsidRPr="00000000">
        <w:rPr>
          <w:rtl w:val="0"/>
        </w:rPr>
      </w:r>
    </w:p>
    <w:p w:rsidR="00000000" w:rsidDel="00000000" w:rsidP="00000000" w:rsidRDefault="00000000" w:rsidRPr="00000000" w14:paraId="00000B27">
      <w:pPr>
        <w:ind w:left="0" w:firstLine="0"/>
        <w:rPr/>
      </w:pPr>
      <w:r w:rsidDel="00000000" w:rsidR="00000000" w:rsidRPr="00000000">
        <w:rPr>
          <w:rtl w:val="0"/>
        </w:rPr>
        <w:t xml:space="preserve">AUSTIN: [overlapping Art] Yes.</w:t>
      </w:r>
    </w:p>
    <w:p w:rsidR="00000000" w:rsidDel="00000000" w:rsidP="00000000" w:rsidRDefault="00000000" w:rsidRPr="00000000" w14:paraId="00000B28">
      <w:pPr>
        <w:ind w:left="0" w:firstLine="0"/>
        <w:rPr/>
      </w:pPr>
      <w:r w:rsidDel="00000000" w:rsidR="00000000" w:rsidRPr="00000000">
        <w:rPr>
          <w:rtl w:val="0"/>
        </w:rPr>
      </w:r>
    </w:p>
    <w:p w:rsidR="00000000" w:rsidDel="00000000" w:rsidP="00000000" w:rsidRDefault="00000000" w:rsidRPr="00000000" w14:paraId="00000B29">
      <w:pPr>
        <w:ind w:left="0" w:firstLine="0"/>
        <w:rPr/>
      </w:pPr>
      <w:r w:rsidDel="00000000" w:rsidR="00000000" w:rsidRPr="00000000">
        <w:rPr>
          <w:rtl w:val="0"/>
        </w:rPr>
        <w:t xml:space="preserve">NICK: [overlapping Art] They’re on the other end of the room, yeah.</w:t>
      </w:r>
    </w:p>
    <w:p w:rsidR="00000000" w:rsidDel="00000000" w:rsidP="00000000" w:rsidRDefault="00000000" w:rsidRPr="00000000" w14:paraId="00000B2A">
      <w:pPr>
        <w:ind w:left="0" w:firstLine="0"/>
        <w:rPr/>
      </w:pPr>
      <w:r w:rsidDel="00000000" w:rsidR="00000000" w:rsidRPr="00000000">
        <w:rPr>
          <w:rtl w:val="0"/>
        </w:rPr>
      </w:r>
    </w:p>
    <w:p w:rsidR="00000000" w:rsidDel="00000000" w:rsidP="00000000" w:rsidRDefault="00000000" w:rsidRPr="00000000" w14:paraId="00000B2B">
      <w:pPr>
        <w:ind w:left="0" w:firstLine="0"/>
        <w:rPr/>
      </w:pPr>
      <w:r w:rsidDel="00000000" w:rsidR="00000000" w:rsidRPr="00000000">
        <w:rPr>
          <w:rtl w:val="0"/>
        </w:rPr>
        <w:t xml:space="preserve">AUSTIN: Yeah.</w:t>
      </w:r>
    </w:p>
    <w:p w:rsidR="00000000" w:rsidDel="00000000" w:rsidP="00000000" w:rsidRDefault="00000000" w:rsidRPr="00000000" w14:paraId="00000B2C">
      <w:pPr>
        <w:ind w:left="0" w:firstLine="0"/>
        <w:rPr/>
      </w:pPr>
      <w:r w:rsidDel="00000000" w:rsidR="00000000" w:rsidRPr="00000000">
        <w:rPr>
          <w:rtl w:val="0"/>
        </w:rPr>
      </w:r>
    </w:p>
    <w:p w:rsidR="00000000" w:rsidDel="00000000" w:rsidP="00000000" w:rsidRDefault="00000000" w:rsidRPr="00000000" w14:paraId="00000B2D">
      <w:pPr>
        <w:ind w:left="0" w:firstLine="0"/>
        <w:rPr/>
      </w:pPr>
      <w:r w:rsidDel="00000000" w:rsidR="00000000" w:rsidRPr="00000000">
        <w:rPr>
          <w:rtl w:val="0"/>
        </w:rPr>
        <w:t xml:space="preserve">JACK: Could you try detecting evil, Art?</w:t>
        <w:br w:type="textWrapping"/>
        <w:br w:type="textWrapping"/>
        <w:t xml:space="preserve">ART: Sure.</w:t>
      </w:r>
    </w:p>
    <w:p w:rsidR="00000000" w:rsidDel="00000000" w:rsidP="00000000" w:rsidRDefault="00000000" w:rsidRPr="00000000" w14:paraId="00000B2E">
      <w:pPr>
        <w:ind w:left="0" w:firstLine="0"/>
        <w:rPr/>
      </w:pPr>
      <w:r w:rsidDel="00000000" w:rsidR="00000000" w:rsidRPr="00000000">
        <w:rPr>
          <w:rtl w:val="0"/>
        </w:rPr>
      </w:r>
    </w:p>
    <w:p w:rsidR="00000000" w:rsidDel="00000000" w:rsidP="00000000" w:rsidRDefault="00000000" w:rsidRPr="00000000" w14:paraId="00000B2F">
      <w:pPr>
        <w:ind w:left="0" w:firstLine="0"/>
        <w:rPr/>
      </w:pPr>
      <w:r w:rsidDel="00000000" w:rsidR="00000000" w:rsidRPr="00000000">
        <w:rPr>
          <w:rtl w:val="0"/>
        </w:rPr>
        <w:t xml:space="preserve">AUSTIN: No evil. Uhh! A couple of tomes are evil in this, in this room.</w:t>
      </w:r>
    </w:p>
    <w:p w:rsidR="00000000" w:rsidDel="00000000" w:rsidP="00000000" w:rsidRDefault="00000000" w:rsidRPr="00000000" w14:paraId="00000B30">
      <w:pPr>
        <w:ind w:left="0" w:firstLine="0"/>
        <w:rPr/>
      </w:pPr>
      <w:r w:rsidDel="00000000" w:rsidR="00000000" w:rsidRPr="00000000">
        <w:rPr>
          <w:rtl w:val="0"/>
        </w:rPr>
      </w:r>
    </w:p>
    <w:p w:rsidR="00000000" w:rsidDel="00000000" w:rsidP="00000000" w:rsidRDefault="00000000" w:rsidRPr="00000000" w14:paraId="00000B31">
      <w:pPr>
        <w:ind w:left="0" w:firstLine="0"/>
        <w:rPr/>
      </w:pPr>
      <w:r w:rsidDel="00000000" w:rsidR="00000000" w:rsidRPr="00000000">
        <w:rPr>
          <w:rtl w:val="0"/>
        </w:rPr>
        <w:t xml:space="preserve">JACK: Ohh right.</w:t>
      </w:r>
    </w:p>
    <w:p w:rsidR="00000000" w:rsidDel="00000000" w:rsidP="00000000" w:rsidRDefault="00000000" w:rsidRPr="00000000" w14:paraId="00000B32">
      <w:pPr>
        <w:ind w:left="0" w:firstLine="0"/>
        <w:rPr/>
      </w:pPr>
      <w:r w:rsidDel="00000000" w:rsidR="00000000" w:rsidRPr="00000000">
        <w:rPr>
          <w:rtl w:val="0"/>
        </w:rPr>
      </w:r>
    </w:p>
    <w:p w:rsidR="00000000" w:rsidDel="00000000" w:rsidP="00000000" w:rsidRDefault="00000000" w:rsidRPr="00000000" w14:paraId="00000B33">
      <w:pPr>
        <w:ind w:left="0" w:firstLine="0"/>
        <w:rPr/>
      </w:pPr>
      <w:r w:rsidDel="00000000" w:rsidR="00000000" w:rsidRPr="00000000">
        <w:rPr>
          <w:rtl w:val="0"/>
        </w:rPr>
        <w:t xml:space="preserve">AUSTIN: And normally your b-, normally your sense wouldn’t pick those up, but there are a few things here that are. But they’re, they’re not, it’s not like an overwhelming presence.</w:t>
      </w:r>
    </w:p>
    <w:p w:rsidR="00000000" w:rsidDel="00000000" w:rsidP="00000000" w:rsidRDefault="00000000" w:rsidRPr="00000000" w14:paraId="00000B34">
      <w:pPr>
        <w:ind w:left="0" w:firstLine="0"/>
        <w:rPr/>
      </w:pPr>
      <w:r w:rsidDel="00000000" w:rsidR="00000000" w:rsidRPr="00000000">
        <w:rPr>
          <w:rtl w:val="0"/>
        </w:rPr>
      </w:r>
    </w:p>
    <w:p w:rsidR="00000000" w:rsidDel="00000000" w:rsidP="00000000" w:rsidRDefault="00000000" w:rsidRPr="00000000" w14:paraId="00000B35">
      <w:pPr>
        <w:ind w:left="0" w:firstLine="0"/>
        <w:rPr/>
      </w:pPr>
      <w:r w:rsidDel="00000000" w:rsidR="00000000" w:rsidRPr="00000000">
        <w:rPr>
          <w:rtl w:val="0"/>
        </w:rPr>
        <w:t xml:space="preserve">KEITH: And then also Hella.</w:t>
      </w:r>
    </w:p>
    <w:p w:rsidR="00000000" w:rsidDel="00000000" w:rsidP="00000000" w:rsidRDefault="00000000" w:rsidRPr="00000000" w14:paraId="00000B36">
      <w:pPr>
        <w:ind w:left="0" w:firstLine="0"/>
        <w:rPr/>
      </w:pPr>
      <w:r w:rsidDel="00000000" w:rsidR="00000000" w:rsidRPr="00000000">
        <w:rPr>
          <w:rtl w:val="0"/>
        </w:rPr>
      </w:r>
    </w:p>
    <w:p w:rsidR="00000000" w:rsidDel="00000000" w:rsidP="00000000" w:rsidRDefault="00000000" w:rsidRPr="00000000" w14:paraId="00000B37">
      <w:pPr>
        <w:ind w:left="0" w:firstLine="0"/>
        <w:rPr/>
      </w:pPr>
      <w:r w:rsidDel="00000000" w:rsidR="00000000" w:rsidRPr="00000000">
        <w:rPr>
          <w:rtl w:val="0"/>
        </w:rPr>
        <w:t xml:space="preserve">AUSTIN: Also Hella.</w:t>
      </w:r>
    </w:p>
    <w:p w:rsidR="00000000" w:rsidDel="00000000" w:rsidP="00000000" w:rsidRDefault="00000000" w:rsidRPr="00000000" w14:paraId="00000B38">
      <w:pPr>
        <w:ind w:left="0" w:firstLine="0"/>
        <w:rPr/>
      </w:pPr>
      <w:r w:rsidDel="00000000" w:rsidR="00000000" w:rsidRPr="00000000">
        <w:rPr>
          <w:rtl w:val="0"/>
        </w:rPr>
      </w:r>
    </w:p>
    <w:p w:rsidR="00000000" w:rsidDel="00000000" w:rsidP="00000000" w:rsidRDefault="00000000" w:rsidRPr="00000000" w14:paraId="00000B39">
      <w:pPr>
        <w:ind w:left="0" w:firstLine="0"/>
        <w:rPr/>
      </w:pPr>
      <w:r w:rsidDel="00000000" w:rsidR="00000000" w:rsidRPr="00000000">
        <w:rPr>
          <w:rtl w:val="0"/>
        </w:rPr>
        <w:t xml:space="preserve">JACK: So do we wanna, yeah.. If we go for that plan, we essentially, at least in this particular instance, leave the mystery of this room behind? Is that something we wanna do? Or do we wanna stand and fight and try and pick something out of the paperwork?</w:t>
        <w:br w:type="textWrapping"/>
        <w:br w:type="textWrapping"/>
        <w:t xml:space="preserve">ART: I don’t have a great desire to sit here and, and fight a room full of books.</w:t>
      </w:r>
    </w:p>
    <w:p w:rsidR="00000000" w:rsidDel="00000000" w:rsidP="00000000" w:rsidRDefault="00000000" w:rsidRPr="00000000" w14:paraId="00000B3A">
      <w:pPr>
        <w:ind w:left="0" w:firstLine="0"/>
        <w:rPr/>
      </w:pPr>
      <w:r w:rsidDel="00000000" w:rsidR="00000000" w:rsidRPr="00000000">
        <w:rPr>
          <w:rtl w:val="0"/>
        </w:rPr>
      </w:r>
    </w:p>
    <w:p w:rsidR="00000000" w:rsidDel="00000000" w:rsidP="00000000" w:rsidRDefault="00000000" w:rsidRPr="00000000" w14:paraId="00000B3B">
      <w:pPr>
        <w:ind w:left="0" w:firstLine="0"/>
        <w:rPr/>
      </w:pPr>
      <w:r w:rsidDel="00000000" w:rsidR="00000000" w:rsidRPr="00000000">
        <w:rPr>
          <w:rtl w:val="0"/>
        </w:rPr>
        <w:t xml:space="preserve">[Jack laughs]</w:t>
      </w:r>
    </w:p>
    <w:p w:rsidR="00000000" w:rsidDel="00000000" w:rsidP="00000000" w:rsidRDefault="00000000" w:rsidRPr="00000000" w14:paraId="00000B3C">
      <w:pPr>
        <w:ind w:left="0" w:firstLine="0"/>
        <w:rPr/>
      </w:pPr>
      <w:r w:rsidDel="00000000" w:rsidR="00000000" w:rsidRPr="00000000">
        <w:rPr>
          <w:rtl w:val="0"/>
        </w:rPr>
      </w:r>
    </w:p>
    <w:p w:rsidR="00000000" w:rsidDel="00000000" w:rsidP="00000000" w:rsidRDefault="00000000" w:rsidRPr="00000000" w14:paraId="00000B3D">
      <w:pPr>
        <w:ind w:left="0" w:firstLine="0"/>
        <w:rPr/>
      </w:pPr>
      <w:r w:rsidDel="00000000" w:rsidR="00000000" w:rsidRPr="00000000">
        <w:rPr>
          <w:rtl w:val="0"/>
        </w:rPr>
        <w:t xml:space="preserve">[Keith and Art speak at the same time]</w:t>
      </w:r>
    </w:p>
    <w:p w:rsidR="00000000" w:rsidDel="00000000" w:rsidP="00000000" w:rsidRDefault="00000000" w:rsidRPr="00000000" w14:paraId="00000B3E">
      <w:pPr>
        <w:ind w:left="0" w:firstLine="0"/>
        <w:rPr/>
      </w:pPr>
      <w:r w:rsidDel="00000000" w:rsidR="00000000" w:rsidRPr="00000000">
        <w:rPr>
          <w:rtl w:val="0"/>
        </w:rPr>
      </w:r>
    </w:p>
    <w:p w:rsidR="00000000" w:rsidDel="00000000" w:rsidP="00000000" w:rsidRDefault="00000000" w:rsidRPr="00000000" w14:paraId="00000B3F">
      <w:pPr>
        <w:ind w:left="0" w:firstLine="0"/>
        <w:rPr/>
      </w:pPr>
      <w:r w:rsidDel="00000000" w:rsidR="00000000" w:rsidRPr="00000000">
        <w:rPr>
          <w:rtl w:val="0"/>
        </w:rPr>
        <w:t xml:space="preserve">KEITH: Hey we’ve already got..</w:t>
      </w:r>
    </w:p>
    <w:p w:rsidR="00000000" w:rsidDel="00000000" w:rsidP="00000000" w:rsidRDefault="00000000" w:rsidRPr="00000000" w14:paraId="00000B40">
      <w:pPr>
        <w:ind w:left="0" w:firstLine="0"/>
        <w:rPr/>
      </w:pPr>
      <w:r w:rsidDel="00000000" w:rsidR="00000000" w:rsidRPr="00000000">
        <w:rPr>
          <w:rtl w:val="0"/>
        </w:rPr>
      </w:r>
    </w:p>
    <w:p w:rsidR="00000000" w:rsidDel="00000000" w:rsidP="00000000" w:rsidRDefault="00000000" w:rsidRPr="00000000" w14:paraId="00000B41">
      <w:pPr>
        <w:ind w:left="0" w:firstLine="0"/>
        <w:rPr/>
      </w:pPr>
      <w:r w:rsidDel="00000000" w:rsidR="00000000" w:rsidRPr="00000000">
        <w:rPr>
          <w:rtl w:val="0"/>
        </w:rPr>
        <w:t xml:space="preserve">ART: Because it feels in a very real way like fighting the ocean.</w:t>
      </w:r>
    </w:p>
    <w:p w:rsidR="00000000" w:rsidDel="00000000" w:rsidP="00000000" w:rsidRDefault="00000000" w:rsidRPr="00000000" w14:paraId="00000B42">
      <w:pPr>
        <w:ind w:left="0" w:firstLine="0"/>
        <w:rPr/>
      </w:pPr>
      <w:r w:rsidDel="00000000" w:rsidR="00000000" w:rsidRPr="00000000">
        <w:rPr>
          <w:rtl w:val="0"/>
        </w:rPr>
      </w:r>
    </w:p>
    <w:p w:rsidR="00000000" w:rsidDel="00000000" w:rsidP="00000000" w:rsidRDefault="00000000" w:rsidRPr="00000000" w14:paraId="00000B43">
      <w:pPr>
        <w:ind w:left="0" w:firstLine="0"/>
        <w:rPr/>
      </w:pPr>
      <w:r w:rsidDel="00000000" w:rsidR="00000000" w:rsidRPr="00000000">
        <w:rPr>
          <w:rtl w:val="0"/>
        </w:rPr>
        <w:t xml:space="preserve">KEITH: We’ve already got a sixth of them!</w:t>
      </w:r>
    </w:p>
    <w:p w:rsidR="00000000" w:rsidDel="00000000" w:rsidP="00000000" w:rsidRDefault="00000000" w:rsidRPr="00000000" w14:paraId="00000B44">
      <w:pPr>
        <w:ind w:left="0" w:firstLine="0"/>
        <w:rPr/>
      </w:pPr>
      <w:r w:rsidDel="00000000" w:rsidR="00000000" w:rsidRPr="00000000">
        <w:rPr>
          <w:rtl w:val="0"/>
        </w:rPr>
        <w:t xml:space="preserve">[Austin makes a noise of disagreement]</w:t>
      </w:r>
    </w:p>
    <w:p w:rsidR="00000000" w:rsidDel="00000000" w:rsidP="00000000" w:rsidRDefault="00000000" w:rsidRPr="00000000" w14:paraId="00000B45">
      <w:pPr>
        <w:ind w:left="0" w:firstLine="0"/>
        <w:rPr/>
      </w:pPr>
      <w:r w:rsidDel="00000000" w:rsidR="00000000" w:rsidRPr="00000000">
        <w:rPr>
          <w:rtl w:val="0"/>
        </w:rPr>
      </w:r>
    </w:p>
    <w:p w:rsidR="00000000" w:rsidDel="00000000" w:rsidP="00000000" w:rsidRDefault="00000000" w:rsidRPr="00000000" w14:paraId="00000B46">
      <w:pPr>
        <w:ind w:left="0" w:firstLine="0"/>
        <w:rPr/>
      </w:pPr>
      <w:r w:rsidDel="00000000" w:rsidR="00000000" w:rsidRPr="00000000">
        <w:rPr>
          <w:rtl w:val="0"/>
        </w:rPr>
        <w:t xml:space="preserve">ART: That’s not, that’s not necessarily true.</w:t>
      </w:r>
    </w:p>
    <w:p w:rsidR="00000000" w:rsidDel="00000000" w:rsidP="00000000" w:rsidRDefault="00000000" w:rsidRPr="00000000" w14:paraId="00000B47">
      <w:pPr>
        <w:ind w:left="0" w:firstLine="0"/>
        <w:rPr/>
      </w:pPr>
      <w:r w:rsidDel="00000000" w:rsidR="00000000" w:rsidRPr="00000000">
        <w:rPr>
          <w:rtl w:val="0"/>
        </w:rPr>
      </w:r>
    </w:p>
    <w:p w:rsidR="00000000" w:rsidDel="00000000" w:rsidP="00000000" w:rsidRDefault="00000000" w:rsidRPr="00000000" w14:paraId="00000B48">
      <w:pPr>
        <w:ind w:left="0" w:firstLine="0"/>
        <w:rPr/>
      </w:pPr>
      <w:r w:rsidDel="00000000" w:rsidR="00000000" w:rsidRPr="00000000">
        <w:rPr>
          <w:rtl w:val="0"/>
        </w:rPr>
        <w:t xml:space="preserve">NICK: Are there new books flying off the shelves to create new people, or anything, to replace the downed ones?</w:t>
        <w:br w:type="textWrapping"/>
        <w:br w:type="textWrapping"/>
        <w:t xml:space="preserve">AUSTIN: We’ve talked about a twenty second period of time so you haven’t really observed enough to see if that’s true. Do you know what I mean?</w:t>
        <w:br w:type="textWrapping"/>
        <w:br w:type="textWrapping"/>
        <w:t xml:space="preserve">NICK: Alright.</w:t>
      </w:r>
    </w:p>
    <w:p w:rsidR="00000000" w:rsidDel="00000000" w:rsidP="00000000" w:rsidRDefault="00000000" w:rsidRPr="00000000" w14:paraId="00000B49">
      <w:pPr>
        <w:ind w:left="0" w:firstLine="0"/>
        <w:rPr/>
      </w:pPr>
      <w:r w:rsidDel="00000000" w:rsidR="00000000" w:rsidRPr="00000000">
        <w:rPr>
          <w:rtl w:val="0"/>
        </w:rPr>
      </w:r>
    </w:p>
    <w:p w:rsidR="00000000" w:rsidDel="00000000" w:rsidP="00000000" w:rsidRDefault="00000000" w:rsidRPr="00000000" w14:paraId="00000B4A">
      <w:pPr>
        <w:ind w:left="0" w:firstLine="0"/>
        <w:rPr/>
      </w:pPr>
      <w:r w:rsidDel="00000000" w:rsidR="00000000" w:rsidRPr="00000000">
        <w:rPr>
          <w:rtl w:val="0"/>
        </w:rPr>
        <w:t xml:space="preserve">AUSTIN: Like, what’s happened here is: Lem, or, I keep saying Lem, Fero opened the door, asked you guys to dance-</w:t>
      </w:r>
    </w:p>
    <w:p w:rsidR="00000000" w:rsidDel="00000000" w:rsidP="00000000" w:rsidRDefault="00000000" w:rsidRPr="00000000" w14:paraId="00000B4B">
      <w:pPr>
        <w:ind w:left="0" w:firstLine="0"/>
        <w:rPr/>
      </w:pPr>
      <w:r w:rsidDel="00000000" w:rsidR="00000000" w:rsidRPr="00000000">
        <w:rPr>
          <w:rtl w:val="0"/>
        </w:rPr>
      </w:r>
    </w:p>
    <w:p w:rsidR="00000000" w:rsidDel="00000000" w:rsidP="00000000" w:rsidRDefault="00000000" w:rsidRPr="00000000" w14:paraId="00000B4C">
      <w:pPr>
        <w:ind w:left="0" w:firstLine="0"/>
        <w:rPr/>
      </w:pPr>
      <w:r w:rsidDel="00000000" w:rsidR="00000000" w:rsidRPr="00000000">
        <w:rPr>
          <w:rtl w:val="0"/>
        </w:rPr>
        <w:t xml:space="preserve">[Jack and Keith laughing]</w:t>
      </w:r>
    </w:p>
    <w:p w:rsidR="00000000" w:rsidDel="00000000" w:rsidP="00000000" w:rsidRDefault="00000000" w:rsidRPr="00000000" w14:paraId="00000B4D">
      <w:pPr>
        <w:ind w:left="0" w:firstLine="0"/>
        <w:rPr/>
      </w:pPr>
      <w:r w:rsidDel="00000000" w:rsidR="00000000" w:rsidRPr="00000000">
        <w:rPr>
          <w:rtl w:val="0"/>
        </w:rPr>
      </w:r>
    </w:p>
    <w:p w:rsidR="00000000" w:rsidDel="00000000" w:rsidP="00000000" w:rsidRDefault="00000000" w:rsidRPr="00000000" w14:paraId="00000B4E">
      <w:pPr>
        <w:ind w:left="0" w:firstLine="0"/>
        <w:rPr/>
      </w:pPr>
      <w:r w:rsidDel="00000000" w:rsidR="00000000" w:rsidRPr="00000000">
        <w:rPr>
          <w:rtl w:val="0"/>
        </w:rPr>
        <w:t xml:space="preserve">AUSTIN: -waves came down, he lifted up off the floor. The Great Fantasmo snuck in briefly. Like it’s been --And then, and then only then did, did the book guy fall onto another guy. Like it’s been a minute let’s say </w:t>
      </w:r>
      <w:r w:rsidDel="00000000" w:rsidR="00000000" w:rsidRPr="00000000">
        <w:rPr>
          <w:i w:val="1"/>
          <w:rtl w:val="0"/>
        </w:rPr>
        <w:t xml:space="preserve">total</w:t>
      </w:r>
      <w:r w:rsidDel="00000000" w:rsidR="00000000" w:rsidRPr="00000000">
        <w:rPr>
          <w:rtl w:val="0"/>
        </w:rPr>
        <w:t xml:space="preserve">. So it’s hard to tell if there will be more books coming. The ones on the ground seem to stay on the ground.</w:t>
      </w:r>
    </w:p>
    <w:p w:rsidR="00000000" w:rsidDel="00000000" w:rsidP="00000000" w:rsidRDefault="00000000" w:rsidRPr="00000000" w14:paraId="00000B4F">
      <w:pPr>
        <w:ind w:left="0" w:firstLine="0"/>
        <w:rPr/>
      </w:pPr>
      <w:r w:rsidDel="00000000" w:rsidR="00000000" w:rsidRPr="00000000">
        <w:rPr>
          <w:rtl w:val="0"/>
        </w:rPr>
      </w:r>
    </w:p>
    <w:p w:rsidR="00000000" w:rsidDel="00000000" w:rsidP="00000000" w:rsidRDefault="00000000" w:rsidRPr="00000000" w14:paraId="00000B50">
      <w:pPr>
        <w:ind w:left="0" w:firstLine="0"/>
        <w:rPr/>
      </w:pPr>
      <w:r w:rsidDel="00000000" w:rsidR="00000000" w:rsidRPr="00000000">
        <w:rPr>
          <w:rtl w:val="0"/>
        </w:rPr>
        <w:t xml:space="preserve">NICK: Okay.</w:t>
      </w:r>
    </w:p>
    <w:p w:rsidR="00000000" w:rsidDel="00000000" w:rsidP="00000000" w:rsidRDefault="00000000" w:rsidRPr="00000000" w14:paraId="00000B51">
      <w:pPr>
        <w:ind w:left="0" w:firstLine="0"/>
        <w:rPr/>
      </w:pPr>
      <w:r w:rsidDel="00000000" w:rsidR="00000000" w:rsidRPr="00000000">
        <w:rPr>
          <w:rtl w:val="0"/>
        </w:rPr>
      </w:r>
    </w:p>
    <w:p w:rsidR="00000000" w:rsidDel="00000000" w:rsidP="00000000" w:rsidRDefault="00000000" w:rsidRPr="00000000" w14:paraId="00000B52">
      <w:pPr>
        <w:ind w:left="0" w:firstLine="0"/>
        <w:rPr/>
      </w:pPr>
      <w:r w:rsidDel="00000000" w:rsidR="00000000" w:rsidRPr="00000000">
        <w:rPr>
          <w:rtl w:val="0"/>
        </w:rPr>
        <w:t xml:space="preserve">KEITH: I’m all set with running if you guys wanna run. I would fly.</w:t>
      </w:r>
    </w:p>
    <w:p w:rsidR="00000000" w:rsidDel="00000000" w:rsidP="00000000" w:rsidRDefault="00000000" w:rsidRPr="00000000" w14:paraId="00000B53">
      <w:pPr>
        <w:ind w:left="0" w:firstLine="0"/>
        <w:rPr/>
      </w:pPr>
      <w:r w:rsidDel="00000000" w:rsidR="00000000" w:rsidRPr="00000000">
        <w:rPr>
          <w:rtl w:val="0"/>
        </w:rPr>
      </w:r>
    </w:p>
    <w:p w:rsidR="00000000" w:rsidDel="00000000" w:rsidP="00000000" w:rsidRDefault="00000000" w:rsidRPr="00000000" w14:paraId="00000B54">
      <w:pPr>
        <w:ind w:left="0" w:firstLine="0"/>
        <w:rPr/>
      </w:pPr>
      <w:r w:rsidDel="00000000" w:rsidR="00000000" w:rsidRPr="00000000">
        <w:rPr>
          <w:rtl w:val="0"/>
        </w:rPr>
        <w:t xml:space="preserve">ART: I mean, I would try, I mean I would suggest parlaying but, you know we’d be whispering. BUt like i’m okay with threatening them. We’re bigger than them, I do believe we’d win if we fought them, y’know? I can see like y’know whispering something like y’know: Please stop, we don’t want to destroy you.</w:t>
      </w:r>
    </w:p>
    <w:p w:rsidR="00000000" w:rsidDel="00000000" w:rsidP="00000000" w:rsidRDefault="00000000" w:rsidRPr="00000000" w14:paraId="00000B55">
      <w:pPr>
        <w:ind w:left="0" w:firstLine="0"/>
        <w:rPr/>
      </w:pPr>
      <w:r w:rsidDel="00000000" w:rsidR="00000000" w:rsidRPr="00000000">
        <w:rPr>
          <w:rtl w:val="0"/>
        </w:rPr>
      </w:r>
    </w:p>
    <w:p w:rsidR="00000000" w:rsidDel="00000000" w:rsidP="00000000" w:rsidRDefault="00000000" w:rsidRPr="00000000" w14:paraId="00000B56">
      <w:pPr>
        <w:ind w:left="0" w:firstLine="0"/>
        <w:rPr/>
      </w:pPr>
      <w:r w:rsidDel="00000000" w:rsidR="00000000" w:rsidRPr="00000000">
        <w:rPr>
          <w:rtl w:val="0"/>
        </w:rPr>
        <w:t xml:space="preserve">ALI: Are we bigger than them?</w:t>
      </w:r>
    </w:p>
    <w:p w:rsidR="00000000" w:rsidDel="00000000" w:rsidP="00000000" w:rsidRDefault="00000000" w:rsidRPr="00000000" w14:paraId="00000B57">
      <w:pPr>
        <w:ind w:left="0" w:firstLine="0"/>
        <w:rPr/>
      </w:pPr>
      <w:r w:rsidDel="00000000" w:rsidR="00000000" w:rsidRPr="00000000">
        <w:rPr>
          <w:rtl w:val="0"/>
        </w:rPr>
      </w:r>
    </w:p>
    <w:p w:rsidR="00000000" w:rsidDel="00000000" w:rsidP="00000000" w:rsidRDefault="00000000" w:rsidRPr="00000000" w14:paraId="00000B58">
      <w:pPr>
        <w:ind w:left="0" w:firstLine="0"/>
        <w:rPr/>
      </w:pPr>
      <w:r w:rsidDel="00000000" w:rsidR="00000000" w:rsidRPr="00000000">
        <w:rPr>
          <w:rtl w:val="0"/>
        </w:rPr>
        <w:t xml:space="preserve">ART: Yeah, they’re, they’re books.</w:t>
      </w:r>
    </w:p>
    <w:p w:rsidR="00000000" w:rsidDel="00000000" w:rsidP="00000000" w:rsidRDefault="00000000" w:rsidRPr="00000000" w14:paraId="00000B59">
      <w:pPr>
        <w:ind w:left="0" w:firstLine="0"/>
        <w:rPr/>
      </w:pPr>
      <w:r w:rsidDel="00000000" w:rsidR="00000000" w:rsidRPr="00000000">
        <w:rPr>
          <w:rtl w:val="0"/>
        </w:rPr>
      </w:r>
    </w:p>
    <w:p w:rsidR="00000000" w:rsidDel="00000000" w:rsidP="00000000" w:rsidRDefault="00000000" w:rsidRPr="00000000" w14:paraId="00000B5A">
      <w:pPr>
        <w:ind w:left="0" w:firstLine="0"/>
        <w:rPr/>
      </w:pPr>
      <w:r w:rsidDel="00000000" w:rsidR="00000000" w:rsidRPr="00000000">
        <w:rPr>
          <w:rtl w:val="0"/>
        </w:rPr>
        <w:t xml:space="preserve">NICK: Yeah they-</w:t>
      </w:r>
    </w:p>
    <w:p w:rsidR="00000000" w:rsidDel="00000000" w:rsidP="00000000" w:rsidRDefault="00000000" w:rsidRPr="00000000" w14:paraId="00000B5B">
      <w:pPr>
        <w:ind w:left="0" w:firstLine="0"/>
        <w:rPr/>
      </w:pPr>
      <w:r w:rsidDel="00000000" w:rsidR="00000000" w:rsidRPr="00000000">
        <w:rPr>
          <w:rtl w:val="0"/>
        </w:rPr>
      </w:r>
    </w:p>
    <w:p w:rsidR="00000000" w:rsidDel="00000000" w:rsidP="00000000" w:rsidRDefault="00000000" w:rsidRPr="00000000" w14:paraId="00000B5C">
      <w:pPr>
        <w:ind w:left="0" w:firstLine="0"/>
        <w:rPr/>
      </w:pPr>
      <w:r w:rsidDel="00000000" w:rsidR="00000000" w:rsidRPr="00000000">
        <w:rPr>
          <w:rtl w:val="0"/>
        </w:rPr>
        <w:t xml:space="preserve">ALI: No, well they’re a </w:t>
      </w:r>
      <w:r w:rsidDel="00000000" w:rsidR="00000000" w:rsidRPr="00000000">
        <w:rPr>
          <w:i w:val="1"/>
          <w:rtl w:val="0"/>
        </w:rPr>
        <w:t xml:space="preserve">form</w:t>
      </w:r>
      <w:r w:rsidDel="00000000" w:rsidR="00000000" w:rsidRPr="00000000">
        <w:rPr>
          <w:rtl w:val="0"/>
        </w:rPr>
        <w:t xml:space="preserve"> of books. They’re angry men.</w:t>
      </w:r>
    </w:p>
    <w:p w:rsidR="00000000" w:rsidDel="00000000" w:rsidP="00000000" w:rsidRDefault="00000000" w:rsidRPr="00000000" w14:paraId="00000B5D">
      <w:pPr>
        <w:ind w:left="0" w:firstLine="0"/>
        <w:rPr/>
      </w:pPr>
      <w:r w:rsidDel="00000000" w:rsidR="00000000" w:rsidRPr="00000000">
        <w:rPr>
          <w:rtl w:val="0"/>
        </w:rPr>
      </w:r>
    </w:p>
    <w:p w:rsidR="00000000" w:rsidDel="00000000" w:rsidP="00000000" w:rsidRDefault="00000000" w:rsidRPr="00000000" w14:paraId="00000B5E">
      <w:pPr>
        <w:ind w:left="0" w:firstLine="0"/>
        <w:rPr/>
      </w:pPr>
      <w:r w:rsidDel="00000000" w:rsidR="00000000" w:rsidRPr="00000000">
        <w:rPr>
          <w:rtl w:val="0"/>
        </w:rPr>
        <w:t xml:space="preserve">NICK: Austin said that they were smaller, they were smaller figures though. </w:t>
      </w:r>
    </w:p>
    <w:p w:rsidR="00000000" w:rsidDel="00000000" w:rsidP="00000000" w:rsidRDefault="00000000" w:rsidRPr="00000000" w14:paraId="00000B5F">
      <w:pPr>
        <w:ind w:left="0" w:firstLine="0"/>
        <w:rPr/>
      </w:pPr>
      <w:r w:rsidDel="00000000" w:rsidR="00000000" w:rsidRPr="00000000">
        <w:rPr>
          <w:rtl w:val="0"/>
        </w:rPr>
      </w:r>
    </w:p>
    <w:p w:rsidR="00000000" w:rsidDel="00000000" w:rsidP="00000000" w:rsidRDefault="00000000" w:rsidRPr="00000000" w14:paraId="00000B60">
      <w:pPr>
        <w:ind w:left="0" w:firstLine="0"/>
        <w:rPr/>
      </w:pPr>
      <w:r w:rsidDel="00000000" w:rsidR="00000000" w:rsidRPr="00000000">
        <w:rPr>
          <w:rtl w:val="0"/>
        </w:rPr>
        <w:t xml:space="preserve">AUSTIN: Those, those first figures were small. There were a bunch of them. Then the second w-, the ten warriors were big humanoid warriors like..</w:t>
      </w:r>
    </w:p>
    <w:p w:rsidR="00000000" w:rsidDel="00000000" w:rsidP="00000000" w:rsidRDefault="00000000" w:rsidRPr="00000000" w14:paraId="00000B61">
      <w:pPr>
        <w:ind w:left="0" w:firstLine="0"/>
        <w:rPr/>
      </w:pPr>
      <w:r w:rsidDel="00000000" w:rsidR="00000000" w:rsidRPr="00000000">
        <w:rPr>
          <w:rtl w:val="0"/>
        </w:rPr>
      </w:r>
    </w:p>
    <w:p w:rsidR="00000000" w:rsidDel="00000000" w:rsidP="00000000" w:rsidRDefault="00000000" w:rsidRPr="00000000" w14:paraId="00000B62">
      <w:pPr>
        <w:ind w:left="0" w:firstLine="0"/>
        <w:rPr/>
      </w:pPr>
      <w:r w:rsidDel="00000000" w:rsidR="00000000" w:rsidRPr="00000000">
        <w:rPr>
          <w:rtl w:val="0"/>
        </w:rPr>
        <w:t xml:space="preserve">ALI: Yeah, yeah.</w:t>
      </w:r>
    </w:p>
    <w:p w:rsidR="00000000" w:rsidDel="00000000" w:rsidP="00000000" w:rsidRDefault="00000000" w:rsidRPr="00000000" w14:paraId="00000B63">
      <w:pPr>
        <w:ind w:left="0" w:firstLine="0"/>
        <w:rPr/>
      </w:pPr>
      <w:r w:rsidDel="00000000" w:rsidR="00000000" w:rsidRPr="00000000">
        <w:rPr>
          <w:rtl w:val="0"/>
        </w:rPr>
      </w:r>
    </w:p>
    <w:p w:rsidR="00000000" w:rsidDel="00000000" w:rsidP="00000000" w:rsidRDefault="00000000" w:rsidRPr="00000000" w14:paraId="00000B64">
      <w:pPr>
        <w:ind w:left="0" w:firstLine="0"/>
        <w:rPr/>
      </w:pPr>
      <w:r w:rsidDel="00000000" w:rsidR="00000000" w:rsidRPr="00000000">
        <w:rPr>
          <w:rtl w:val="0"/>
        </w:rPr>
        <w:t xml:space="preserve">NICK: Oh, I see.</w:t>
      </w:r>
    </w:p>
    <w:p w:rsidR="00000000" w:rsidDel="00000000" w:rsidP="00000000" w:rsidRDefault="00000000" w:rsidRPr="00000000" w14:paraId="00000B65">
      <w:pPr>
        <w:ind w:left="0" w:firstLine="0"/>
        <w:rPr/>
      </w:pPr>
      <w:r w:rsidDel="00000000" w:rsidR="00000000" w:rsidRPr="00000000">
        <w:rPr>
          <w:rtl w:val="0"/>
        </w:rPr>
      </w:r>
    </w:p>
    <w:p w:rsidR="00000000" w:rsidDel="00000000" w:rsidP="00000000" w:rsidRDefault="00000000" w:rsidRPr="00000000" w14:paraId="00000B66">
      <w:pPr>
        <w:ind w:left="0" w:firstLine="0"/>
        <w:rPr/>
      </w:pPr>
      <w:r w:rsidDel="00000000" w:rsidR="00000000" w:rsidRPr="00000000">
        <w:rPr>
          <w:rtl w:val="0"/>
        </w:rPr>
        <w:t xml:space="preserve">AUSTIN: It’s yeah, they’re fluid like, like we said.</w:t>
      </w:r>
    </w:p>
    <w:p w:rsidR="00000000" w:rsidDel="00000000" w:rsidP="00000000" w:rsidRDefault="00000000" w:rsidRPr="00000000" w14:paraId="00000B67">
      <w:pPr>
        <w:ind w:left="0" w:firstLine="0"/>
        <w:rPr/>
      </w:pPr>
      <w:r w:rsidDel="00000000" w:rsidR="00000000" w:rsidRPr="00000000">
        <w:rPr>
          <w:rtl w:val="0"/>
        </w:rPr>
      </w:r>
    </w:p>
    <w:p w:rsidR="00000000" w:rsidDel="00000000" w:rsidP="00000000" w:rsidRDefault="00000000" w:rsidRPr="00000000" w14:paraId="00000B68">
      <w:pPr>
        <w:ind w:left="0" w:firstLine="0"/>
        <w:rPr/>
      </w:pPr>
      <w:r w:rsidDel="00000000" w:rsidR="00000000" w:rsidRPr="00000000">
        <w:rPr>
          <w:rtl w:val="0"/>
        </w:rPr>
        <w:t xml:space="preserve">ART: But yeah-</w:t>
      </w:r>
    </w:p>
    <w:p w:rsidR="00000000" w:rsidDel="00000000" w:rsidP="00000000" w:rsidRDefault="00000000" w:rsidRPr="00000000" w14:paraId="00000B69">
      <w:pPr>
        <w:ind w:left="0" w:firstLine="0"/>
        <w:rPr/>
      </w:pPr>
      <w:r w:rsidDel="00000000" w:rsidR="00000000" w:rsidRPr="00000000">
        <w:rPr>
          <w:rtl w:val="0"/>
        </w:rPr>
      </w:r>
    </w:p>
    <w:p w:rsidR="00000000" w:rsidDel="00000000" w:rsidP="00000000" w:rsidRDefault="00000000" w:rsidRPr="00000000" w14:paraId="00000B6A">
      <w:pPr>
        <w:ind w:left="0" w:firstLine="0"/>
        <w:rPr/>
      </w:pPr>
      <w:r w:rsidDel="00000000" w:rsidR="00000000" w:rsidRPr="00000000">
        <w:rPr>
          <w:rtl w:val="0"/>
        </w:rPr>
        <w:t xml:space="preserve">JACK: I’d be up for parlay.</w:t>
      </w:r>
    </w:p>
    <w:p w:rsidR="00000000" w:rsidDel="00000000" w:rsidP="00000000" w:rsidRDefault="00000000" w:rsidRPr="00000000" w14:paraId="00000B6B">
      <w:pPr>
        <w:ind w:left="0" w:firstLine="0"/>
        <w:rPr/>
      </w:pPr>
      <w:r w:rsidDel="00000000" w:rsidR="00000000" w:rsidRPr="00000000">
        <w:rPr>
          <w:rtl w:val="0"/>
        </w:rPr>
      </w:r>
    </w:p>
    <w:p w:rsidR="00000000" w:rsidDel="00000000" w:rsidP="00000000" w:rsidRDefault="00000000" w:rsidRPr="00000000" w14:paraId="00000B6C">
      <w:pPr>
        <w:ind w:left="0" w:firstLine="0"/>
        <w:rPr/>
      </w:pPr>
      <w:r w:rsidDel="00000000" w:rsidR="00000000" w:rsidRPr="00000000">
        <w:rPr>
          <w:rtl w:val="0"/>
        </w:rPr>
        <w:t xml:space="preserve">ART: Much like I did, much like I think I can kill all the hats in the hats in the world, I think I can take on all the books in the world.</w:t>
      </w:r>
    </w:p>
    <w:p w:rsidR="00000000" w:rsidDel="00000000" w:rsidP="00000000" w:rsidRDefault="00000000" w:rsidRPr="00000000" w14:paraId="00000B6D">
      <w:pPr>
        <w:ind w:left="0" w:firstLine="0"/>
        <w:rPr/>
      </w:pPr>
      <w:r w:rsidDel="00000000" w:rsidR="00000000" w:rsidRPr="00000000">
        <w:rPr>
          <w:rtl w:val="0"/>
        </w:rPr>
      </w:r>
    </w:p>
    <w:p w:rsidR="00000000" w:rsidDel="00000000" w:rsidP="00000000" w:rsidRDefault="00000000" w:rsidRPr="00000000" w14:paraId="00000B6E">
      <w:pPr>
        <w:ind w:left="0" w:firstLine="0"/>
        <w:rPr/>
      </w:pPr>
      <w:r w:rsidDel="00000000" w:rsidR="00000000" w:rsidRPr="00000000">
        <w:rPr>
          <w:rtl w:val="0"/>
        </w:rPr>
        <w:t xml:space="preserve">[Jack and Ali laughing]</w:t>
      </w:r>
    </w:p>
    <w:p w:rsidR="00000000" w:rsidDel="00000000" w:rsidP="00000000" w:rsidRDefault="00000000" w:rsidRPr="00000000" w14:paraId="00000B6F">
      <w:pPr>
        <w:ind w:left="0" w:firstLine="0"/>
        <w:rPr/>
      </w:pPr>
      <w:r w:rsidDel="00000000" w:rsidR="00000000" w:rsidRPr="00000000">
        <w:rPr>
          <w:rtl w:val="0"/>
        </w:rPr>
      </w:r>
    </w:p>
    <w:p w:rsidR="00000000" w:rsidDel="00000000" w:rsidP="00000000" w:rsidRDefault="00000000" w:rsidRPr="00000000" w14:paraId="00000B70">
      <w:pPr>
        <w:ind w:left="0" w:firstLine="0"/>
        <w:rPr/>
      </w:pPr>
      <w:r w:rsidDel="00000000" w:rsidR="00000000" w:rsidRPr="00000000">
        <w:rPr>
          <w:rtl w:val="0"/>
        </w:rPr>
        <w:t xml:space="preserve">AUSTIN: Mhm.</w:t>
      </w:r>
    </w:p>
    <w:p w:rsidR="00000000" w:rsidDel="00000000" w:rsidP="00000000" w:rsidRDefault="00000000" w:rsidRPr="00000000" w14:paraId="00000B71">
      <w:pPr>
        <w:ind w:left="0" w:firstLine="0"/>
        <w:rPr/>
      </w:pPr>
      <w:r w:rsidDel="00000000" w:rsidR="00000000" w:rsidRPr="00000000">
        <w:rPr>
          <w:rtl w:val="0"/>
        </w:rPr>
      </w:r>
    </w:p>
    <w:p w:rsidR="00000000" w:rsidDel="00000000" w:rsidP="00000000" w:rsidRDefault="00000000" w:rsidRPr="00000000" w14:paraId="00000B72">
      <w:pPr>
        <w:ind w:left="0" w:firstLine="0"/>
        <w:rPr/>
      </w:pPr>
      <w:r w:rsidDel="00000000" w:rsidR="00000000" w:rsidRPr="00000000">
        <w:rPr>
          <w:rtl w:val="0"/>
        </w:rPr>
        <w:t xml:space="preserve">KEITH: Even Moby Dick?</w:t>
        <w:br w:type="textWrapping"/>
        <w:br w:type="textWrapping"/>
        <w:t xml:space="preserve">AUSTIN: I will say-</w:t>
      </w:r>
    </w:p>
    <w:p w:rsidR="00000000" w:rsidDel="00000000" w:rsidP="00000000" w:rsidRDefault="00000000" w:rsidRPr="00000000" w14:paraId="00000B73">
      <w:pPr>
        <w:ind w:left="0" w:firstLine="0"/>
        <w:rPr/>
      </w:pPr>
      <w:r w:rsidDel="00000000" w:rsidR="00000000" w:rsidRPr="00000000">
        <w:rPr>
          <w:rtl w:val="0"/>
        </w:rPr>
      </w:r>
    </w:p>
    <w:p w:rsidR="00000000" w:rsidDel="00000000" w:rsidP="00000000" w:rsidRDefault="00000000" w:rsidRPr="00000000" w14:paraId="00000B74">
      <w:pPr>
        <w:ind w:left="0" w:firstLine="0"/>
        <w:rPr/>
      </w:pPr>
      <w:r w:rsidDel="00000000" w:rsidR="00000000" w:rsidRPr="00000000">
        <w:rPr>
          <w:rtl w:val="0"/>
        </w:rPr>
        <w:t xml:space="preserve">[Jack laughing]</w:t>
      </w:r>
    </w:p>
    <w:p w:rsidR="00000000" w:rsidDel="00000000" w:rsidP="00000000" w:rsidRDefault="00000000" w:rsidRPr="00000000" w14:paraId="00000B75">
      <w:pPr>
        <w:ind w:left="0" w:firstLine="0"/>
        <w:rPr/>
      </w:pPr>
      <w:r w:rsidDel="00000000" w:rsidR="00000000" w:rsidRPr="00000000">
        <w:rPr>
          <w:rtl w:val="0"/>
        </w:rPr>
      </w:r>
    </w:p>
    <w:p w:rsidR="00000000" w:rsidDel="00000000" w:rsidP="00000000" w:rsidRDefault="00000000" w:rsidRPr="00000000" w14:paraId="00000B76">
      <w:pPr>
        <w:ind w:left="0" w:firstLine="0"/>
        <w:rPr/>
      </w:pPr>
      <w:r w:rsidDel="00000000" w:rsidR="00000000" w:rsidRPr="00000000">
        <w:rPr>
          <w:rtl w:val="0"/>
        </w:rPr>
        <w:t xml:space="preserve">ART: Especially Moby Dick.</w:t>
      </w:r>
    </w:p>
    <w:p w:rsidR="00000000" w:rsidDel="00000000" w:rsidP="00000000" w:rsidRDefault="00000000" w:rsidRPr="00000000" w14:paraId="00000B77">
      <w:pPr>
        <w:ind w:left="0" w:firstLine="0"/>
        <w:rPr/>
      </w:pPr>
      <w:r w:rsidDel="00000000" w:rsidR="00000000" w:rsidRPr="00000000">
        <w:rPr>
          <w:rtl w:val="0"/>
        </w:rPr>
      </w:r>
    </w:p>
    <w:p w:rsidR="00000000" w:rsidDel="00000000" w:rsidP="00000000" w:rsidRDefault="00000000" w:rsidRPr="00000000" w14:paraId="00000B78">
      <w:pPr>
        <w:ind w:left="0" w:firstLine="0"/>
        <w:rPr/>
      </w:pPr>
      <w:r w:rsidDel="00000000" w:rsidR="00000000" w:rsidRPr="00000000">
        <w:rPr>
          <w:rtl w:val="0"/>
        </w:rPr>
        <w:t xml:space="preserve">AUSTIN: Yeah. Remember so, so [pauses] --You could talk to them. You’ve already talked to them, and they’ve responded. You could parlay, but parlay as a move is about having some sort of leverage.</w:t>
      </w:r>
    </w:p>
    <w:p w:rsidR="00000000" w:rsidDel="00000000" w:rsidP="00000000" w:rsidRDefault="00000000" w:rsidRPr="00000000" w14:paraId="00000B79">
      <w:pPr>
        <w:ind w:left="0" w:firstLine="0"/>
        <w:rPr/>
      </w:pPr>
      <w:r w:rsidDel="00000000" w:rsidR="00000000" w:rsidRPr="00000000">
        <w:rPr>
          <w:rtl w:val="0"/>
        </w:rPr>
      </w:r>
    </w:p>
    <w:p w:rsidR="00000000" w:rsidDel="00000000" w:rsidP="00000000" w:rsidRDefault="00000000" w:rsidRPr="00000000" w14:paraId="00000B7A">
      <w:pPr>
        <w:ind w:left="0" w:firstLine="0"/>
        <w:rPr/>
      </w:pPr>
      <w:r w:rsidDel="00000000" w:rsidR="00000000" w:rsidRPr="00000000">
        <w:rPr>
          <w:rtl w:val="0"/>
        </w:rPr>
        <w:t xml:space="preserve">ART: Right.</w:t>
      </w:r>
    </w:p>
    <w:p w:rsidR="00000000" w:rsidDel="00000000" w:rsidP="00000000" w:rsidRDefault="00000000" w:rsidRPr="00000000" w14:paraId="00000B7B">
      <w:pPr>
        <w:ind w:left="0" w:firstLine="0"/>
        <w:rPr/>
      </w:pPr>
      <w:r w:rsidDel="00000000" w:rsidR="00000000" w:rsidRPr="00000000">
        <w:rPr>
          <w:rtl w:val="0"/>
        </w:rPr>
      </w:r>
    </w:p>
    <w:p w:rsidR="00000000" w:rsidDel="00000000" w:rsidP="00000000" w:rsidRDefault="00000000" w:rsidRPr="00000000" w14:paraId="00000B7C">
      <w:pPr>
        <w:ind w:left="0" w:firstLine="0"/>
        <w:rPr/>
      </w:pPr>
      <w:r w:rsidDel="00000000" w:rsidR="00000000" w:rsidRPr="00000000">
        <w:rPr>
          <w:rtl w:val="0"/>
        </w:rPr>
        <w:t xml:space="preserve">AUSTIN: Something that they want or something that they don’t want. So, so you have to communicate that so keep that in mind.</w:t>
      </w:r>
    </w:p>
    <w:p w:rsidR="00000000" w:rsidDel="00000000" w:rsidP="00000000" w:rsidRDefault="00000000" w:rsidRPr="00000000" w14:paraId="00000B7D">
      <w:pPr>
        <w:ind w:left="0" w:firstLine="0"/>
        <w:rPr/>
      </w:pPr>
      <w:r w:rsidDel="00000000" w:rsidR="00000000" w:rsidRPr="00000000">
        <w:rPr>
          <w:rtl w:val="0"/>
        </w:rPr>
      </w:r>
    </w:p>
    <w:p w:rsidR="00000000" w:rsidDel="00000000" w:rsidP="00000000" w:rsidRDefault="00000000" w:rsidRPr="00000000" w14:paraId="00000B7E">
      <w:pPr>
        <w:ind w:left="0" w:firstLine="0"/>
        <w:rPr/>
      </w:pPr>
      <w:r w:rsidDel="00000000" w:rsidR="00000000" w:rsidRPr="00000000">
        <w:rPr>
          <w:rtl w:val="0"/>
        </w:rPr>
        <w:t xml:space="preserve">ART: Sure. So I could, I could go both ways, which is like, well y’know I --Well, let’s, let’s not talk about it, let’s do it.</w:t>
      </w:r>
    </w:p>
    <w:p w:rsidR="00000000" w:rsidDel="00000000" w:rsidP="00000000" w:rsidRDefault="00000000" w:rsidRPr="00000000" w14:paraId="00000B7F">
      <w:pPr>
        <w:ind w:left="0" w:firstLine="0"/>
        <w:rPr/>
      </w:pPr>
      <w:r w:rsidDel="00000000" w:rsidR="00000000" w:rsidRPr="00000000">
        <w:rPr>
          <w:rtl w:val="0"/>
        </w:rPr>
      </w:r>
    </w:p>
    <w:p w:rsidR="00000000" w:rsidDel="00000000" w:rsidP="00000000" w:rsidRDefault="00000000" w:rsidRPr="00000000" w14:paraId="00000B80">
      <w:pPr>
        <w:ind w:left="0" w:firstLine="0"/>
        <w:rPr/>
      </w:pPr>
      <w:r w:rsidDel="00000000" w:rsidR="00000000" w:rsidRPr="00000000">
        <w:rPr>
          <w:rtl w:val="0"/>
        </w:rPr>
        <w:t xml:space="preserve">AUSTIN: Mm.</w:t>
      </w:r>
    </w:p>
    <w:p w:rsidR="00000000" w:rsidDel="00000000" w:rsidP="00000000" w:rsidRDefault="00000000" w:rsidRPr="00000000" w14:paraId="00000B81">
      <w:pPr>
        <w:ind w:left="0" w:firstLine="0"/>
        <w:rPr/>
      </w:pPr>
      <w:r w:rsidDel="00000000" w:rsidR="00000000" w:rsidRPr="00000000">
        <w:rPr>
          <w:rtl w:val="0"/>
        </w:rPr>
      </w:r>
    </w:p>
    <w:p w:rsidR="00000000" w:rsidDel="00000000" w:rsidP="00000000" w:rsidRDefault="00000000" w:rsidRPr="00000000" w14:paraId="00000B82">
      <w:pPr>
        <w:ind w:left="0" w:firstLine="0"/>
        <w:rPr/>
      </w:pPr>
      <w:r w:rsidDel="00000000" w:rsidR="00000000" w:rsidRPr="00000000">
        <w:rPr>
          <w:rtl w:val="0"/>
        </w:rPr>
        <w:t xml:space="preserve">ART: I, I whisper.</w:t>
      </w:r>
    </w:p>
    <w:p w:rsidR="00000000" w:rsidDel="00000000" w:rsidP="00000000" w:rsidRDefault="00000000" w:rsidRPr="00000000" w14:paraId="00000B83">
      <w:pPr>
        <w:ind w:left="0" w:firstLine="0"/>
        <w:rPr/>
      </w:pPr>
      <w:r w:rsidDel="00000000" w:rsidR="00000000" w:rsidRPr="00000000">
        <w:rPr>
          <w:rtl w:val="0"/>
        </w:rPr>
      </w:r>
    </w:p>
    <w:p w:rsidR="00000000" w:rsidDel="00000000" w:rsidP="00000000" w:rsidRDefault="00000000" w:rsidRPr="00000000" w14:paraId="00000B84">
      <w:pPr>
        <w:ind w:left="0" w:firstLine="0"/>
        <w:rPr/>
      </w:pPr>
      <w:r w:rsidDel="00000000" w:rsidR="00000000" w:rsidRPr="00000000">
        <w:rPr>
          <w:rtl w:val="0"/>
        </w:rPr>
        <w:t xml:space="preserve">AUSTIN: Okay.</w:t>
      </w:r>
    </w:p>
    <w:p w:rsidR="00000000" w:rsidDel="00000000" w:rsidP="00000000" w:rsidRDefault="00000000" w:rsidRPr="00000000" w14:paraId="00000B85">
      <w:pPr>
        <w:ind w:left="0" w:firstLine="0"/>
        <w:rPr/>
      </w:pPr>
      <w:r w:rsidDel="00000000" w:rsidR="00000000" w:rsidRPr="00000000">
        <w:rPr>
          <w:rtl w:val="0"/>
        </w:rPr>
      </w:r>
    </w:p>
    <w:p w:rsidR="00000000" w:rsidDel="00000000" w:rsidP="00000000" w:rsidRDefault="00000000" w:rsidRPr="00000000" w14:paraId="00000B86">
      <w:pPr>
        <w:ind w:left="0" w:firstLine="0"/>
        <w:rPr/>
      </w:pPr>
      <w:r w:rsidDel="00000000" w:rsidR="00000000" w:rsidRPr="00000000">
        <w:rPr>
          <w:rtl w:val="0"/>
        </w:rPr>
        <w:t xml:space="preserve">ART: And I whisper, y’know:</w:t>
      </w:r>
    </w:p>
    <w:p w:rsidR="00000000" w:rsidDel="00000000" w:rsidP="00000000" w:rsidRDefault="00000000" w:rsidRPr="00000000" w14:paraId="00000B87">
      <w:pPr>
        <w:ind w:left="0" w:firstLine="0"/>
        <w:rPr/>
      </w:pPr>
      <w:r w:rsidDel="00000000" w:rsidR="00000000" w:rsidRPr="00000000">
        <w:rPr>
          <w:rtl w:val="0"/>
        </w:rPr>
      </w:r>
    </w:p>
    <w:p w:rsidR="00000000" w:rsidDel="00000000" w:rsidP="00000000" w:rsidRDefault="00000000" w:rsidRPr="00000000" w14:paraId="00000B88">
      <w:pPr>
        <w:ind w:left="850.3937007874017" w:firstLine="0"/>
        <w:rPr/>
      </w:pPr>
      <w:r w:rsidDel="00000000" w:rsidR="00000000" w:rsidRPr="00000000">
        <w:rPr>
          <w:rtl w:val="0"/>
        </w:rPr>
        <w:t xml:space="preserve">ART (as Hadrian): We’re sorry. We didn’t, we didn’t mean to, to offend. We just need to cross to the other side of the room [pauses]. Let us, please let us do that, we don’t want, we don’t want this to get out of hand.</w:t>
      </w:r>
    </w:p>
    <w:p w:rsidR="00000000" w:rsidDel="00000000" w:rsidP="00000000" w:rsidRDefault="00000000" w:rsidRPr="00000000" w14:paraId="00000B89">
      <w:pPr>
        <w:ind w:left="0" w:firstLine="0"/>
        <w:rPr/>
      </w:pPr>
      <w:r w:rsidDel="00000000" w:rsidR="00000000" w:rsidRPr="00000000">
        <w:rPr>
          <w:rtl w:val="0"/>
        </w:rPr>
      </w:r>
    </w:p>
    <w:p w:rsidR="00000000" w:rsidDel="00000000" w:rsidP="00000000" w:rsidRDefault="00000000" w:rsidRPr="00000000" w14:paraId="00000B8A">
      <w:pPr>
        <w:ind w:left="0" w:firstLine="0"/>
        <w:rPr/>
      </w:pPr>
      <w:r w:rsidDel="00000000" w:rsidR="00000000" w:rsidRPr="00000000">
        <w:rPr>
          <w:rtl w:val="0"/>
        </w:rPr>
        <w:t xml:space="preserve">AUSTIN: So this is just you talking to them? Not you trying to use the parlay move? Right?</w:t>
        <w:br w:type="textWrapping"/>
        <w:br w:type="textWrapping"/>
        <w:t xml:space="preserve">ART: This is, I am, I guess, I guess I’m, I’m starting us talking, if you’re saying it’s a parlay..</w:t>
      </w:r>
    </w:p>
    <w:p w:rsidR="00000000" w:rsidDel="00000000" w:rsidP="00000000" w:rsidRDefault="00000000" w:rsidRPr="00000000" w14:paraId="00000B8B">
      <w:pPr>
        <w:ind w:left="0" w:firstLine="0"/>
        <w:rPr/>
      </w:pPr>
      <w:r w:rsidDel="00000000" w:rsidR="00000000" w:rsidRPr="00000000">
        <w:rPr>
          <w:rtl w:val="0"/>
        </w:rPr>
      </w:r>
    </w:p>
    <w:p w:rsidR="00000000" w:rsidDel="00000000" w:rsidP="00000000" w:rsidRDefault="00000000" w:rsidRPr="00000000" w14:paraId="00000B8C">
      <w:pPr>
        <w:ind w:left="0" w:firstLine="0"/>
        <w:rPr/>
      </w:pPr>
      <w:r w:rsidDel="00000000" w:rsidR="00000000" w:rsidRPr="00000000">
        <w:rPr>
          <w:rtl w:val="0"/>
        </w:rPr>
        <w:t xml:space="preserve">AUSTIN: It’s not a parlay unless you can offer them something.</w:t>
      </w:r>
    </w:p>
    <w:p w:rsidR="00000000" w:rsidDel="00000000" w:rsidP="00000000" w:rsidRDefault="00000000" w:rsidRPr="00000000" w14:paraId="00000B8D">
      <w:pPr>
        <w:ind w:left="0" w:firstLine="0"/>
        <w:rPr/>
      </w:pPr>
      <w:r w:rsidDel="00000000" w:rsidR="00000000" w:rsidRPr="00000000">
        <w:rPr>
          <w:rtl w:val="0"/>
        </w:rPr>
      </w:r>
    </w:p>
    <w:p w:rsidR="00000000" w:rsidDel="00000000" w:rsidP="00000000" w:rsidRDefault="00000000" w:rsidRPr="00000000" w14:paraId="00000B8E">
      <w:pPr>
        <w:ind w:left="0" w:firstLine="0"/>
        <w:rPr/>
      </w:pPr>
      <w:r w:rsidDel="00000000" w:rsidR="00000000" w:rsidRPr="00000000">
        <w:rPr>
          <w:rtl w:val="0"/>
        </w:rPr>
        <w:t xml:space="preserve">KEITH: Would this, would since they’re attacking us-</w:t>
      </w:r>
    </w:p>
    <w:p w:rsidR="00000000" w:rsidDel="00000000" w:rsidP="00000000" w:rsidRDefault="00000000" w:rsidRPr="00000000" w14:paraId="00000B8F">
      <w:pPr>
        <w:ind w:left="0" w:firstLine="0"/>
        <w:rPr/>
      </w:pPr>
      <w:r w:rsidDel="00000000" w:rsidR="00000000" w:rsidRPr="00000000">
        <w:rPr>
          <w:rtl w:val="0"/>
        </w:rPr>
      </w:r>
    </w:p>
    <w:p w:rsidR="00000000" w:rsidDel="00000000" w:rsidP="00000000" w:rsidRDefault="00000000" w:rsidRPr="00000000" w14:paraId="00000B90">
      <w:pPr>
        <w:ind w:left="0" w:firstLine="0"/>
        <w:rPr/>
      </w:pPr>
      <w:r w:rsidDel="00000000" w:rsidR="00000000" w:rsidRPr="00000000">
        <w:rPr>
          <w:rtl w:val="0"/>
        </w:rPr>
        <w:t xml:space="preserve">ART: Well, I’m offering them that we’re, that if they let us go we’ll, that’s it, this ends and..</w:t>
      </w:r>
    </w:p>
    <w:p w:rsidR="00000000" w:rsidDel="00000000" w:rsidP="00000000" w:rsidRDefault="00000000" w:rsidRPr="00000000" w14:paraId="00000B91">
      <w:pPr>
        <w:ind w:left="0" w:firstLine="0"/>
        <w:rPr/>
      </w:pPr>
      <w:r w:rsidDel="00000000" w:rsidR="00000000" w:rsidRPr="00000000">
        <w:rPr>
          <w:rtl w:val="0"/>
        </w:rPr>
      </w:r>
    </w:p>
    <w:p w:rsidR="00000000" w:rsidDel="00000000" w:rsidP="00000000" w:rsidRDefault="00000000" w:rsidRPr="00000000" w14:paraId="00000B92">
      <w:pPr>
        <w:ind w:left="0" w:firstLine="0"/>
        <w:rPr/>
      </w:pPr>
      <w:r w:rsidDel="00000000" w:rsidR="00000000" w:rsidRPr="00000000">
        <w:rPr>
          <w:rtl w:val="0"/>
        </w:rPr>
        <w:t xml:space="preserve">AUSTIN: You have to offer them something they </w:t>
      </w:r>
      <w:r w:rsidDel="00000000" w:rsidR="00000000" w:rsidRPr="00000000">
        <w:rPr>
          <w:i w:val="1"/>
          <w:rtl w:val="0"/>
        </w:rPr>
        <w:t xml:space="preserve">want</w:t>
      </w:r>
      <w:r w:rsidDel="00000000" w:rsidR="00000000" w:rsidRPr="00000000">
        <w:rPr>
          <w:rtl w:val="0"/>
        </w:rPr>
        <w:t xml:space="preserve">. Like, like money or-</w:t>
      </w:r>
    </w:p>
    <w:p w:rsidR="00000000" w:rsidDel="00000000" w:rsidP="00000000" w:rsidRDefault="00000000" w:rsidRPr="00000000" w14:paraId="00000B93">
      <w:pPr>
        <w:ind w:left="0" w:firstLine="0"/>
        <w:rPr/>
      </w:pPr>
      <w:r w:rsidDel="00000000" w:rsidR="00000000" w:rsidRPr="00000000">
        <w:rPr>
          <w:rtl w:val="0"/>
        </w:rPr>
      </w:r>
    </w:p>
    <w:p w:rsidR="00000000" w:rsidDel="00000000" w:rsidP="00000000" w:rsidRDefault="00000000" w:rsidRPr="00000000" w14:paraId="00000B94">
      <w:pPr>
        <w:ind w:left="0" w:firstLine="0"/>
        <w:rPr/>
      </w:pPr>
      <w:r w:rsidDel="00000000" w:rsidR="00000000" w:rsidRPr="00000000">
        <w:rPr>
          <w:rtl w:val="0"/>
        </w:rPr>
        <w:t xml:space="preserve">ART: Like quiet?</w:t>
      </w:r>
    </w:p>
    <w:p w:rsidR="00000000" w:rsidDel="00000000" w:rsidP="00000000" w:rsidRDefault="00000000" w:rsidRPr="00000000" w14:paraId="00000B95">
      <w:pPr>
        <w:ind w:left="0" w:firstLine="0"/>
        <w:rPr/>
      </w:pPr>
      <w:r w:rsidDel="00000000" w:rsidR="00000000" w:rsidRPr="00000000">
        <w:rPr>
          <w:rtl w:val="0"/>
        </w:rPr>
      </w:r>
    </w:p>
    <w:p w:rsidR="00000000" w:rsidDel="00000000" w:rsidP="00000000" w:rsidRDefault="00000000" w:rsidRPr="00000000" w14:paraId="00000B96">
      <w:pPr>
        <w:ind w:left="0" w:firstLine="0"/>
        <w:rPr/>
      </w:pPr>
      <w:r w:rsidDel="00000000" w:rsidR="00000000" w:rsidRPr="00000000">
        <w:rPr>
          <w:rtl w:val="0"/>
        </w:rPr>
        <w:t xml:space="preserve">[Nick laughing]</w:t>
      </w:r>
    </w:p>
    <w:p w:rsidR="00000000" w:rsidDel="00000000" w:rsidP="00000000" w:rsidRDefault="00000000" w:rsidRPr="00000000" w14:paraId="00000B97">
      <w:pPr>
        <w:ind w:left="0" w:firstLine="0"/>
        <w:rPr/>
      </w:pPr>
      <w:r w:rsidDel="00000000" w:rsidR="00000000" w:rsidRPr="00000000">
        <w:rPr>
          <w:rtl w:val="0"/>
        </w:rPr>
      </w:r>
    </w:p>
    <w:p w:rsidR="00000000" w:rsidDel="00000000" w:rsidP="00000000" w:rsidRDefault="00000000" w:rsidRPr="00000000" w14:paraId="00000B98">
      <w:pPr>
        <w:ind w:left="0" w:firstLine="0"/>
        <w:rPr/>
      </w:pPr>
      <w:r w:rsidDel="00000000" w:rsidR="00000000" w:rsidRPr="00000000">
        <w:rPr>
          <w:rtl w:val="0"/>
        </w:rPr>
        <w:t xml:space="preserve">AUSTIN: [pauses] Yeah, I guess you could offer them quiet. I guess that’s fair. </w:t>
      </w:r>
    </w:p>
    <w:p w:rsidR="00000000" w:rsidDel="00000000" w:rsidP="00000000" w:rsidRDefault="00000000" w:rsidRPr="00000000" w14:paraId="00000B99">
      <w:pPr>
        <w:ind w:left="0" w:firstLine="0"/>
        <w:rPr/>
      </w:pPr>
      <w:r w:rsidDel="00000000" w:rsidR="00000000" w:rsidRPr="00000000">
        <w:rPr>
          <w:rtl w:val="0"/>
        </w:rPr>
      </w:r>
    </w:p>
    <w:p w:rsidR="00000000" w:rsidDel="00000000" w:rsidP="00000000" w:rsidRDefault="00000000" w:rsidRPr="00000000" w14:paraId="00000B9A">
      <w:pPr>
        <w:ind w:left="0" w:firstLine="0"/>
        <w:rPr/>
      </w:pPr>
      <w:r w:rsidDel="00000000" w:rsidR="00000000" w:rsidRPr="00000000">
        <w:rPr>
          <w:rtl w:val="0"/>
        </w:rPr>
        <w:t xml:space="preserve">ART: Like, I’m offering them that if you let us go-</w:t>
      </w:r>
    </w:p>
    <w:p w:rsidR="00000000" w:rsidDel="00000000" w:rsidP="00000000" w:rsidRDefault="00000000" w:rsidRPr="00000000" w14:paraId="00000B9B">
      <w:pPr>
        <w:ind w:left="0" w:firstLine="0"/>
        <w:rPr/>
      </w:pPr>
      <w:r w:rsidDel="00000000" w:rsidR="00000000" w:rsidRPr="00000000">
        <w:rPr>
          <w:rtl w:val="0"/>
        </w:rPr>
      </w:r>
    </w:p>
    <w:p w:rsidR="00000000" w:rsidDel="00000000" w:rsidP="00000000" w:rsidRDefault="00000000" w:rsidRPr="00000000" w14:paraId="00000B9C">
      <w:pPr>
        <w:ind w:left="0" w:firstLine="0"/>
        <w:rPr/>
      </w:pPr>
      <w:r w:rsidDel="00000000" w:rsidR="00000000" w:rsidRPr="00000000">
        <w:rPr>
          <w:rtl w:val="0"/>
        </w:rPr>
        <w:t xml:space="preserve">AUSTIN: Yeah. Okay.</w:t>
      </w:r>
    </w:p>
    <w:p w:rsidR="00000000" w:rsidDel="00000000" w:rsidP="00000000" w:rsidRDefault="00000000" w:rsidRPr="00000000" w14:paraId="00000B9D">
      <w:pPr>
        <w:ind w:left="0" w:firstLine="0"/>
        <w:rPr/>
      </w:pPr>
      <w:r w:rsidDel="00000000" w:rsidR="00000000" w:rsidRPr="00000000">
        <w:rPr>
          <w:rtl w:val="0"/>
        </w:rPr>
      </w:r>
    </w:p>
    <w:p w:rsidR="00000000" w:rsidDel="00000000" w:rsidP="00000000" w:rsidRDefault="00000000" w:rsidRPr="00000000" w14:paraId="00000B9E">
      <w:pPr>
        <w:ind w:left="0" w:firstLine="0"/>
        <w:rPr/>
      </w:pPr>
      <w:r w:rsidDel="00000000" w:rsidR="00000000" w:rsidRPr="00000000">
        <w:rPr>
          <w:rtl w:val="0"/>
        </w:rPr>
        <w:t xml:space="preserve">ART: We’re the, we’re the noisy things.</w:t>
      </w:r>
    </w:p>
    <w:p w:rsidR="00000000" w:rsidDel="00000000" w:rsidP="00000000" w:rsidRDefault="00000000" w:rsidRPr="00000000" w14:paraId="00000B9F">
      <w:pPr>
        <w:ind w:left="0" w:firstLine="0"/>
        <w:rPr/>
      </w:pPr>
      <w:r w:rsidDel="00000000" w:rsidR="00000000" w:rsidRPr="00000000">
        <w:rPr>
          <w:rtl w:val="0"/>
        </w:rPr>
      </w:r>
    </w:p>
    <w:p w:rsidR="00000000" w:rsidDel="00000000" w:rsidP="00000000" w:rsidRDefault="00000000" w:rsidRPr="00000000" w14:paraId="00000BA0">
      <w:pPr>
        <w:ind w:left="0" w:firstLine="0"/>
        <w:rPr/>
      </w:pPr>
      <w:r w:rsidDel="00000000" w:rsidR="00000000" w:rsidRPr="00000000">
        <w:rPr>
          <w:rtl w:val="0"/>
        </w:rPr>
        <w:t xml:space="preserve">AUSTIN: Mhm. Yeah, that’s fair.</w:t>
      </w:r>
    </w:p>
    <w:p w:rsidR="00000000" w:rsidDel="00000000" w:rsidP="00000000" w:rsidRDefault="00000000" w:rsidRPr="00000000" w14:paraId="00000BA1">
      <w:pPr>
        <w:ind w:left="0" w:firstLine="0"/>
        <w:rPr/>
      </w:pPr>
      <w:r w:rsidDel="00000000" w:rsidR="00000000" w:rsidRPr="00000000">
        <w:rPr>
          <w:rtl w:val="0"/>
        </w:rPr>
      </w:r>
    </w:p>
    <w:p w:rsidR="00000000" w:rsidDel="00000000" w:rsidP="00000000" w:rsidRDefault="00000000" w:rsidRPr="00000000" w14:paraId="00000BA2">
      <w:pPr>
        <w:ind w:left="0" w:firstLine="0"/>
        <w:rPr/>
      </w:pPr>
      <w:r w:rsidDel="00000000" w:rsidR="00000000" w:rsidRPr="00000000">
        <w:rPr>
          <w:rtl w:val="0"/>
        </w:rPr>
        <w:t xml:space="preserve">ART: Catch more flies with honey than with vinegar, bookstack.</w:t>
      </w:r>
    </w:p>
    <w:p w:rsidR="00000000" w:rsidDel="00000000" w:rsidP="00000000" w:rsidRDefault="00000000" w:rsidRPr="00000000" w14:paraId="00000BA3">
      <w:pPr>
        <w:ind w:left="0" w:firstLine="0"/>
        <w:rPr/>
      </w:pPr>
      <w:r w:rsidDel="00000000" w:rsidR="00000000" w:rsidRPr="00000000">
        <w:rPr>
          <w:rtl w:val="0"/>
        </w:rPr>
      </w:r>
    </w:p>
    <w:p w:rsidR="00000000" w:rsidDel="00000000" w:rsidP="00000000" w:rsidRDefault="00000000" w:rsidRPr="00000000" w14:paraId="00000BA4">
      <w:pPr>
        <w:ind w:left="0" w:firstLine="0"/>
        <w:rPr/>
      </w:pPr>
      <w:r w:rsidDel="00000000" w:rsidR="00000000" w:rsidRPr="00000000">
        <w:rPr>
          <w:rtl w:val="0"/>
        </w:rPr>
        <w:t xml:space="preserve">AUSTIN: That’s not true, but yeah.</w:t>
      </w:r>
    </w:p>
    <w:p w:rsidR="00000000" w:rsidDel="00000000" w:rsidP="00000000" w:rsidRDefault="00000000" w:rsidRPr="00000000" w14:paraId="00000BA5">
      <w:pPr>
        <w:ind w:left="0" w:firstLine="0"/>
        <w:rPr/>
      </w:pPr>
      <w:r w:rsidDel="00000000" w:rsidR="00000000" w:rsidRPr="00000000">
        <w:rPr>
          <w:rtl w:val="0"/>
        </w:rPr>
      </w:r>
    </w:p>
    <w:p w:rsidR="00000000" w:rsidDel="00000000" w:rsidP="00000000" w:rsidRDefault="00000000" w:rsidRPr="00000000" w14:paraId="00000BA6">
      <w:pPr>
        <w:ind w:left="0" w:firstLine="0"/>
        <w:rPr/>
      </w:pPr>
      <w:r w:rsidDel="00000000" w:rsidR="00000000" w:rsidRPr="00000000">
        <w:rPr>
          <w:rtl w:val="0"/>
        </w:rPr>
        <w:t xml:space="preserve">[Ali laughing]</w:t>
      </w:r>
    </w:p>
    <w:p w:rsidR="00000000" w:rsidDel="00000000" w:rsidP="00000000" w:rsidRDefault="00000000" w:rsidRPr="00000000" w14:paraId="00000BA7">
      <w:pPr>
        <w:ind w:left="0" w:firstLine="0"/>
        <w:rPr/>
      </w:pPr>
      <w:r w:rsidDel="00000000" w:rsidR="00000000" w:rsidRPr="00000000">
        <w:rPr>
          <w:rtl w:val="0"/>
        </w:rPr>
      </w:r>
    </w:p>
    <w:p w:rsidR="00000000" w:rsidDel="00000000" w:rsidP="00000000" w:rsidRDefault="00000000" w:rsidRPr="00000000" w14:paraId="00000BA8">
      <w:pPr>
        <w:ind w:left="0" w:firstLine="0"/>
        <w:rPr/>
      </w:pPr>
      <w:r w:rsidDel="00000000" w:rsidR="00000000" w:rsidRPr="00000000">
        <w:rPr>
          <w:rtl w:val="0"/>
        </w:rPr>
        <w:t xml:space="preserve">ART: [pauses] The fly thing, or?</w:t>
        <w:br w:type="textWrapping"/>
        <w:br w:type="textWrapping"/>
        <w:t xml:space="preserve">AUSTIN: Yeah, the fly thing is super not true [laughs]</w:t>
      </w:r>
    </w:p>
    <w:p w:rsidR="00000000" w:rsidDel="00000000" w:rsidP="00000000" w:rsidRDefault="00000000" w:rsidRPr="00000000" w14:paraId="00000BA9">
      <w:pPr>
        <w:ind w:left="0" w:firstLine="0"/>
        <w:rPr/>
      </w:pPr>
      <w:r w:rsidDel="00000000" w:rsidR="00000000" w:rsidRPr="00000000">
        <w:rPr>
          <w:rtl w:val="0"/>
        </w:rPr>
      </w:r>
    </w:p>
    <w:p w:rsidR="00000000" w:rsidDel="00000000" w:rsidP="00000000" w:rsidRDefault="00000000" w:rsidRPr="00000000" w14:paraId="00000BAA">
      <w:pPr>
        <w:ind w:left="0" w:firstLine="0"/>
        <w:rPr/>
      </w:pPr>
      <w:r w:rsidDel="00000000" w:rsidR="00000000" w:rsidRPr="00000000">
        <w:rPr>
          <w:rtl w:val="0"/>
        </w:rPr>
        <w:t xml:space="preserve">KEITH: The fly thing yeah, that’s the opposite of true.</w:t>
      </w:r>
    </w:p>
    <w:p w:rsidR="00000000" w:rsidDel="00000000" w:rsidP="00000000" w:rsidRDefault="00000000" w:rsidRPr="00000000" w14:paraId="00000BAB">
      <w:pPr>
        <w:ind w:left="0" w:firstLine="0"/>
        <w:rPr/>
      </w:pPr>
      <w:r w:rsidDel="00000000" w:rsidR="00000000" w:rsidRPr="00000000">
        <w:rPr>
          <w:rtl w:val="0"/>
        </w:rPr>
      </w:r>
    </w:p>
    <w:p w:rsidR="00000000" w:rsidDel="00000000" w:rsidP="00000000" w:rsidRDefault="00000000" w:rsidRPr="00000000" w14:paraId="00000BAC">
      <w:pPr>
        <w:ind w:left="0" w:firstLine="0"/>
        <w:rPr/>
      </w:pPr>
      <w:r w:rsidDel="00000000" w:rsidR="00000000" w:rsidRPr="00000000">
        <w:rPr>
          <w:rtl w:val="0"/>
        </w:rPr>
        <w:t xml:space="preserve">AUSTIN: [laughing] It is.</w:t>
      </w:r>
    </w:p>
    <w:p w:rsidR="00000000" w:rsidDel="00000000" w:rsidP="00000000" w:rsidRDefault="00000000" w:rsidRPr="00000000" w14:paraId="00000BAD">
      <w:pPr>
        <w:ind w:left="0" w:firstLine="0"/>
        <w:rPr/>
      </w:pPr>
      <w:r w:rsidDel="00000000" w:rsidR="00000000" w:rsidRPr="00000000">
        <w:rPr>
          <w:rtl w:val="0"/>
        </w:rPr>
      </w:r>
    </w:p>
    <w:p w:rsidR="00000000" w:rsidDel="00000000" w:rsidP="00000000" w:rsidRDefault="00000000" w:rsidRPr="00000000" w14:paraId="00000BAE">
      <w:pPr>
        <w:ind w:left="0" w:firstLine="0"/>
        <w:rPr/>
      </w:pPr>
      <w:r w:rsidDel="00000000" w:rsidR="00000000" w:rsidRPr="00000000">
        <w:rPr>
          <w:rtl w:val="0"/>
        </w:rPr>
        <w:t xml:space="preserve">ALI: Is that a myth?</w:t>
        <w:br w:type="textWrapping"/>
        <w:br w:type="textWrapping"/>
        <w:t xml:space="preserve">KEITH: Yeah, flies fuckin’ love the shit out of vinegar.</w:t>
      </w:r>
    </w:p>
    <w:p w:rsidR="00000000" w:rsidDel="00000000" w:rsidP="00000000" w:rsidRDefault="00000000" w:rsidRPr="00000000" w14:paraId="00000BAF">
      <w:pPr>
        <w:ind w:left="0" w:firstLine="0"/>
        <w:rPr/>
      </w:pPr>
      <w:r w:rsidDel="00000000" w:rsidR="00000000" w:rsidRPr="00000000">
        <w:rPr>
          <w:rtl w:val="0"/>
        </w:rPr>
      </w:r>
    </w:p>
    <w:p w:rsidR="00000000" w:rsidDel="00000000" w:rsidP="00000000" w:rsidRDefault="00000000" w:rsidRPr="00000000" w14:paraId="00000BB0">
      <w:pPr>
        <w:ind w:left="0" w:firstLine="0"/>
        <w:rPr/>
      </w:pPr>
      <w:r w:rsidDel="00000000" w:rsidR="00000000" w:rsidRPr="00000000">
        <w:rPr>
          <w:rtl w:val="0"/>
        </w:rPr>
        <w:t xml:space="preserve">ART: Well, that’s not in any of these books.</w:t>
      </w:r>
    </w:p>
    <w:p w:rsidR="00000000" w:rsidDel="00000000" w:rsidP="00000000" w:rsidRDefault="00000000" w:rsidRPr="00000000" w14:paraId="00000BB1">
      <w:pPr>
        <w:ind w:left="0" w:firstLine="0"/>
        <w:rPr/>
      </w:pPr>
      <w:r w:rsidDel="00000000" w:rsidR="00000000" w:rsidRPr="00000000">
        <w:rPr>
          <w:rtl w:val="0"/>
        </w:rPr>
      </w:r>
    </w:p>
    <w:p w:rsidR="00000000" w:rsidDel="00000000" w:rsidP="00000000" w:rsidRDefault="00000000" w:rsidRPr="00000000" w14:paraId="00000BB2">
      <w:pPr>
        <w:ind w:left="0" w:firstLine="0"/>
        <w:rPr/>
      </w:pPr>
      <w:r w:rsidDel="00000000" w:rsidR="00000000" w:rsidRPr="00000000">
        <w:rPr>
          <w:rtl w:val="0"/>
        </w:rPr>
        <w:t xml:space="preserve">AUSTIN: [laughs] Alright so go ahead and, and give me your parlay roll.</w:t>
      </w:r>
    </w:p>
    <w:p w:rsidR="00000000" w:rsidDel="00000000" w:rsidP="00000000" w:rsidRDefault="00000000" w:rsidRPr="00000000" w14:paraId="00000BB3">
      <w:pPr>
        <w:ind w:left="0" w:firstLine="0"/>
        <w:rPr/>
      </w:pPr>
      <w:r w:rsidDel="00000000" w:rsidR="00000000" w:rsidRPr="00000000">
        <w:rPr>
          <w:rtl w:val="0"/>
        </w:rPr>
      </w:r>
    </w:p>
    <w:p w:rsidR="00000000" w:rsidDel="00000000" w:rsidP="00000000" w:rsidRDefault="00000000" w:rsidRPr="00000000" w14:paraId="00000BB4">
      <w:pPr>
        <w:ind w:left="0" w:firstLine="0"/>
        <w:rPr/>
      </w:pPr>
      <w:r w:rsidDel="00000000" w:rsidR="00000000" w:rsidRPr="00000000">
        <w:rPr>
          <w:rtl w:val="0"/>
        </w:rPr>
        <w:t xml:space="preserve">ART: Alright [pauses] 2d6 plus charisma? [pauses] So that’s a nine.</w:t>
      </w:r>
    </w:p>
    <w:p w:rsidR="00000000" w:rsidDel="00000000" w:rsidP="00000000" w:rsidRDefault="00000000" w:rsidRPr="00000000" w14:paraId="00000BB5">
      <w:pPr>
        <w:ind w:left="0" w:firstLine="0"/>
        <w:rPr/>
      </w:pPr>
      <w:r w:rsidDel="00000000" w:rsidR="00000000" w:rsidRPr="00000000">
        <w:rPr>
          <w:rtl w:val="0"/>
        </w:rPr>
      </w:r>
    </w:p>
    <w:p w:rsidR="00000000" w:rsidDel="00000000" w:rsidP="00000000" w:rsidRDefault="00000000" w:rsidRPr="00000000" w14:paraId="00000BB6">
      <w:pPr>
        <w:ind w:left="0" w:firstLine="0"/>
        <w:rPr/>
      </w:pPr>
      <w:r w:rsidDel="00000000" w:rsidR="00000000" w:rsidRPr="00000000">
        <w:rPr>
          <w:rtl w:val="0"/>
        </w:rPr>
        <w:t xml:space="preserve">AUSTIN: Which says.. </w:t>
      </w:r>
    </w:p>
    <w:p w:rsidR="00000000" w:rsidDel="00000000" w:rsidP="00000000" w:rsidRDefault="00000000" w:rsidRPr="00000000" w14:paraId="00000BB7">
      <w:pPr>
        <w:ind w:left="0" w:firstLine="0"/>
        <w:rPr/>
      </w:pPr>
      <w:r w:rsidDel="00000000" w:rsidR="00000000" w:rsidRPr="00000000">
        <w:rPr>
          <w:rtl w:val="0"/>
        </w:rPr>
      </w:r>
    </w:p>
    <w:p w:rsidR="00000000" w:rsidDel="00000000" w:rsidP="00000000" w:rsidRDefault="00000000" w:rsidRPr="00000000" w14:paraId="00000BB8">
      <w:pPr>
        <w:ind w:left="0" w:firstLine="0"/>
        <w:rPr/>
      </w:pPr>
      <w:r w:rsidDel="00000000" w:rsidR="00000000" w:rsidRPr="00000000">
        <w:rPr>
          <w:rtl w:val="0"/>
        </w:rPr>
        <w:t xml:space="preserve">ART: Next question? I have no idea.</w:t>
      </w:r>
    </w:p>
    <w:p w:rsidR="00000000" w:rsidDel="00000000" w:rsidP="00000000" w:rsidRDefault="00000000" w:rsidRPr="00000000" w14:paraId="00000BB9">
      <w:pPr>
        <w:ind w:left="0" w:firstLine="0"/>
        <w:rPr/>
      </w:pPr>
      <w:r w:rsidDel="00000000" w:rsidR="00000000" w:rsidRPr="00000000">
        <w:rPr>
          <w:rtl w:val="0"/>
        </w:rPr>
      </w:r>
    </w:p>
    <w:p w:rsidR="00000000" w:rsidDel="00000000" w:rsidP="00000000" w:rsidRDefault="00000000" w:rsidRPr="00000000" w14:paraId="00000BBA">
      <w:pPr>
        <w:ind w:left="0" w:firstLine="0"/>
        <w:rPr/>
      </w:pPr>
      <w:r w:rsidDel="00000000" w:rsidR="00000000" w:rsidRPr="00000000">
        <w:rPr>
          <w:rtl w:val="0"/>
        </w:rPr>
        <w:t xml:space="preserve">AUSTIN: On a 7-9 they need some concrete assurance of your promise right now.</w:t>
      </w:r>
    </w:p>
    <w:p w:rsidR="00000000" w:rsidDel="00000000" w:rsidP="00000000" w:rsidRDefault="00000000" w:rsidRPr="00000000" w14:paraId="00000BBB">
      <w:pPr>
        <w:ind w:left="0" w:firstLine="0"/>
        <w:rPr/>
      </w:pPr>
      <w:r w:rsidDel="00000000" w:rsidR="00000000" w:rsidRPr="00000000">
        <w:rPr>
          <w:rtl w:val="0"/>
        </w:rPr>
      </w:r>
    </w:p>
    <w:p w:rsidR="00000000" w:rsidDel="00000000" w:rsidP="00000000" w:rsidRDefault="00000000" w:rsidRPr="00000000" w14:paraId="00000BBC">
      <w:pPr>
        <w:ind w:left="0" w:firstLine="0"/>
        <w:rPr/>
      </w:pPr>
      <w:r w:rsidDel="00000000" w:rsidR="00000000" w:rsidRPr="00000000">
        <w:rPr>
          <w:rtl w:val="0"/>
        </w:rPr>
        <w:t xml:space="preserve">ART: I mean-</w:t>
      </w:r>
    </w:p>
    <w:p w:rsidR="00000000" w:rsidDel="00000000" w:rsidP="00000000" w:rsidRDefault="00000000" w:rsidRPr="00000000" w14:paraId="00000BBD">
      <w:pPr>
        <w:ind w:left="0" w:firstLine="0"/>
        <w:rPr/>
      </w:pPr>
      <w:r w:rsidDel="00000000" w:rsidR="00000000" w:rsidRPr="00000000">
        <w:rPr>
          <w:rtl w:val="0"/>
        </w:rPr>
      </w:r>
    </w:p>
    <w:p w:rsidR="00000000" w:rsidDel="00000000" w:rsidP="00000000" w:rsidRDefault="00000000" w:rsidRPr="00000000" w14:paraId="00000BBE">
      <w:pPr>
        <w:ind w:left="0" w:firstLine="0"/>
        <w:rPr/>
      </w:pPr>
      <w:r w:rsidDel="00000000" w:rsidR="00000000" w:rsidRPr="00000000">
        <w:rPr>
          <w:rtl w:val="0"/>
        </w:rPr>
        <w:t xml:space="preserve">AUSTIN: So they say, they-</w:t>
      </w:r>
    </w:p>
    <w:p w:rsidR="00000000" w:rsidDel="00000000" w:rsidP="00000000" w:rsidRDefault="00000000" w:rsidRPr="00000000" w14:paraId="00000BBF">
      <w:pPr>
        <w:ind w:left="0" w:firstLine="0"/>
        <w:rPr/>
      </w:pPr>
      <w:r w:rsidDel="00000000" w:rsidR="00000000" w:rsidRPr="00000000">
        <w:rPr>
          <w:rtl w:val="0"/>
        </w:rPr>
      </w:r>
    </w:p>
    <w:p w:rsidR="00000000" w:rsidDel="00000000" w:rsidP="00000000" w:rsidRDefault="00000000" w:rsidRPr="00000000" w14:paraId="00000BC0">
      <w:pPr>
        <w:ind w:left="0" w:firstLine="0"/>
        <w:rPr/>
      </w:pPr>
      <w:r w:rsidDel="00000000" w:rsidR="00000000" w:rsidRPr="00000000">
        <w:rPr>
          <w:rtl w:val="0"/>
        </w:rPr>
        <w:t xml:space="preserve">ART: Look how quiet I’m being.</w:t>
      </w:r>
    </w:p>
    <w:p w:rsidR="00000000" w:rsidDel="00000000" w:rsidP="00000000" w:rsidRDefault="00000000" w:rsidRPr="00000000" w14:paraId="00000BC1">
      <w:pPr>
        <w:ind w:left="0" w:firstLine="0"/>
        <w:rPr/>
      </w:pPr>
      <w:r w:rsidDel="00000000" w:rsidR="00000000" w:rsidRPr="00000000">
        <w:rPr>
          <w:rtl w:val="0"/>
        </w:rPr>
      </w:r>
    </w:p>
    <w:p w:rsidR="00000000" w:rsidDel="00000000" w:rsidP="00000000" w:rsidRDefault="00000000" w:rsidRPr="00000000" w14:paraId="00000BC2">
      <w:pPr>
        <w:ind w:left="0" w:firstLine="0"/>
        <w:rPr/>
      </w:pPr>
      <w:r w:rsidDel="00000000" w:rsidR="00000000" w:rsidRPr="00000000">
        <w:rPr>
          <w:rtl w:val="0"/>
        </w:rPr>
        <w:t xml:space="preserve">AUSTIN: They say.. [sighs] How do, how do they say this to you? Okay so the ten form closer and closer until instead of being ten individual figures, one figure, that isn’t that much bigger than a normal, normal person, but they are arranged in such a way that they’re full and they have a lot more features and, and depth than they did before. Do you know what I mean? Instead of just being the outlines of figure they are a full person. And they-</w:t>
      </w:r>
    </w:p>
    <w:p w:rsidR="00000000" w:rsidDel="00000000" w:rsidP="00000000" w:rsidRDefault="00000000" w:rsidRPr="00000000" w14:paraId="00000BC3">
      <w:pPr>
        <w:ind w:left="0" w:firstLine="0"/>
        <w:rPr/>
      </w:pPr>
      <w:r w:rsidDel="00000000" w:rsidR="00000000" w:rsidRPr="00000000">
        <w:rPr>
          <w:rtl w:val="0"/>
        </w:rPr>
      </w:r>
    </w:p>
    <w:p w:rsidR="00000000" w:rsidDel="00000000" w:rsidP="00000000" w:rsidRDefault="00000000" w:rsidRPr="00000000" w14:paraId="00000BC4">
      <w:pPr>
        <w:ind w:left="0" w:firstLine="0"/>
        <w:rPr/>
      </w:pPr>
      <w:r w:rsidDel="00000000" w:rsidR="00000000" w:rsidRPr="00000000">
        <w:rPr>
          <w:rtl w:val="0"/>
        </w:rPr>
        <w:t xml:space="preserve">ART: What, have they got like book kidneys in there?</w:t>
      </w:r>
    </w:p>
    <w:p w:rsidR="00000000" w:rsidDel="00000000" w:rsidP="00000000" w:rsidRDefault="00000000" w:rsidRPr="00000000" w14:paraId="00000BC5">
      <w:pPr>
        <w:ind w:left="0" w:firstLine="0"/>
        <w:rPr/>
      </w:pPr>
      <w:r w:rsidDel="00000000" w:rsidR="00000000" w:rsidRPr="00000000">
        <w:rPr>
          <w:rtl w:val="0"/>
        </w:rPr>
      </w:r>
    </w:p>
    <w:p w:rsidR="00000000" w:rsidDel="00000000" w:rsidP="00000000" w:rsidRDefault="00000000" w:rsidRPr="00000000" w14:paraId="00000BC6">
      <w:pPr>
        <w:ind w:left="0" w:firstLine="0"/>
        <w:rPr/>
      </w:pPr>
      <w:r w:rsidDel="00000000" w:rsidR="00000000" w:rsidRPr="00000000">
        <w:rPr>
          <w:rtl w:val="0"/>
        </w:rPr>
        <w:t xml:space="preserve">AUSTIN: Yeah, exactly. Their organs are books.</w:t>
      </w:r>
    </w:p>
    <w:p w:rsidR="00000000" w:rsidDel="00000000" w:rsidP="00000000" w:rsidRDefault="00000000" w:rsidRPr="00000000" w14:paraId="00000BC7">
      <w:pPr>
        <w:ind w:left="0" w:firstLine="0"/>
        <w:rPr/>
      </w:pPr>
      <w:r w:rsidDel="00000000" w:rsidR="00000000" w:rsidRPr="00000000">
        <w:rPr>
          <w:rtl w:val="0"/>
        </w:rPr>
      </w:r>
    </w:p>
    <w:p w:rsidR="00000000" w:rsidDel="00000000" w:rsidP="00000000" w:rsidRDefault="00000000" w:rsidRPr="00000000" w14:paraId="00000BC8">
      <w:pPr>
        <w:ind w:left="0" w:firstLine="0"/>
        <w:rPr/>
      </w:pPr>
      <w:r w:rsidDel="00000000" w:rsidR="00000000" w:rsidRPr="00000000">
        <w:rPr>
          <w:rtl w:val="0"/>
        </w:rPr>
        <w:t xml:space="preserve">NICK: [laughs] The fidelity went up.</w:t>
      </w:r>
    </w:p>
    <w:p w:rsidR="00000000" w:rsidDel="00000000" w:rsidP="00000000" w:rsidRDefault="00000000" w:rsidRPr="00000000" w14:paraId="00000BC9">
      <w:pPr>
        <w:ind w:left="0" w:firstLine="0"/>
        <w:rPr/>
      </w:pPr>
      <w:r w:rsidDel="00000000" w:rsidR="00000000" w:rsidRPr="00000000">
        <w:rPr>
          <w:rtl w:val="0"/>
        </w:rPr>
      </w:r>
    </w:p>
    <w:p w:rsidR="00000000" w:rsidDel="00000000" w:rsidP="00000000" w:rsidRDefault="00000000" w:rsidRPr="00000000" w14:paraId="00000BCA">
      <w:pPr>
        <w:ind w:left="0" w:firstLine="0"/>
        <w:rPr/>
      </w:pPr>
      <w:r w:rsidDel="00000000" w:rsidR="00000000" w:rsidRPr="00000000">
        <w:rPr>
          <w:rtl w:val="0"/>
        </w:rPr>
        <w:t xml:space="preserve">AUSTIN: Exactly. Exactly.</w:t>
      </w:r>
    </w:p>
    <w:p w:rsidR="00000000" w:rsidDel="00000000" w:rsidP="00000000" w:rsidRDefault="00000000" w:rsidRPr="00000000" w14:paraId="00000BCB">
      <w:pPr>
        <w:ind w:left="0" w:firstLine="0"/>
        <w:rPr/>
      </w:pPr>
      <w:r w:rsidDel="00000000" w:rsidR="00000000" w:rsidRPr="00000000">
        <w:rPr>
          <w:rtl w:val="0"/>
        </w:rPr>
      </w:r>
    </w:p>
    <w:p w:rsidR="00000000" w:rsidDel="00000000" w:rsidP="00000000" w:rsidRDefault="00000000" w:rsidRPr="00000000" w14:paraId="00000BCC">
      <w:pPr>
        <w:ind w:left="0" w:firstLine="0"/>
        <w:rPr/>
      </w:pPr>
      <w:r w:rsidDel="00000000" w:rsidR="00000000" w:rsidRPr="00000000">
        <w:rPr>
          <w:rtl w:val="0"/>
        </w:rPr>
        <w:t xml:space="preserve">NICK: They’ve pulled all of their book pixels together now.</w:t>
      </w:r>
    </w:p>
    <w:p w:rsidR="00000000" w:rsidDel="00000000" w:rsidP="00000000" w:rsidRDefault="00000000" w:rsidRPr="00000000" w14:paraId="00000BCD">
      <w:pPr>
        <w:ind w:left="0" w:firstLine="0"/>
        <w:rPr/>
      </w:pPr>
      <w:r w:rsidDel="00000000" w:rsidR="00000000" w:rsidRPr="00000000">
        <w:rPr>
          <w:rtl w:val="0"/>
        </w:rPr>
      </w:r>
    </w:p>
    <w:p w:rsidR="00000000" w:rsidDel="00000000" w:rsidP="00000000" w:rsidRDefault="00000000" w:rsidRPr="00000000" w14:paraId="00000BCE">
      <w:pPr>
        <w:ind w:left="0" w:firstLine="0"/>
        <w:rPr/>
      </w:pPr>
      <w:r w:rsidDel="00000000" w:rsidR="00000000" w:rsidRPr="00000000">
        <w:rPr>
          <w:rtl w:val="0"/>
        </w:rPr>
        <w:t xml:space="preserve">AUSTIN: [laughs] Exactly.</w:t>
      </w:r>
    </w:p>
    <w:p w:rsidR="00000000" w:rsidDel="00000000" w:rsidP="00000000" w:rsidRDefault="00000000" w:rsidRPr="00000000" w14:paraId="00000BCF">
      <w:pPr>
        <w:ind w:left="0" w:firstLine="0"/>
        <w:rPr/>
      </w:pPr>
      <w:r w:rsidDel="00000000" w:rsidR="00000000" w:rsidRPr="00000000">
        <w:rPr>
          <w:rtl w:val="0"/>
        </w:rPr>
      </w:r>
    </w:p>
    <w:p w:rsidR="00000000" w:rsidDel="00000000" w:rsidP="00000000" w:rsidRDefault="00000000" w:rsidRPr="00000000" w14:paraId="00000BD0">
      <w:pPr>
        <w:ind w:left="0" w:firstLine="0"/>
        <w:rPr/>
      </w:pPr>
      <w:r w:rsidDel="00000000" w:rsidR="00000000" w:rsidRPr="00000000">
        <w:rPr>
          <w:rtl w:val="0"/>
        </w:rPr>
        <w:t xml:space="preserve">[Jack laughs]</w:t>
      </w:r>
    </w:p>
    <w:p w:rsidR="00000000" w:rsidDel="00000000" w:rsidP="00000000" w:rsidRDefault="00000000" w:rsidRPr="00000000" w14:paraId="00000BD1">
      <w:pPr>
        <w:ind w:left="0" w:firstLine="0"/>
        <w:rPr/>
      </w:pPr>
      <w:r w:rsidDel="00000000" w:rsidR="00000000" w:rsidRPr="00000000">
        <w:rPr>
          <w:rtl w:val="0"/>
        </w:rPr>
      </w:r>
    </w:p>
    <w:p w:rsidR="00000000" w:rsidDel="00000000" w:rsidP="00000000" w:rsidRDefault="00000000" w:rsidRPr="00000000" w14:paraId="00000BD2">
      <w:pPr>
        <w:ind w:left="0" w:firstLine="0"/>
        <w:rPr/>
      </w:pPr>
      <w:r w:rsidDel="00000000" w:rsidR="00000000" w:rsidRPr="00000000">
        <w:rPr>
          <w:rtl w:val="0"/>
        </w:rPr>
        <w:t xml:space="preserve">AUSTIN: And one approaches you and it claps at you in such a way that even the people who can’t hear the words can recognise talking. And its, its like very soft and the pages are moving back and forth [making a rustling sound] to make ‘L’ sounds and stuff. But again no, no-one but Art can really understand this. And they say</w:t>
      </w:r>
    </w:p>
    <w:p w:rsidR="00000000" w:rsidDel="00000000" w:rsidP="00000000" w:rsidRDefault="00000000" w:rsidRPr="00000000" w14:paraId="00000BD3">
      <w:pPr>
        <w:ind w:left="0" w:firstLine="0"/>
        <w:rPr/>
      </w:pPr>
      <w:r w:rsidDel="00000000" w:rsidR="00000000" w:rsidRPr="00000000">
        <w:rPr>
          <w:rtl w:val="0"/>
        </w:rPr>
      </w:r>
    </w:p>
    <w:p w:rsidR="00000000" w:rsidDel="00000000" w:rsidP="00000000" w:rsidRDefault="00000000" w:rsidRPr="00000000" w14:paraId="00000BD4">
      <w:pPr>
        <w:ind w:left="850.3937007874017" w:firstLine="0"/>
        <w:rPr/>
      </w:pPr>
      <w:r w:rsidDel="00000000" w:rsidR="00000000" w:rsidRPr="00000000">
        <w:rPr>
          <w:rtl w:val="0"/>
        </w:rPr>
        <w:t xml:space="preserve">AUSTIN (as Books): [softly] Fine. But leave our kind with us. You should not torture them with your sound.</w:t>
      </w:r>
    </w:p>
    <w:p w:rsidR="00000000" w:rsidDel="00000000" w:rsidP="00000000" w:rsidRDefault="00000000" w:rsidRPr="00000000" w14:paraId="00000BD5">
      <w:pPr>
        <w:ind w:left="0" w:firstLine="0"/>
        <w:rPr/>
      </w:pPr>
      <w:r w:rsidDel="00000000" w:rsidR="00000000" w:rsidRPr="00000000">
        <w:rPr>
          <w:rtl w:val="0"/>
        </w:rPr>
      </w:r>
    </w:p>
    <w:p w:rsidR="00000000" w:rsidDel="00000000" w:rsidP="00000000" w:rsidRDefault="00000000" w:rsidRPr="00000000" w14:paraId="00000BD6">
      <w:pPr>
        <w:ind w:left="0" w:firstLine="0"/>
        <w:rPr/>
      </w:pPr>
      <w:r w:rsidDel="00000000" w:rsidR="00000000" w:rsidRPr="00000000">
        <w:rPr>
          <w:rtl w:val="0"/>
        </w:rPr>
        <w:t xml:space="preserve">AUSTIN: And they, they look towards the door behind you, which is where Fantasmo is. And his floating book companion.</w:t>
      </w:r>
    </w:p>
    <w:p w:rsidR="00000000" w:rsidDel="00000000" w:rsidP="00000000" w:rsidRDefault="00000000" w:rsidRPr="00000000" w14:paraId="00000BD7">
      <w:pPr>
        <w:ind w:left="0" w:firstLine="0"/>
        <w:rPr/>
      </w:pPr>
      <w:r w:rsidDel="00000000" w:rsidR="00000000" w:rsidRPr="00000000">
        <w:rPr>
          <w:rtl w:val="0"/>
        </w:rPr>
      </w:r>
    </w:p>
    <w:p w:rsidR="00000000" w:rsidDel="00000000" w:rsidP="00000000" w:rsidRDefault="00000000" w:rsidRPr="00000000" w14:paraId="00000BD8">
      <w:pPr>
        <w:ind w:left="0" w:firstLine="0"/>
        <w:rPr/>
      </w:pPr>
      <w:r w:rsidDel="00000000" w:rsidR="00000000" w:rsidRPr="00000000">
        <w:rPr>
          <w:rtl w:val="0"/>
        </w:rPr>
        <w:t xml:space="preserve">KEITH: [whispering] They want all the books.</w:t>
      </w:r>
    </w:p>
    <w:p w:rsidR="00000000" w:rsidDel="00000000" w:rsidP="00000000" w:rsidRDefault="00000000" w:rsidRPr="00000000" w14:paraId="00000BD9">
      <w:pPr>
        <w:ind w:left="0" w:firstLine="0"/>
        <w:rPr/>
      </w:pPr>
      <w:r w:rsidDel="00000000" w:rsidR="00000000" w:rsidRPr="00000000">
        <w:rPr>
          <w:rtl w:val="0"/>
        </w:rPr>
      </w:r>
    </w:p>
    <w:p w:rsidR="00000000" w:rsidDel="00000000" w:rsidP="00000000" w:rsidRDefault="00000000" w:rsidRPr="00000000" w14:paraId="00000BDA">
      <w:pPr>
        <w:ind w:left="0" w:firstLine="0"/>
        <w:rPr/>
      </w:pPr>
      <w:r w:rsidDel="00000000" w:rsidR="00000000" w:rsidRPr="00000000">
        <w:rPr>
          <w:rtl w:val="0"/>
        </w:rPr>
        <w:t xml:space="preserve">ALI: Oh no.</w:t>
      </w:r>
    </w:p>
    <w:p w:rsidR="00000000" w:rsidDel="00000000" w:rsidP="00000000" w:rsidRDefault="00000000" w:rsidRPr="00000000" w14:paraId="00000BDB">
      <w:pPr>
        <w:ind w:left="0" w:firstLine="0"/>
        <w:rPr/>
      </w:pPr>
      <w:r w:rsidDel="00000000" w:rsidR="00000000" w:rsidRPr="00000000">
        <w:rPr>
          <w:rtl w:val="0"/>
        </w:rPr>
      </w:r>
    </w:p>
    <w:p w:rsidR="00000000" w:rsidDel="00000000" w:rsidP="00000000" w:rsidRDefault="00000000" w:rsidRPr="00000000" w14:paraId="00000BDC">
      <w:pPr>
        <w:ind w:left="0" w:firstLine="0"/>
        <w:rPr/>
      </w:pPr>
      <w:r w:rsidDel="00000000" w:rsidR="00000000" w:rsidRPr="00000000">
        <w:rPr>
          <w:rtl w:val="0"/>
        </w:rPr>
        <w:t xml:space="preserve">ART: Yeah they’re-</w:t>
      </w:r>
    </w:p>
    <w:p w:rsidR="00000000" w:rsidDel="00000000" w:rsidP="00000000" w:rsidRDefault="00000000" w:rsidRPr="00000000" w14:paraId="00000BDD">
      <w:pPr>
        <w:ind w:left="0" w:firstLine="0"/>
        <w:rPr/>
      </w:pPr>
      <w:r w:rsidDel="00000000" w:rsidR="00000000" w:rsidRPr="00000000">
        <w:rPr>
          <w:rtl w:val="0"/>
        </w:rPr>
      </w:r>
    </w:p>
    <w:p w:rsidR="00000000" w:rsidDel="00000000" w:rsidP="00000000" w:rsidRDefault="00000000" w:rsidRPr="00000000" w14:paraId="00000BDE">
      <w:pPr>
        <w:ind w:left="0" w:firstLine="0"/>
        <w:rPr/>
      </w:pPr>
      <w:r w:rsidDel="00000000" w:rsidR="00000000" w:rsidRPr="00000000">
        <w:rPr>
          <w:rtl w:val="0"/>
        </w:rPr>
        <w:t xml:space="preserve">KEITH: [still whispering] Let’s fuck these, let’s fuck these books up [laughing].</w:t>
      </w:r>
    </w:p>
    <w:p w:rsidR="00000000" w:rsidDel="00000000" w:rsidP="00000000" w:rsidRDefault="00000000" w:rsidRPr="00000000" w14:paraId="00000BDF">
      <w:pPr>
        <w:ind w:left="0" w:firstLine="0"/>
        <w:rPr/>
      </w:pPr>
      <w:r w:rsidDel="00000000" w:rsidR="00000000" w:rsidRPr="00000000">
        <w:rPr>
          <w:rtl w:val="0"/>
        </w:rPr>
      </w:r>
    </w:p>
    <w:p w:rsidR="00000000" w:rsidDel="00000000" w:rsidP="00000000" w:rsidRDefault="00000000" w:rsidRPr="00000000" w14:paraId="00000BE0">
      <w:pPr>
        <w:ind w:left="0" w:firstLine="0"/>
        <w:rPr/>
      </w:pPr>
      <w:r w:rsidDel="00000000" w:rsidR="00000000" w:rsidRPr="00000000">
        <w:rPr>
          <w:rtl w:val="0"/>
        </w:rPr>
        <w:t xml:space="preserve">[Jack laughing]</w:t>
      </w:r>
    </w:p>
    <w:p w:rsidR="00000000" w:rsidDel="00000000" w:rsidP="00000000" w:rsidRDefault="00000000" w:rsidRPr="00000000" w14:paraId="00000BE1">
      <w:pPr>
        <w:ind w:left="0" w:firstLine="0"/>
        <w:rPr/>
      </w:pPr>
      <w:r w:rsidDel="00000000" w:rsidR="00000000" w:rsidRPr="00000000">
        <w:rPr>
          <w:rtl w:val="0"/>
        </w:rPr>
      </w:r>
    </w:p>
    <w:p w:rsidR="00000000" w:rsidDel="00000000" w:rsidP="00000000" w:rsidRDefault="00000000" w:rsidRPr="00000000" w14:paraId="00000BE2">
      <w:pPr>
        <w:ind w:left="0" w:firstLine="0"/>
        <w:rPr/>
      </w:pPr>
      <w:r w:rsidDel="00000000" w:rsidR="00000000" w:rsidRPr="00000000">
        <w:rPr>
          <w:rtl w:val="0"/>
        </w:rPr>
        <w:t xml:space="preserve">[Keith and Nick speak at the same time]</w:t>
      </w:r>
    </w:p>
    <w:p w:rsidR="00000000" w:rsidDel="00000000" w:rsidP="00000000" w:rsidRDefault="00000000" w:rsidRPr="00000000" w14:paraId="00000BE3">
      <w:pPr>
        <w:ind w:left="0" w:firstLine="0"/>
        <w:rPr/>
      </w:pPr>
      <w:r w:rsidDel="00000000" w:rsidR="00000000" w:rsidRPr="00000000">
        <w:rPr>
          <w:rtl w:val="0"/>
        </w:rPr>
      </w:r>
    </w:p>
    <w:p w:rsidR="00000000" w:rsidDel="00000000" w:rsidP="00000000" w:rsidRDefault="00000000" w:rsidRPr="00000000" w14:paraId="00000BE4">
      <w:pPr>
        <w:ind w:left="0" w:firstLine="0"/>
        <w:rPr/>
      </w:pPr>
      <w:r w:rsidDel="00000000" w:rsidR="00000000" w:rsidRPr="00000000">
        <w:rPr>
          <w:rtl w:val="0"/>
        </w:rPr>
        <w:t xml:space="preserve">KEITH: I don’t wanna give my-</w:t>
      </w:r>
    </w:p>
    <w:p w:rsidR="00000000" w:rsidDel="00000000" w:rsidP="00000000" w:rsidRDefault="00000000" w:rsidRPr="00000000" w14:paraId="00000BE5">
      <w:pPr>
        <w:ind w:left="0" w:firstLine="0"/>
        <w:rPr/>
      </w:pPr>
      <w:r w:rsidDel="00000000" w:rsidR="00000000" w:rsidRPr="00000000">
        <w:rPr>
          <w:rtl w:val="0"/>
        </w:rPr>
      </w:r>
    </w:p>
    <w:p w:rsidR="00000000" w:rsidDel="00000000" w:rsidP="00000000" w:rsidRDefault="00000000" w:rsidRPr="00000000" w14:paraId="00000BE6">
      <w:pPr>
        <w:ind w:left="0" w:firstLine="0"/>
        <w:rPr/>
      </w:pPr>
      <w:r w:rsidDel="00000000" w:rsidR="00000000" w:rsidRPr="00000000">
        <w:rPr>
          <w:rtl w:val="0"/>
        </w:rPr>
        <w:t xml:space="preserve">NICK: Fantasmo’s first instinct is to-</w:t>
      </w:r>
    </w:p>
    <w:p w:rsidR="00000000" w:rsidDel="00000000" w:rsidP="00000000" w:rsidRDefault="00000000" w:rsidRPr="00000000" w14:paraId="00000BE7">
      <w:pPr>
        <w:ind w:left="0" w:firstLine="0"/>
        <w:rPr/>
      </w:pPr>
      <w:r w:rsidDel="00000000" w:rsidR="00000000" w:rsidRPr="00000000">
        <w:rPr>
          <w:rtl w:val="0"/>
        </w:rPr>
      </w:r>
    </w:p>
    <w:p w:rsidR="00000000" w:rsidDel="00000000" w:rsidP="00000000" w:rsidRDefault="00000000" w:rsidRPr="00000000" w14:paraId="00000BE8">
      <w:pPr>
        <w:ind w:left="0" w:firstLine="0"/>
        <w:rPr/>
      </w:pPr>
      <w:r w:rsidDel="00000000" w:rsidR="00000000" w:rsidRPr="00000000">
        <w:rPr>
          <w:rtl w:val="0"/>
        </w:rPr>
        <w:t xml:space="preserve">AUSTIN: They-</w:t>
      </w:r>
    </w:p>
    <w:p w:rsidR="00000000" w:rsidDel="00000000" w:rsidP="00000000" w:rsidRDefault="00000000" w:rsidRPr="00000000" w14:paraId="00000BE9">
      <w:pPr>
        <w:ind w:left="0" w:firstLine="0"/>
        <w:rPr/>
      </w:pPr>
      <w:r w:rsidDel="00000000" w:rsidR="00000000" w:rsidRPr="00000000">
        <w:rPr>
          <w:rtl w:val="0"/>
        </w:rPr>
      </w:r>
    </w:p>
    <w:p w:rsidR="00000000" w:rsidDel="00000000" w:rsidP="00000000" w:rsidRDefault="00000000" w:rsidRPr="00000000" w14:paraId="00000BEA">
      <w:pPr>
        <w:ind w:left="0" w:firstLine="0"/>
        <w:rPr/>
      </w:pPr>
      <w:r w:rsidDel="00000000" w:rsidR="00000000" w:rsidRPr="00000000">
        <w:rPr>
          <w:rtl w:val="0"/>
        </w:rPr>
        <w:t xml:space="preserve">NICK: ..like grab all the books.</w:t>
      </w:r>
    </w:p>
    <w:p w:rsidR="00000000" w:rsidDel="00000000" w:rsidP="00000000" w:rsidRDefault="00000000" w:rsidRPr="00000000" w14:paraId="00000BEB">
      <w:pPr>
        <w:ind w:left="0" w:firstLine="0"/>
        <w:rPr/>
      </w:pPr>
      <w:r w:rsidDel="00000000" w:rsidR="00000000" w:rsidRPr="00000000">
        <w:rPr>
          <w:rtl w:val="0"/>
        </w:rPr>
      </w:r>
    </w:p>
    <w:p w:rsidR="00000000" w:rsidDel="00000000" w:rsidP="00000000" w:rsidRDefault="00000000" w:rsidRPr="00000000" w14:paraId="00000BEC">
      <w:pPr>
        <w:ind w:left="0" w:firstLine="0"/>
        <w:rPr/>
      </w:pPr>
      <w:r w:rsidDel="00000000" w:rsidR="00000000" w:rsidRPr="00000000">
        <w:rPr>
          <w:rtl w:val="0"/>
        </w:rPr>
        <w:t xml:space="preserve">[Ali laughing]</w:t>
      </w:r>
    </w:p>
    <w:p w:rsidR="00000000" w:rsidDel="00000000" w:rsidP="00000000" w:rsidRDefault="00000000" w:rsidRPr="00000000" w14:paraId="00000BED">
      <w:pPr>
        <w:ind w:left="0" w:firstLine="0"/>
        <w:rPr/>
      </w:pPr>
      <w:r w:rsidDel="00000000" w:rsidR="00000000" w:rsidRPr="00000000">
        <w:rPr>
          <w:rtl w:val="0"/>
        </w:rPr>
      </w:r>
    </w:p>
    <w:p w:rsidR="00000000" w:rsidDel="00000000" w:rsidP="00000000" w:rsidRDefault="00000000" w:rsidRPr="00000000" w14:paraId="00000BEE">
      <w:pPr>
        <w:ind w:left="0" w:firstLine="0"/>
        <w:rPr/>
      </w:pPr>
      <w:r w:rsidDel="00000000" w:rsidR="00000000" w:rsidRPr="00000000">
        <w:rPr>
          <w:rtl w:val="0"/>
        </w:rPr>
        <w:t xml:space="preserve">AUSTIN: Uhuh.</w:t>
      </w:r>
    </w:p>
    <w:p w:rsidR="00000000" w:rsidDel="00000000" w:rsidP="00000000" w:rsidRDefault="00000000" w:rsidRPr="00000000" w14:paraId="00000BEF">
      <w:pPr>
        <w:ind w:left="0" w:firstLine="0"/>
        <w:rPr/>
      </w:pPr>
      <w:r w:rsidDel="00000000" w:rsidR="00000000" w:rsidRPr="00000000">
        <w:rPr>
          <w:rtl w:val="0"/>
        </w:rPr>
      </w:r>
    </w:p>
    <w:p w:rsidR="00000000" w:rsidDel="00000000" w:rsidP="00000000" w:rsidRDefault="00000000" w:rsidRPr="00000000" w14:paraId="00000BF0">
      <w:pPr>
        <w:ind w:left="0" w:firstLine="0"/>
        <w:rPr/>
      </w:pPr>
      <w:r w:rsidDel="00000000" w:rsidR="00000000" w:rsidRPr="00000000">
        <w:rPr>
          <w:rtl w:val="0"/>
        </w:rPr>
        <w:t xml:space="preserve">NICK: And like clutch them to his chest [laughs]</w:t>
      </w:r>
    </w:p>
    <w:p w:rsidR="00000000" w:rsidDel="00000000" w:rsidP="00000000" w:rsidRDefault="00000000" w:rsidRPr="00000000" w14:paraId="00000BF1">
      <w:pPr>
        <w:ind w:left="0" w:firstLine="0"/>
        <w:rPr/>
      </w:pPr>
      <w:r w:rsidDel="00000000" w:rsidR="00000000" w:rsidRPr="00000000">
        <w:rPr>
          <w:rtl w:val="0"/>
        </w:rPr>
      </w:r>
    </w:p>
    <w:p w:rsidR="00000000" w:rsidDel="00000000" w:rsidP="00000000" w:rsidRDefault="00000000" w:rsidRPr="00000000" w14:paraId="00000BF2">
      <w:pPr>
        <w:ind w:left="0" w:firstLine="0"/>
        <w:rPr/>
      </w:pPr>
      <w:r w:rsidDel="00000000" w:rsidR="00000000" w:rsidRPr="00000000">
        <w:rPr>
          <w:rtl w:val="0"/>
        </w:rPr>
        <w:t xml:space="preserve">ART: Well I mean you didn’t, you didn’t hear that [laughs]. </w:t>
      </w:r>
    </w:p>
    <w:p w:rsidR="00000000" w:rsidDel="00000000" w:rsidP="00000000" w:rsidRDefault="00000000" w:rsidRPr="00000000" w14:paraId="00000BF3">
      <w:pPr>
        <w:ind w:left="0" w:firstLine="0"/>
        <w:rPr/>
      </w:pPr>
      <w:r w:rsidDel="00000000" w:rsidR="00000000" w:rsidRPr="00000000">
        <w:rPr>
          <w:rtl w:val="0"/>
        </w:rPr>
      </w:r>
    </w:p>
    <w:p w:rsidR="00000000" w:rsidDel="00000000" w:rsidP="00000000" w:rsidRDefault="00000000" w:rsidRPr="00000000" w14:paraId="00000BF4">
      <w:pPr>
        <w:ind w:left="0" w:firstLine="0"/>
        <w:rPr/>
      </w:pPr>
      <w:r w:rsidDel="00000000" w:rsidR="00000000" w:rsidRPr="00000000">
        <w:rPr>
          <w:rtl w:val="0"/>
        </w:rPr>
        <w:t xml:space="preserve">AUSTIN: Yeah you --No-one else heard that except for Art.</w:t>
      </w:r>
    </w:p>
    <w:p w:rsidR="00000000" w:rsidDel="00000000" w:rsidP="00000000" w:rsidRDefault="00000000" w:rsidRPr="00000000" w14:paraId="00000BF5">
      <w:pPr>
        <w:ind w:left="0" w:firstLine="0"/>
        <w:rPr/>
      </w:pPr>
      <w:r w:rsidDel="00000000" w:rsidR="00000000" w:rsidRPr="00000000">
        <w:rPr>
          <w:rtl w:val="0"/>
        </w:rPr>
      </w:r>
    </w:p>
    <w:p w:rsidR="00000000" w:rsidDel="00000000" w:rsidP="00000000" w:rsidRDefault="00000000" w:rsidRPr="00000000" w14:paraId="00000BF6">
      <w:pPr>
        <w:ind w:left="0" w:firstLine="0"/>
        <w:rPr/>
      </w:pPr>
      <w:r w:rsidDel="00000000" w:rsidR="00000000" w:rsidRPr="00000000">
        <w:rPr>
          <w:rtl w:val="0"/>
        </w:rPr>
        <w:t xml:space="preserve">NICK: Oh well, alright. Yeah you’re right, I’m sorry.</w:t>
      </w:r>
    </w:p>
    <w:p w:rsidR="00000000" w:rsidDel="00000000" w:rsidP="00000000" w:rsidRDefault="00000000" w:rsidRPr="00000000" w14:paraId="00000BF7">
      <w:pPr>
        <w:ind w:left="0" w:firstLine="0"/>
        <w:rPr/>
      </w:pPr>
      <w:r w:rsidDel="00000000" w:rsidR="00000000" w:rsidRPr="00000000">
        <w:rPr>
          <w:rtl w:val="0"/>
        </w:rPr>
      </w:r>
    </w:p>
    <w:p w:rsidR="00000000" w:rsidDel="00000000" w:rsidP="00000000" w:rsidRDefault="00000000" w:rsidRPr="00000000" w14:paraId="00000BF8">
      <w:pPr>
        <w:ind w:left="0" w:firstLine="0"/>
        <w:rPr/>
      </w:pPr>
      <w:r w:rsidDel="00000000" w:rsidR="00000000" w:rsidRPr="00000000">
        <w:rPr>
          <w:rtl w:val="0"/>
        </w:rPr>
        <w:t xml:space="preserve">ART: [overlapping Nick] And I’m trying, I can’t like yell out [loudly] ‘Hey guys! They say leave the..’ Like, that’s, that’s not..</w:t>
      </w:r>
    </w:p>
    <w:p w:rsidR="00000000" w:rsidDel="00000000" w:rsidP="00000000" w:rsidRDefault="00000000" w:rsidRPr="00000000" w14:paraId="00000BF9">
      <w:pPr>
        <w:ind w:left="0" w:firstLine="0"/>
        <w:rPr/>
      </w:pPr>
      <w:r w:rsidDel="00000000" w:rsidR="00000000" w:rsidRPr="00000000">
        <w:rPr>
          <w:rtl w:val="0"/>
        </w:rPr>
      </w:r>
    </w:p>
    <w:p w:rsidR="00000000" w:rsidDel="00000000" w:rsidP="00000000" w:rsidRDefault="00000000" w:rsidRPr="00000000" w14:paraId="00000BFA">
      <w:pPr>
        <w:ind w:left="0" w:firstLine="0"/>
        <w:rPr/>
      </w:pPr>
      <w:r w:rsidDel="00000000" w:rsidR="00000000" w:rsidRPr="00000000">
        <w:rPr>
          <w:rtl w:val="0"/>
        </w:rPr>
        <w:t xml:space="preserve">[Austin laughing]</w:t>
      </w:r>
    </w:p>
    <w:p w:rsidR="00000000" w:rsidDel="00000000" w:rsidP="00000000" w:rsidRDefault="00000000" w:rsidRPr="00000000" w14:paraId="00000BFB">
      <w:pPr>
        <w:ind w:left="0" w:firstLine="0"/>
        <w:rPr/>
      </w:pPr>
      <w:r w:rsidDel="00000000" w:rsidR="00000000" w:rsidRPr="00000000">
        <w:rPr>
          <w:rtl w:val="0"/>
        </w:rPr>
      </w:r>
    </w:p>
    <w:p w:rsidR="00000000" w:rsidDel="00000000" w:rsidP="00000000" w:rsidRDefault="00000000" w:rsidRPr="00000000" w14:paraId="00000BFC">
      <w:pPr>
        <w:ind w:left="0" w:firstLine="0"/>
        <w:rPr/>
      </w:pPr>
      <w:r w:rsidDel="00000000" w:rsidR="00000000" w:rsidRPr="00000000">
        <w:rPr>
          <w:rtl w:val="0"/>
        </w:rPr>
        <w:t xml:space="preserve">NICK: Yeah.</w:t>
      </w:r>
    </w:p>
    <w:p w:rsidR="00000000" w:rsidDel="00000000" w:rsidP="00000000" w:rsidRDefault="00000000" w:rsidRPr="00000000" w14:paraId="00000BFD">
      <w:pPr>
        <w:ind w:left="0" w:firstLine="0"/>
        <w:rPr/>
      </w:pPr>
      <w:r w:rsidDel="00000000" w:rsidR="00000000" w:rsidRPr="00000000">
        <w:rPr>
          <w:rtl w:val="0"/>
        </w:rPr>
      </w:r>
    </w:p>
    <w:p w:rsidR="00000000" w:rsidDel="00000000" w:rsidP="00000000" w:rsidRDefault="00000000" w:rsidRPr="00000000" w14:paraId="00000BFE">
      <w:pPr>
        <w:ind w:left="0" w:firstLine="0"/>
        <w:rPr/>
      </w:pPr>
      <w:r w:rsidDel="00000000" w:rsidR="00000000" w:rsidRPr="00000000">
        <w:rPr>
          <w:rtl w:val="0"/>
        </w:rPr>
        <w:t xml:space="preserve">ART: That’s not, that’s not doing what I’d said I’d do.</w:t>
      </w:r>
    </w:p>
    <w:p w:rsidR="00000000" w:rsidDel="00000000" w:rsidP="00000000" w:rsidRDefault="00000000" w:rsidRPr="00000000" w14:paraId="00000BFF">
      <w:pPr>
        <w:ind w:left="0" w:firstLine="0"/>
        <w:rPr/>
      </w:pPr>
      <w:r w:rsidDel="00000000" w:rsidR="00000000" w:rsidRPr="00000000">
        <w:rPr>
          <w:rtl w:val="0"/>
        </w:rPr>
      </w:r>
    </w:p>
    <w:p w:rsidR="00000000" w:rsidDel="00000000" w:rsidP="00000000" w:rsidRDefault="00000000" w:rsidRPr="00000000" w14:paraId="00000C00">
      <w:pPr>
        <w:ind w:left="0" w:firstLine="0"/>
        <w:rPr/>
      </w:pPr>
      <w:r w:rsidDel="00000000" w:rsidR="00000000" w:rsidRPr="00000000">
        <w:rPr>
          <w:rtl w:val="0"/>
        </w:rPr>
        <w:t xml:space="preserve">AUSTIN: Well, they also, they also don’t know about-</w:t>
      </w:r>
    </w:p>
    <w:p w:rsidR="00000000" w:rsidDel="00000000" w:rsidP="00000000" w:rsidRDefault="00000000" w:rsidRPr="00000000" w14:paraId="00000C01">
      <w:pPr>
        <w:ind w:left="0" w:firstLine="0"/>
        <w:rPr/>
      </w:pPr>
      <w:r w:rsidDel="00000000" w:rsidR="00000000" w:rsidRPr="00000000">
        <w:rPr>
          <w:rtl w:val="0"/>
        </w:rPr>
      </w:r>
    </w:p>
    <w:p w:rsidR="00000000" w:rsidDel="00000000" w:rsidP="00000000" w:rsidRDefault="00000000" w:rsidRPr="00000000" w14:paraId="00000C02">
      <w:pPr>
        <w:ind w:left="0" w:firstLine="0"/>
        <w:rPr/>
      </w:pPr>
      <w:r w:rsidDel="00000000" w:rsidR="00000000" w:rsidRPr="00000000">
        <w:rPr>
          <w:rtl w:val="0"/>
        </w:rPr>
        <w:t xml:space="preserve">NICK: Sorry. </w:t>
      </w:r>
    </w:p>
    <w:p w:rsidR="00000000" w:rsidDel="00000000" w:rsidP="00000000" w:rsidRDefault="00000000" w:rsidRPr="00000000" w14:paraId="00000C03">
      <w:pPr>
        <w:ind w:left="0" w:firstLine="0"/>
        <w:rPr/>
      </w:pPr>
      <w:r w:rsidDel="00000000" w:rsidR="00000000" w:rsidRPr="00000000">
        <w:rPr>
          <w:rtl w:val="0"/>
        </w:rPr>
      </w:r>
    </w:p>
    <w:p w:rsidR="00000000" w:rsidDel="00000000" w:rsidP="00000000" w:rsidRDefault="00000000" w:rsidRPr="00000000" w14:paraId="00000C04">
      <w:pPr>
        <w:ind w:left="0" w:firstLine="0"/>
        <w:rPr/>
      </w:pPr>
      <w:r w:rsidDel="00000000" w:rsidR="00000000" w:rsidRPr="00000000">
        <w:rPr>
          <w:rtl w:val="0"/>
        </w:rPr>
        <w:t xml:space="preserve">AUSTIN: It’s okay! They also just don’t, they don’t know about the book that Keith has in his bag, presumably. </w:t>
      </w:r>
    </w:p>
    <w:p w:rsidR="00000000" w:rsidDel="00000000" w:rsidP="00000000" w:rsidRDefault="00000000" w:rsidRPr="00000000" w14:paraId="00000C05">
      <w:pPr>
        <w:ind w:left="0" w:firstLine="0"/>
        <w:rPr/>
      </w:pPr>
      <w:r w:rsidDel="00000000" w:rsidR="00000000" w:rsidRPr="00000000">
        <w:rPr>
          <w:rtl w:val="0"/>
        </w:rPr>
      </w:r>
    </w:p>
    <w:p w:rsidR="00000000" w:rsidDel="00000000" w:rsidP="00000000" w:rsidRDefault="00000000" w:rsidRPr="00000000" w14:paraId="00000C06">
      <w:pPr>
        <w:ind w:left="0" w:firstLine="0"/>
        <w:rPr/>
      </w:pPr>
      <w:r w:rsidDel="00000000" w:rsidR="00000000" w:rsidRPr="00000000">
        <w:rPr>
          <w:rtl w:val="0"/>
        </w:rPr>
        <w:t xml:space="preserve">[Keith and Art at the same time]</w:t>
      </w:r>
    </w:p>
    <w:p w:rsidR="00000000" w:rsidDel="00000000" w:rsidP="00000000" w:rsidRDefault="00000000" w:rsidRPr="00000000" w14:paraId="00000C07">
      <w:pPr>
        <w:ind w:left="0" w:firstLine="0"/>
        <w:rPr/>
      </w:pPr>
      <w:r w:rsidDel="00000000" w:rsidR="00000000" w:rsidRPr="00000000">
        <w:rPr>
          <w:rtl w:val="0"/>
        </w:rPr>
      </w:r>
    </w:p>
    <w:p w:rsidR="00000000" w:rsidDel="00000000" w:rsidP="00000000" w:rsidRDefault="00000000" w:rsidRPr="00000000" w14:paraId="00000C08">
      <w:pPr>
        <w:ind w:left="0" w:firstLine="0"/>
        <w:rPr/>
      </w:pPr>
      <w:r w:rsidDel="00000000" w:rsidR="00000000" w:rsidRPr="00000000">
        <w:rPr>
          <w:rtl w:val="0"/>
        </w:rPr>
        <w:t xml:space="preserve">KEITH: No, no I gave him them to Nick’s-</w:t>
      </w:r>
    </w:p>
    <w:p w:rsidR="00000000" w:rsidDel="00000000" w:rsidP="00000000" w:rsidRDefault="00000000" w:rsidRPr="00000000" w14:paraId="00000C09">
      <w:pPr>
        <w:ind w:left="0" w:firstLine="0"/>
        <w:rPr/>
      </w:pPr>
      <w:r w:rsidDel="00000000" w:rsidR="00000000" w:rsidRPr="00000000">
        <w:rPr>
          <w:rtl w:val="0"/>
        </w:rPr>
      </w:r>
    </w:p>
    <w:p w:rsidR="00000000" w:rsidDel="00000000" w:rsidP="00000000" w:rsidRDefault="00000000" w:rsidRPr="00000000" w14:paraId="00000C0A">
      <w:pPr>
        <w:ind w:left="0" w:firstLine="0"/>
        <w:rPr/>
      </w:pPr>
      <w:r w:rsidDel="00000000" w:rsidR="00000000" w:rsidRPr="00000000">
        <w:rPr>
          <w:rtl w:val="0"/>
        </w:rPr>
        <w:t xml:space="preserve">ART: No, no Keith gave those books-</w:t>
      </w:r>
    </w:p>
    <w:p w:rsidR="00000000" w:rsidDel="00000000" w:rsidP="00000000" w:rsidRDefault="00000000" w:rsidRPr="00000000" w14:paraId="00000C0B">
      <w:pPr>
        <w:ind w:left="0" w:firstLine="0"/>
        <w:rPr/>
      </w:pPr>
      <w:r w:rsidDel="00000000" w:rsidR="00000000" w:rsidRPr="00000000">
        <w:rPr>
          <w:rtl w:val="0"/>
        </w:rPr>
        <w:br w:type="textWrapping"/>
        <w:t xml:space="preserve">KEITH: Yeah, yeah.</w:t>
      </w:r>
    </w:p>
    <w:p w:rsidR="00000000" w:rsidDel="00000000" w:rsidP="00000000" w:rsidRDefault="00000000" w:rsidRPr="00000000" w14:paraId="00000C0C">
      <w:pPr>
        <w:ind w:left="0" w:firstLine="0"/>
        <w:rPr/>
      </w:pPr>
      <w:r w:rsidDel="00000000" w:rsidR="00000000" w:rsidRPr="00000000">
        <w:rPr>
          <w:rtl w:val="0"/>
        </w:rPr>
      </w:r>
    </w:p>
    <w:p w:rsidR="00000000" w:rsidDel="00000000" w:rsidP="00000000" w:rsidRDefault="00000000" w:rsidRPr="00000000" w14:paraId="00000C0D">
      <w:pPr>
        <w:ind w:left="0" w:firstLine="0"/>
        <w:rPr/>
      </w:pPr>
      <w:r w:rsidDel="00000000" w:rsidR="00000000" w:rsidRPr="00000000">
        <w:rPr>
          <w:rtl w:val="0"/>
        </w:rPr>
        <w:t xml:space="preserve">AUSTIN: Oh he, gave him the books, oh right!</w:t>
      </w:r>
    </w:p>
    <w:p w:rsidR="00000000" w:rsidDel="00000000" w:rsidP="00000000" w:rsidRDefault="00000000" w:rsidRPr="00000000" w14:paraId="00000C0E">
      <w:pPr>
        <w:ind w:left="0" w:firstLine="0"/>
        <w:rPr/>
      </w:pPr>
      <w:r w:rsidDel="00000000" w:rsidR="00000000" w:rsidRPr="00000000">
        <w:rPr>
          <w:rtl w:val="0"/>
        </w:rPr>
      </w:r>
    </w:p>
    <w:p w:rsidR="00000000" w:rsidDel="00000000" w:rsidP="00000000" w:rsidRDefault="00000000" w:rsidRPr="00000000" w14:paraId="00000C0F">
      <w:pPr>
        <w:ind w:left="0" w:firstLine="0"/>
        <w:rPr/>
      </w:pPr>
      <w:r w:rsidDel="00000000" w:rsidR="00000000" w:rsidRPr="00000000">
        <w:rPr>
          <w:rtl w:val="0"/>
        </w:rPr>
        <w:t xml:space="preserve">[Ali laughing]</w:t>
      </w:r>
    </w:p>
    <w:p w:rsidR="00000000" w:rsidDel="00000000" w:rsidP="00000000" w:rsidRDefault="00000000" w:rsidRPr="00000000" w14:paraId="00000C10">
      <w:pPr>
        <w:ind w:left="0" w:firstLine="0"/>
        <w:rPr/>
      </w:pPr>
      <w:r w:rsidDel="00000000" w:rsidR="00000000" w:rsidRPr="00000000">
        <w:rPr>
          <w:rtl w:val="0"/>
        </w:rPr>
      </w:r>
    </w:p>
    <w:p w:rsidR="00000000" w:rsidDel="00000000" w:rsidP="00000000" w:rsidRDefault="00000000" w:rsidRPr="00000000" w14:paraId="00000C11">
      <w:pPr>
        <w:ind w:left="0" w:firstLine="0"/>
        <w:rPr/>
      </w:pPr>
      <w:r w:rsidDel="00000000" w:rsidR="00000000" w:rsidRPr="00000000">
        <w:rPr>
          <w:rtl w:val="0"/>
        </w:rPr>
        <w:t xml:space="preserve">AUSTIN: [happily] Oh, that’s perfect!</w:t>
        <w:br w:type="textWrapping"/>
        <w:br w:type="textWrapping"/>
        <w:t xml:space="preserve">JACK: Wait, where’s that book gone?</w:t>
      </w:r>
    </w:p>
    <w:p w:rsidR="00000000" w:rsidDel="00000000" w:rsidP="00000000" w:rsidRDefault="00000000" w:rsidRPr="00000000" w14:paraId="00000C12">
      <w:pPr>
        <w:ind w:left="0" w:firstLine="0"/>
        <w:rPr/>
      </w:pPr>
      <w:r w:rsidDel="00000000" w:rsidR="00000000" w:rsidRPr="00000000">
        <w:rPr>
          <w:rtl w:val="0"/>
        </w:rPr>
      </w:r>
    </w:p>
    <w:p w:rsidR="00000000" w:rsidDel="00000000" w:rsidP="00000000" w:rsidRDefault="00000000" w:rsidRPr="00000000" w14:paraId="00000C13">
      <w:pPr>
        <w:ind w:left="0" w:firstLine="0"/>
        <w:rPr/>
      </w:pPr>
      <w:r w:rsidDel="00000000" w:rsidR="00000000" w:rsidRPr="00000000">
        <w:rPr>
          <w:rtl w:val="0"/>
        </w:rPr>
        <w:t xml:space="preserve">[Jack and Austin speak at the same time]</w:t>
      </w:r>
    </w:p>
    <w:p w:rsidR="00000000" w:rsidDel="00000000" w:rsidP="00000000" w:rsidRDefault="00000000" w:rsidRPr="00000000" w14:paraId="00000C14">
      <w:pPr>
        <w:ind w:left="0" w:firstLine="0"/>
        <w:rPr/>
      </w:pPr>
      <w:r w:rsidDel="00000000" w:rsidR="00000000" w:rsidRPr="00000000">
        <w:rPr>
          <w:rtl w:val="0"/>
        </w:rPr>
      </w:r>
    </w:p>
    <w:p w:rsidR="00000000" w:rsidDel="00000000" w:rsidP="00000000" w:rsidRDefault="00000000" w:rsidRPr="00000000" w14:paraId="00000C15">
      <w:pPr>
        <w:ind w:left="0" w:firstLine="0"/>
        <w:rPr/>
      </w:pPr>
      <w:r w:rsidDel="00000000" w:rsidR="00000000" w:rsidRPr="00000000">
        <w:rPr>
          <w:rtl w:val="0"/>
        </w:rPr>
        <w:t xml:space="preserve">JACK: [laughing] Oh, he gave it to-</w:t>
      </w:r>
    </w:p>
    <w:p w:rsidR="00000000" w:rsidDel="00000000" w:rsidP="00000000" w:rsidRDefault="00000000" w:rsidRPr="00000000" w14:paraId="00000C16">
      <w:pPr>
        <w:ind w:left="0" w:firstLine="0"/>
        <w:rPr/>
      </w:pPr>
      <w:r w:rsidDel="00000000" w:rsidR="00000000" w:rsidRPr="00000000">
        <w:rPr>
          <w:rtl w:val="0"/>
        </w:rPr>
      </w:r>
    </w:p>
    <w:p w:rsidR="00000000" w:rsidDel="00000000" w:rsidP="00000000" w:rsidRDefault="00000000" w:rsidRPr="00000000" w14:paraId="00000C17">
      <w:pPr>
        <w:ind w:left="0" w:firstLine="0"/>
        <w:rPr/>
      </w:pPr>
      <w:r w:rsidDel="00000000" w:rsidR="00000000" w:rsidRPr="00000000">
        <w:rPr>
          <w:rtl w:val="0"/>
        </w:rPr>
        <w:t xml:space="preserve">AUSTIN: Those books are with Fantasmo’s floating book servant.</w:t>
      </w:r>
    </w:p>
    <w:p w:rsidR="00000000" w:rsidDel="00000000" w:rsidP="00000000" w:rsidRDefault="00000000" w:rsidRPr="00000000" w14:paraId="00000C18">
      <w:pPr>
        <w:ind w:left="0" w:firstLine="0"/>
        <w:rPr/>
      </w:pPr>
      <w:r w:rsidDel="00000000" w:rsidR="00000000" w:rsidRPr="00000000">
        <w:rPr>
          <w:rtl w:val="0"/>
        </w:rPr>
      </w:r>
    </w:p>
    <w:p w:rsidR="00000000" w:rsidDel="00000000" w:rsidP="00000000" w:rsidRDefault="00000000" w:rsidRPr="00000000" w14:paraId="00000C19">
      <w:pPr>
        <w:ind w:left="0" w:firstLine="0"/>
        <w:rPr/>
      </w:pPr>
      <w:r w:rsidDel="00000000" w:rsidR="00000000" w:rsidRPr="00000000">
        <w:rPr>
          <w:rtl w:val="0"/>
        </w:rPr>
        <w:t xml:space="preserve">JACK: Ohhh. Man..</w:t>
      </w:r>
    </w:p>
    <w:p w:rsidR="00000000" w:rsidDel="00000000" w:rsidP="00000000" w:rsidRDefault="00000000" w:rsidRPr="00000000" w14:paraId="00000C1A">
      <w:pPr>
        <w:ind w:left="0" w:firstLine="0"/>
        <w:rPr/>
      </w:pPr>
      <w:r w:rsidDel="00000000" w:rsidR="00000000" w:rsidRPr="00000000">
        <w:rPr>
          <w:rtl w:val="0"/>
        </w:rPr>
      </w:r>
    </w:p>
    <w:p w:rsidR="00000000" w:rsidDel="00000000" w:rsidP="00000000" w:rsidRDefault="00000000" w:rsidRPr="00000000" w14:paraId="00000C1B">
      <w:pPr>
        <w:ind w:left="0" w:firstLine="0"/>
        <w:rPr/>
      </w:pPr>
      <w:r w:rsidDel="00000000" w:rsidR="00000000" w:rsidRPr="00000000">
        <w:rPr>
          <w:rtl w:val="0"/>
        </w:rPr>
        <w:t xml:space="preserve">ART: I don’t know. For all I know they have a fuckin’ magic book sense.</w:t>
      </w:r>
    </w:p>
    <w:p w:rsidR="00000000" w:rsidDel="00000000" w:rsidP="00000000" w:rsidRDefault="00000000" w:rsidRPr="00000000" w14:paraId="00000C1C">
      <w:pPr>
        <w:ind w:left="0" w:firstLine="0"/>
        <w:rPr/>
      </w:pPr>
      <w:r w:rsidDel="00000000" w:rsidR="00000000" w:rsidRPr="00000000">
        <w:rPr>
          <w:rtl w:val="0"/>
        </w:rPr>
      </w:r>
    </w:p>
    <w:p w:rsidR="00000000" w:rsidDel="00000000" w:rsidP="00000000" w:rsidRDefault="00000000" w:rsidRPr="00000000" w14:paraId="00000C1D">
      <w:pPr>
        <w:ind w:left="0" w:firstLine="0"/>
        <w:rPr/>
      </w:pPr>
      <w:r w:rsidDel="00000000" w:rsidR="00000000" w:rsidRPr="00000000">
        <w:rPr>
          <w:rtl w:val="0"/>
        </w:rPr>
        <w:t xml:space="preserve">AUSTIN: That’s true. [pause] So what do you do, Art?</w:t>
      </w:r>
    </w:p>
    <w:p w:rsidR="00000000" w:rsidDel="00000000" w:rsidP="00000000" w:rsidRDefault="00000000" w:rsidRPr="00000000" w14:paraId="00000C1E">
      <w:pPr>
        <w:ind w:left="0" w:firstLine="0"/>
        <w:rPr/>
      </w:pPr>
      <w:r w:rsidDel="00000000" w:rsidR="00000000" w:rsidRPr="00000000">
        <w:rPr>
          <w:rtl w:val="0"/>
        </w:rPr>
      </w:r>
    </w:p>
    <w:p w:rsidR="00000000" w:rsidDel="00000000" w:rsidP="00000000" w:rsidRDefault="00000000" w:rsidRPr="00000000" w14:paraId="00000C1F">
      <w:pPr>
        <w:ind w:left="0" w:firstLine="0"/>
        <w:rPr/>
      </w:pPr>
      <w:r w:rsidDel="00000000" w:rsidR="00000000" w:rsidRPr="00000000">
        <w:rPr>
          <w:rtl w:val="0"/>
        </w:rPr>
        <w:t xml:space="preserve">ART: How, like, is this --Could I whisper in a way that they would hear me?</w:t>
      </w:r>
    </w:p>
    <w:p w:rsidR="00000000" w:rsidDel="00000000" w:rsidP="00000000" w:rsidRDefault="00000000" w:rsidRPr="00000000" w14:paraId="00000C20">
      <w:pPr>
        <w:ind w:left="0" w:firstLine="0"/>
        <w:rPr/>
      </w:pPr>
      <w:r w:rsidDel="00000000" w:rsidR="00000000" w:rsidRPr="00000000">
        <w:rPr>
          <w:rtl w:val="0"/>
        </w:rPr>
      </w:r>
    </w:p>
    <w:p w:rsidR="00000000" w:rsidDel="00000000" w:rsidP="00000000" w:rsidRDefault="00000000" w:rsidRPr="00000000" w14:paraId="00000C21">
      <w:pPr>
        <w:ind w:left="0" w:firstLine="0"/>
        <w:rPr/>
      </w:pPr>
      <w:r w:rsidDel="00000000" w:rsidR="00000000" w:rsidRPr="00000000">
        <w:rPr>
          <w:rtl w:val="0"/>
        </w:rPr>
        <w:t xml:space="preserve">AUSTIN: Yeah, sure.</w:t>
      </w:r>
    </w:p>
    <w:p w:rsidR="00000000" w:rsidDel="00000000" w:rsidP="00000000" w:rsidRDefault="00000000" w:rsidRPr="00000000" w14:paraId="00000C22">
      <w:pPr>
        <w:ind w:left="0" w:firstLine="0"/>
        <w:rPr/>
      </w:pPr>
      <w:r w:rsidDel="00000000" w:rsidR="00000000" w:rsidRPr="00000000">
        <w:rPr>
          <w:rtl w:val="0"/>
        </w:rPr>
      </w:r>
    </w:p>
    <w:p w:rsidR="00000000" w:rsidDel="00000000" w:rsidP="00000000" w:rsidRDefault="00000000" w:rsidRPr="00000000" w14:paraId="00000C23">
      <w:pPr>
        <w:ind w:left="0" w:firstLine="0"/>
        <w:rPr/>
      </w:pPr>
      <w:r w:rsidDel="00000000" w:rsidR="00000000" w:rsidRPr="00000000">
        <w:rPr>
          <w:rtl w:val="0"/>
        </w:rPr>
        <w:t xml:space="preserve">ART: Like, I understand not everyone would hear me.</w:t>
      </w:r>
    </w:p>
    <w:p w:rsidR="00000000" w:rsidDel="00000000" w:rsidP="00000000" w:rsidRDefault="00000000" w:rsidRPr="00000000" w14:paraId="00000C24">
      <w:pPr>
        <w:ind w:left="0" w:firstLine="0"/>
        <w:rPr/>
      </w:pPr>
      <w:r w:rsidDel="00000000" w:rsidR="00000000" w:rsidRPr="00000000">
        <w:rPr>
          <w:rtl w:val="0"/>
        </w:rPr>
      </w:r>
    </w:p>
    <w:p w:rsidR="00000000" w:rsidDel="00000000" w:rsidP="00000000" w:rsidRDefault="00000000" w:rsidRPr="00000000" w14:paraId="00000C25">
      <w:pPr>
        <w:ind w:left="0" w:firstLine="0"/>
        <w:rPr/>
      </w:pPr>
      <w:r w:rsidDel="00000000" w:rsidR="00000000" w:rsidRPr="00000000">
        <w:rPr>
          <w:rtl w:val="0"/>
        </w:rPr>
        <w:t xml:space="preserve">AUSTIN: Yes.</w:t>
      </w:r>
    </w:p>
    <w:p w:rsidR="00000000" w:rsidDel="00000000" w:rsidP="00000000" w:rsidRDefault="00000000" w:rsidRPr="00000000" w14:paraId="00000C26">
      <w:pPr>
        <w:ind w:left="0" w:firstLine="0"/>
        <w:rPr/>
      </w:pPr>
      <w:r w:rsidDel="00000000" w:rsidR="00000000" w:rsidRPr="00000000">
        <w:rPr>
          <w:rtl w:val="0"/>
        </w:rPr>
      </w:r>
    </w:p>
    <w:p w:rsidR="00000000" w:rsidDel="00000000" w:rsidP="00000000" w:rsidRDefault="00000000" w:rsidRPr="00000000" w14:paraId="00000C27">
      <w:pPr>
        <w:ind w:left="0" w:firstLine="0"/>
        <w:rPr/>
      </w:pPr>
      <w:r w:rsidDel="00000000" w:rsidR="00000000" w:rsidRPr="00000000">
        <w:rPr>
          <w:rtl w:val="0"/>
        </w:rPr>
        <w:t xml:space="preserve">ART: But like --Okay, this isn’t, we’re not in a concert hall.</w:t>
      </w:r>
    </w:p>
    <w:p w:rsidR="00000000" w:rsidDel="00000000" w:rsidP="00000000" w:rsidRDefault="00000000" w:rsidRPr="00000000" w14:paraId="00000C28">
      <w:pPr>
        <w:ind w:left="0" w:firstLine="0"/>
        <w:rPr/>
      </w:pPr>
      <w:r w:rsidDel="00000000" w:rsidR="00000000" w:rsidRPr="00000000">
        <w:rPr>
          <w:rtl w:val="0"/>
        </w:rPr>
      </w:r>
    </w:p>
    <w:p w:rsidR="00000000" w:rsidDel="00000000" w:rsidP="00000000" w:rsidRDefault="00000000" w:rsidRPr="00000000" w14:paraId="00000C29">
      <w:pPr>
        <w:ind w:left="0" w:firstLine="0"/>
        <w:rPr/>
      </w:pPr>
      <w:r w:rsidDel="00000000" w:rsidR="00000000" w:rsidRPr="00000000">
        <w:rPr>
          <w:rtl w:val="0"/>
        </w:rPr>
        <w:t xml:space="preserve">AUSTIN: No.</w:t>
      </w:r>
    </w:p>
    <w:p w:rsidR="00000000" w:rsidDel="00000000" w:rsidP="00000000" w:rsidRDefault="00000000" w:rsidRPr="00000000" w14:paraId="00000C2A">
      <w:pPr>
        <w:ind w:left="0" w:firstLine="0"/>
        <w:rPr/>
      </w:pPr>
      <w:r w:rsidDel="00000000" w:rsidR="00000000" w:rsidRPr="00000000">
        <w:rPr>
          <w:rtl w:val="0"/>
        </w:rPr>
      </w:r>
    </w:p>
    <w:p w:rsidR="00000000" w:rsidDel="00000000" w:rsidP="00000000" w:rsidRDefault="00000000" w:rsidRPr="00000000" w14:paraId="00000C2B">
      <w:pPr>
        <w:ind w:left="0" w:firstLine="0"/>
        <w:rPr/>
      </w:pPr>
      <w:r w:rsidDel="00000000" w:rsidR="00000000" w:rsidRPr="00000000">
        <w:rPr>
          <w:rtl w:val="0"/>
        </w:rPr>
        <w:t xml:space="preserve">ART: So yeah, I, I y’know:</w:t>
      </w:r>
    </w:p>
    <w:p w:rsidR="00000000" w:rsidDel="00000000" w:rsidP="00000000" w:rsidRDefault="00000000" w:rsidRPr="00000000" w14:paraId="00000C2C">
      <w:pPr>
        <w:ind w:left="0" w:firstLine="0"/>
        <w:rPr/>
      </w:pPr>
      <w:r w:rsidDel="00000000" w:rsidR="00000000" w:rsidRPr="00000000">
        <w:rPr>
          <w:rtl w:val="0"/>
        </w:rPr>
      </w:r>
    </w:p>
    <w:p w:rsidR="00000000" w:rsidDel="00000000" w:rsidP="00000000" w:rsidRDefault="00000000" w:rsidRPr="00000000" w14:paraId="00000C2D">
      <w:pPr>
        <w:ind w:left="850.3937007874017" w:firstLine="0"/>
        <w:rPr/>
      </w:pPr>
      <w:r w:rsidDel="00000000" w:rsidR="00000000" w:rsidRPr="00000000">
        <w:rPr>
          <w:rtl w:val="0"/>
        </w:rPr>
        <w:t xml:space="preserve">ART (as Hadrian): [quietly] Alright, they say we can leave. You need to leave your books here. They wanna, they wanna protect them.</w:t>
      </w:r>
    </w:p>
    <w:p w:rsidR="00000000" w:rsidDel="00000000" w:rsidP="00000000" w:rsidRDefault="00000000" w:rsidRPr="00000000" w14:paraId="00000C2E">
      <w:pPr>
        <w:ind w:left="0" w:firstLine="0"/>
        <w:rPr/>
      </w:pPr>
      <w:r w:rsidDel="00000000" w:rsidR="00000000" w:rsidRPr="00000000">
        <w:rPr>
          <w:rtl w:val="0"/>
        </w:rPr>
      </w:r>
    </w:p>
    <w:p w:rsidR="00000000" w:rsidDel="00000000" w:rsidP="00000000" w:rsidRDefault="00000000" w:rsidRPr="00000000" w14:paraId="00000C2F">
      <w:pPr>
        <w:ind w:left="0" w:firstLine="0"/>
        <w:rPr/>
      </w:pPr>
      <w:r w:rsidDel="00000000" w:rsidR="00000000" w:rsidRPr="00000000">
        <w:rPr>
          <w:rtl w:val="0"/>
        </w:rPr>
        <w:t xml:space="preserve">[short silent pause]</w:t>
      </w:r>
    </w:p>
    <w:p w:rsidR="00000000" w:rsidDel="00000000" w:rsidP="00000000" w:rsidRDefault="00000000" w:rsidRPr="00000000" w14:paraId="00000C30">
      <w:pPr>
        <w:ind w:left="0" w:firstLine="0"/>
        <w:rPr/>
      </w:pPr>
      <w:r w:rsidDel="00000000" w:rsidR="00000000" w:rsidRPr="00000000">
        <w:rPr>
          <w:rtl w:val="0"/>
        </w:rPr>
      </w:r>
    </w:p>
    <w:p w:rsidR="00000000" w:rsidDel="00000000" w:rsidP="00000000" w:rsidRDefault="00000000" w:rsidRPr="00000000" w14:paraId="00000C31">
      <w:pPr>
        <w:ind w:left="0" w:firstLine="0"/>
        <w:rPr/>
      </w:pPr>
      <w:r w:rsidDel="00000000" w:rsidR="00000000" w:rsidRPr="00000000">
        <w:rPr>
          <w:rtl w:val="0"/>
        </w:rPr>
        <w:t xml:space="preserve">NICK: This is where, this is where Fantasmo gathers all his books up and holds them to his chest.</w:t>
      </w:r>
    </w:p>
    <w:p w:rsidR="00000000" w:rsidDel="00000000" w:rsidP="00000000" w:rsidRDefault="00000000" w:rsidRPr="00000000" w14:paraId="00000C32">
      <w:pPr>
        <w:ind w:left="0" w:firstLine="0"/>
        <w:rPr/>
      </w:pPr>
      <w:r w:rsidDel="00000000" w:rsidR="00000000" w:rsidRPr="00000000">
        <w:rPr>
          <w:rtl w:val="0"/>
        </w:rPr>
      </w:r>
    </w:p>
    <w:p w:rsidR="00000000" w:rsidDel="00000000" w:rsidP="00000000" w:rsidRDefault="00000000" w:rsidRPr="00000000" w14:paraId="00000C33">
      <w:pPr>
        <w:ind w:left="0" w:firstLine="0"/>
        <w:rPr/>
      </w:pPr>
      <w:r w:rsidDel="00000000" w:rsidR="00000000" w:rsidRPr="00000000">
        <w:rPr>
          <w:rtl w:val="0"/>
        </w:rPr>
        <w:t xml:space="preserve">AUSTIN: Right. Right, yes.</w:t>
      </w:r>
    </w:p>
    <w:p w:rsidR="00000000" w:rsidDel="00000000" w:rsidP="00000000" w:rsidRDefault="00000000" w:rsidRPr="00000000" w14:paraId="00000C34">
      <w:pPr>
        <w:ind w:left="0" w:firstLine="0"/>
        <w:rPr/>
      </w:pPr>
      <w:r w:rsidDel="00000000" w:rsidR="00000000" w:rsidRPr="00000000">
        <w:rPr>
          <w:rtl w:val="0"/>
        </w:rPr>
      </w:r>
    </w:p>
    <w:p w:rsidR="00000000" w:rsidDel="00000000" w:rsidP="00000000" w:rsidRDefault="00000000" w:rsidRPr="00000000" w14:paraId="00000C35">
      <w:pPr>
        <w:ind w:left="0" w:firstLine="0"/>
        <w:rPr/>
      </w:pPr>
      <w:r w:rsidDel="00000000" w:rsidR="00000000" w:rsidRPr="00000000">
        <w:rPr>
          <w:rtl w:val="0"/>
        </w:rPr>
        <w:t xml:space="preserve">ART: Okay. [pause, thinking noise] </w:t>
      </w:r>
    </w:p>
    <w:p w:rsidR="00000000" w:rsidDel="00000000" w:rsidP="00000000" w:rsidRDefault="00000000" w:rsidRPr="00000000" w14:paraId="00000C36">
      <w:pPr>
        <w:ind w:left="0" w:firstLine="0"/>
        <w:rPr/>
      </w:pPr>
      <w:r w:rsidDel="00000000" w:rsidR="00000000" w:rsidRPr="00000000">
        <w:rPr>
          <w:rtl w:val="0"/>
        </w:rPr>
      </w:r>
    </w:p>
    <w:p w:rsidR="00000000" w:rsidDel="00000000" w:rsidP="00000000" w:rsidRDefault="00000000" w:rsidRPr="00000000" w14:paraId="00000C37">
      <w:pPr>
        <w:ind w:left="0" w:firstLine="0"/>
        <w:rPr/>
      </w:pPr>
      <w:r w:rsidDel="00000000" w:rsidR="00000000" w:rsidRPr="00000000">
        <w:rPr>
          <w:rtl w:val="0"/>
        </w:rPr>
        <w:t xml:space="preserve">NICK: I give you [laughs] I just give --I, I stand there for a second. Look down at the books, and I look up, I look up at Hadrian.</w:t>
      </w:r>
    </w:p>
    <w:p w:rsidR="00000000" w:rsidDel="00000000" w:rsidP="00000000" w:rsidRDefault="00000000" w:rsidRPr="00000000" w14:paraId="00000C38">
      <w:pPr>
        <w:ind w:left="0" w:firstLine="0"/>
        <w:rPr/>
      </w:pPr>
      <w:r w:rsidDel="00000000" w:rsidR="00000000" w:rsidRPr="00000000">
        <w:rPr>
          <w:rtl w:val="0"/>
        </w:rPr>
      </w:r>
    </w:p>
    <w:p w:rsidR="00000000" w:rsidDel="00000000" w:rsidP="00000000" w:rsidRDefault="00000000" w:rsidRPr="00000000" w14:paraId="00000C39">
      <w:pPr>
        <w:ind w:left="0" w:firstLine="0"/>
        <w:rPr/>
      </w:pPr>
      <w:r w:rsidDel="00000000" w:rsidR="00000000" w:rsidRPr="00000000">
        <w:rPr>
          <w:rtl w:val="0"/>
        </w:rPr>
        <w:t xml:space="preserve">[Austin laughing quietly]</w:t>
      </w:r>
    </w:p>
    <w:p w:rsidR="00000000" w:rsidDel="00000000" w:rsidP="00000000" w:rsidRDefault="00000000" w:rsidRPr="00000000" w14:paraId="00000C3A">
      <w:pPr>
        <w:ind w:left="0" w:firstLine="0"/>
        <w:rPr/>
      </w:pPr>
      <w:r w:rsidDel="00000000" w:rsidR="00000000" w:rsidRPr="00000000">
        <w:rPr>
          <w:rtl w:val="0"/>
        </w:rPr>
      </w:r>
    </w:p>
    <w:p w:rsidR="00000000" w:rsidDel="00000000" w:rsidP="00000000" w:rsidRDefault="00000000" w:rsidRPr="00000000" w14:paraId="00000C3B">
      <w:pPr>
        <w:ind w:left="0" w:firstLine="0"/>
        <w:rPr/>
      </w:pPr>
      <w:r w:rsidDel="00000000" w:rsidR="00000000" w:rsidRPr="00000000">
        <w:rPr>
          <w:rtl w:val="0"/>
        </w:rPr>
        <w:t xml:space="preserve">NICK: I look through the crack in the door at, at the giant book men [pauses] and then I like, with a </w:t>
      </w:r>
      <w:r w:rsidDel="00000000" w:rsidR="00000000" w:rsidRPr="00000000">
        <w:rPr>
          <w:i w:val="1"/>
          <w:rtl w:val="0"/>
        </w:rPr>
        <w:t xml:space="preserve">huge </w:t>
      </w:r>
      <w:r w:rsidDel="00000000" w:rsidR="00000000" w:rsidRPr="00000000">
        <w:rPr>
          <w:rtl w:val="0"/>
        </w:rPr>
        <w:t xml:space="preserve">pouty lip, I just sort of like drop my head and then hand the books over.</w:t>
      </w:r>
    </w:p>
    <w:p w:rsidR="00000000" w:rsidDel="00000000" w:rsidP="00000000" w:rsidRDefault="00000000" w:rsidRPr="00000000" w14:paraId="00000C3C">
      <w:pPr>
        <w:ind w:left="0" w:firstLine="0"/>
        <w:rPr/>
      </w:pPr>
      <w:r w:rsidDel="00000000" w:rsidR="00000000" w:rsidRPr="00000000">
        <w:rPr>
          <w:rtl w:val="0"/>
        </w:rPr>
      </w:r>
    </w:p>
    <w:p w:rsidR="00000000" w:rsidDel="00000000" w:rsidP="00000000" w:rsidRDefault="00000000" w:rsidRPr="00000000" w14:paraId="00000C3D">
      <w:pPr>
        <w:ind w:left="0" w:firstLine="0"/>
        <w:rPr/>
      </w:pPr>
      <w:r w:rsidDel="00000000" w:rsidR="00000000" w:rsidRPr="00000000">
        <w:rPr>
          <w:rtl w:val="0"/>
        </w:rPr>
        <w:t xml:space="preserve">[Ali, Art and Jack laughing]</w:t>
      </w:r>
    </w:p>
    <w:p w:rsidR="00000000" w:rsidDel="00000000" w:rsidP="00000000" w:rsidRDefault="00000000" w:rsidRPr="00000000" w14:paraId="00000C3E">
      <w:pPr>
        <w:ind w:left="0" w:firstLine="0"/>
        <w:rPr/>
      </w:pPr>
      <w:r w:rsidDel="00000000" w:rsidR="00000000" w:rsidRPr="00000000">
        <w:rPr>
          <w:rtl w:val="0"/>
        </w:rPr>
      </w:r>
    </w:p>
    <w:p w:rsidR="00000000" w:rsidDel="00000000" w:rsidP="00000000" w:rsidRDefault="00000000" w:rsidRPr="00000000" w14:paraId="00000C3F">
      <w:pPr>
        <w:ind w:left="0" w:firstLine="0"/>
        <w:rPr/>
      </w:pPr>
      <w:r w:rsidDel="00000000" w:rsidR="00000000" w:rsidRPr="00000000">
        <w:rPr>
          <w:rtl w:val="0"/>
        </w:rPr>
        <w:t xml:space="preserve">AUSTIN: They float over and at the same time Lem’s ID card floats back to him and slips into his like shirt pocket-</w:t>
      </w:r>
    </w:p>
    <w:p w:rsidR="00000000" w:rsidDel="00000000" w:rsidP="00000000" w:rsidRDefault="00000000" w:rsidRPr="00000000" w14:paraId="00000C40">
      <w:pPr>
        <w:ind w:left="0" w:firstLine="0"/>
        <w:rPr/>
      </w:pPr>
      <w:r w:rsidDel="00000000" w:rsidR="00000000" w:rsidRPr="00000000">
        <w:rPr>
          <w:rtl w:val="0"/>
        </w:rPr>
      </w:r>
    </w:p>
    <w:p w:rsidR="00000000" w:rsidDel="00000000" w:rsidP="00000000" w:rsidRDefault="00000000" w:rsidRPr="00000000" w14:paraId="00000C41">
      <w:pPr>
        <w:ind w:left="0" w:firstLine="0"/>
        <w:rPr/>
      </w:pPr>
      <w:r w:rsidDel="00000000" w:rsidR="00000000" w:rsidRPr="00000000">
        <w:rPr>
          <w:rtl w:val="0"/>
        </w:rPr>
        <w:t xml:space="preserve">JACK: Oh, cheers!</w:t>
      </w:r>
    </w:p>
    <w:p w:rsidR="00000000" w:rsidDel="00000000" w:rsidP="00000000" w:rsidRDefault="00000000" w:rsidRPr="00000000" w14:paraId="00000C42">
      <w:pPr>
        <w:ind w:left="0" w:firstLine="0"/>
        <w:rPr/>
      </w:pPr>
      <w:r w:rsidDel="00000000" w:rsidR="00000000" w:rsidRPr="00000000">
        <w:rPr>
          <w:rtl w:val="0"/>
        </w:rPr>
      </w:r>
    </w:p>
    <w:p w:rsidR="00000000" w:rsidDel="00000000" w:rsidP="00000000" w:rsidRDefault="00000000" w:rsidRPr="00000000" w14:paraId="00000C43">
      <w:pPr>
        <w:ind w:left="0" w:firstLine="0"/>
        <w:rPr/>
      </w:pPr>
      <w:r w:rsidDel="00000000" w:rsidR="00000000" w:rsidRPr="00000000">
        <w:rPr>
          <w:rtl w:val="0"/>
        </w:rPr>
        <w:t xml:space="preserve">AUSTIN: ..and they form up the, the kind of the librarian of this s-, of this space, the new book librarian turns away and starts walking away with like a step [taps mic], step [taps mic] step [taps mic]. And the books turn and look at you for a brief second and then like kind of nod goodbye-</w:t>
      </w:r>
    </w:p>
    <w:p w:rsidR="00000000" w:rsidDel="00000000" w:rsidP="00000000" w:rsidRDefault="00000000" w:rsidRPr="00000000" w14:paraId="00000C44">
      <w:pPr>
        <w:ind w:left="0" w:firstLine="0"/>
        <w:rPr/>
      </w:pPr>
      <w:r w:rsidDel="00000000" w:rsidR="00000000" w:rsidRPr="00000000">
        <w:rPr>
          <w:rtl w:val="0"/>
        </w:rPr>
      </w:r>
    </w:p>
    <w:p w:rsidR="00000000" w:rsidDel="00000000" w:rsidP="00000000" w:rsidRDefault="00000000" w:rsidRPr="00000000" w14:paraId="00000C45">
      <w:pPr>
        <w:ind w:left="0" w:firstLine="0"/>
        <w:rPr/>
      </w:pPr>
      <w:r w:rsidDel="00000000" w:rsidR="00000000" w:rsidRPr="00000000">
        <w:rPr>
          <w:rtl w:val="0"/>
        </w:rPr>
        <w:t xml:space="preserve">[Nick laughing]</w:t>
      </w:r>
    </w:p>
    <w:p w:rsidR="00000000" w:rsidDel="00000000" w:rsidP="00000000" w:rsidRDefault="00000000" w:rsidRPr="00000000" w14:paraId="00000C46">
      <w:pPr>
        <w:ind w:left="0" w:firstLine="0"/>
        <w:rPr/>
      </w:pPr>
      <w:r w:rsidDel="00000000" w:rsidR="00000000" w:rsidRPr="00000000">
        <w:rPr>
          <w:rtl w:val="0"/>
        </w:rPr>
      </w:r>
    </w:p>
    <w:p w:rsidR="00000000" w:rsidDel="00000000" w:rsidP="00000000" w:rsidRDefault="00000000" w:rsidRPr="00000000" w14:paraId="00000C47">
      <w:pPr>
        <w:ind w:left="0" w:firstLine="0"/>
        <w:rPr/>
      </w:pPr>
      <w:r w:rsidDel="00000000" w:rsidR="00000000" w:rsidRPr="00000000">
        <w:rPr>
          <w:rtl w:val="0"/>
        </w:rPr>
        <w:t xml:space="preserve">AUSTIN: ..and then step, step walk to the far end and let you through. As long as you don’t make any noise.</w:t>
      </w:r>
    </w:p>
    <w:p w:rsidR="00000000" w:rsidDel="00000000" w:rsidP="00000000" w:rsidRDefault="00000000" w:rsidRPr="00000000" w14:paraId="00000C48">
      <w:pPr>
        <w:ind w:left="0" w:firstLine="0"/>
        <w:rPr/>
      </w:pPr>
      <w:r w:rsidDel="00000000" w:rsidR="00000000" w:rsidRPr="00000000">
        <w:rPr>
          <w:rtl w:val="0"/>
        </w:rPr>
      </w:r>
    </w:p>
    <w:p w:rsidR="00000000" w:rsidDel="00000000" w:rsidP="00000000" w:rsidRDefault="00000000" w:rsidRPr="00000000" w14:paraId="00000C49">
      <w:pPr>
        <w:ind w:left="0" w:firstLine="0"/>
        <w:rPr/>
      </w:pPr>
      <w:r w:rsidDel="00000000" w:rsidR="00000000" w:rsidRPr="00000000">
        <w:rPr>
          <w:rtl w:val="0"/>
        </w:rPr>
        <w:t xml:space="preserve">JACK: Keith-</w:t>
      </w:r>
    </w:p>
    <w:p w:rsidR="00000000" w:rsidDel="00000000" w:rsidP="00000000" w:rsidRDefault="00000000" w:rsidRPr="00000000" w14:paraId="00000C4A">
      <w:pPr>
        <w:ind w:left="0" w:firstLine="0"/>
        <w:rPr/>
      </w:pPr>
      <w:r w:rsidDel="00000000" w:rsidR="00000000" w:rsidRPr="00000000">
        <w:rPr>
          <w:rtl w:val="0"/>
        </w:rPr>
      </w:r>
    </w:p>
    <w:p w:rsidR="00000000" w:rsidDel="00000000" w:rsidP="00000000" w:rsidRDefault="00000000" w:rsidRPr="00000000" w14:paraId="00000C4B">
      <w:pPr>
        <w:ind w:left="0" w:firstLine="0"/>
        <w:rPr/>
      </w:pPr>
      <w:r w:rsidDel="00000000" w:rsidR="00000000" w:rsidRPr="00000000">
        <w:rPr>
          <w:rtl w:val="0"/>
        </w:rPr>
        <w:t xml:space="preserve">KEITH: How are the ones that I-</w:t>
      </w:r>
    </w:p>
    <w:p w:rsidR="00000000" w:rsidDel="00000000" w:rsidP="00000000" w:rsidRDefault="00000000" w:rsidRPr="00000000" w14:paraId="00000C4C">
      <w:pPr>
        <w:ind w:left="0" w:firstLine="0"/>
        <w:rPr/>
      </w:pPr>
      <w:r w:rsidDel="00000000" w:rsidR="00000000" w:rsidRPr="00000000">
        <w:rPr>
          <w:rtl w:val="0"/>
        </w:rPr>
      </w:r>
    </w:p>
    <w:p w:rsidR="00000000" w:rsidDel="00000000" w:rsidP="00000000" w:rsidRDefault="00000000" w:rsidRPr="00000000" w14:paraId="00000C4D">
      <w:pPr>
        <w:ind w:left="0" w:firstLine="0"/>
        <w:rPr/>
      </w:pPr>
      <w:r w:rsidDel="00000000" w:rsidR="00000000" w:rsidRPr="00000000">
        <w:rPr>
          <w:rtl w:val="0"/>
        </w:rPr>
        <w:t xml:space="preserve">AUSTIN: They’re all-</w:t>
      </w:r>
    </w:p>
    <w:p w:rsidR="00000000" w:rsidDel="00000000" w:rsidP="00000000" w:rsidRDefault="00000000" w:rsidRPr="00000000" w14:paraId="00000C4E">
      <w:pPr>
        <w:ind w:left="0" w:firstLine="0"/>
        <w:rPr/>
      </w:pPr>
      <w:r w:rsidDel="00000000" w:rsidR="00000000" w:rsidRPr="00000000">
        <w:rPr>
          <w:rtl w:val="0"/>
        </w:rPr>
      </w:r>
    </w:p>
    <w:p w:rsidR="00000000" w:rsidDel="00000000" w:rsidP="00000000" w:rsidRDefault="00000000" w:rsidRPr="00000000" w14:paraId="00000C4F">
      <w:pPr>
        <w:ind w:left="0" w:firstLine="0"/>
        <w:rPr/>
      </w:pPr>
      <w:r w:rsidDel="00000000" w:rsidR="00000000" w:rsidRPr="00000000">
        <w:rPr>
          <w:rtl w:val="0"/>
        </w:rPr>
        <w:t xml:space="preserve">KEITH: ..picked up and dropped on eachother?</w:t>
        <w:br w:type="textWrapping"/>
        <w:br w:type="textWrapping"/>
        <w:t xml:space="preserve">AUSTIN: They’re all-</w:t>
      </w:r>
    </w:p>
    <w:p w:rsidR="00000000" w:rsidDel="00000000" w:rsidP="00000000" w:rsidRDefault="00000000" w:rsidRPr="00000000" w14:paraId="00000C50">
      <w:pPr>
        <w:ind w:left="0" w:firstLine="0"/>
        <w:rPr/>
      </w:pPr>
      <w:r w:rsidDel="00000000" w:rsidR="00000000" w:rsidRPr="00000000">
        <w:rPr>
          <w:rtl w:val="0"/>
        </w:rPr>
      </w:r>
    </w:p>
    <w:p w:rsidR="00000000" w:rsidDel="00000000" w:rsidP="00000000" w:rsidRDefault="00000000" w:rsidRPr="00000000" w14:paraId="00000C51">
      <w:pPr>
        <w:ind w:left="0" w:firstLine="0"/>
        <w:rPr/>
      </w:pPr>
      <w:r w:rsidDel="00000000" w:rsidR="00000000" w:rsidRPr="00000000">
        <w:rPr>
          <w:rtl w:val="0"/>
        </w:rPr>
        <w:t xml:space="preserve">KEITH: All of them are fine?</w:t>
        <w:br w:type="textWrapping"/>
        <w:br w:type="textWrapping"/>
        <w:t xml:space="preserve">AUSTIN: They’re all, all of them are with the book people, now.</w:t>
      </w:r>
    </w:p>
    <w:p w:rsidR="00000000" w:rsidDel="00000000" w:rsidP="00000000" w:rsidRDefault="00000000" w:rsidRPr="00000000" w14:paraId="00000C52">
      <w:pPr>
        <w:ind w:left="0" w:firstLine="0"/>
        <w:rPr/>
      </w:pPr>
      <w:r w:rsidDel="00000000" w:rsidR="00000000" w:rsidRPr="00000000">
        <w:rPr>
          <w:rtl w:val="0"/>
        </w:rPr>
      </w:r>
    </w:p>
    <w:p w:rsidR="00000000" w:rsidDel="00000000" w:rsidP="00000000" w:rsidRDefault="00000000" w:rsidRPr="00000000" w14:paraId="00000C53">
      <w:pPr>
        <w:ind w:left="0" w:firstLine="0"/>
        <w:rPr/>
      </w:pPr>
      <w:r w:rsidDel="00000000" w:rsidR="00000000" w:rsidRPr="00000000">
        <w:rPr>
          <w:rtl w:val="0"/>
        </w:rPr>
        <w:t xml:space="preserve">KEITH: Cool.</w:t>
      </w:r>
    </w:p>
    <w:p w:rsidR="00000000" w:rsidDel="00000000" w:rsidP="00000000" w:rsidRDefault="00000000" w:rsidRPr="00000000" w14:paraId="00000C54">
      <w:pPr>
        <w:ind w:left="0" w:firstLine="0"/>
        <w:rPr/>
      </w:pPr>
      <w:r w:rsidDel="00000000" w:rsidR="00000000" w:rsidRPr="00000000">
        <w:rPr>
          <w:rtl w:val="0"/>
        </w:rPr>
      </w:r>
    </w:p>
    <w:p w:rsidR="00000000" w:rsidDel="00000000" w:rsidP="00000000" w:rsidRDefault="00000000" w:rsidRPr="00000000" w14:paraId="00000C55">
      <w:pPr>
        <w:ind w:left="0" w:firstLine="0"/>
        <w:rPr/>
      </w:pPr>
      <w:r w:rsidDel="00000000" w:rsidR="00000000" w:rsidRPr="00000000">
        <w:rPr>
          <w:rtl w:val="0"/>
        </w:rPr>
        <w:t xml:space="preserve">[Keith and Nick speak at the same time]</w:t>
      </w:r>
    </w:p>
    <w:p w:rsidR="00000000" w:rsidDel="00000000" w:rsidP="00000000" w:rsidRDefault="00000000" w:rsidRPr="00000000" w14:paraId="00000C56">
      <w:pPr>
        <w:ind w:left="0" w:firstLine="0"/>
        <w:rPr/>
      </w:pPr>
      <w:r w:rsidDel="00000000" w:rsidR="00000000" w:rsidRPr="00000000">
        <w:rPr>
          <w:rtl w:val="0"/>
        </w:rPr>
      </w:r>
    </w:p>
    <w:p w:rsidR="00000000" w:rsidDel="00000000" w:rsidP="00000000" w:rsidRDefault="00000000" w:rsidRPr="00000000" w14:paraId="00000C57">
      <w:pPr>
        <w:ind w:left="0" w:firstLine="0"/>
        <w:rPr/>
      </w:pPr>
      <w:r w:rsidDel="00000000" w:rsidR="00000000" w:rsidRPr="00000000">
        <w:rPr>
          <w:rtl w:val="0"/>
        </w:rPr>
        <w:t xml:space="preserve">KEITH: Except for the fact that you gave them my book, you jerk.</w:t>
      </w:r>
    </w:p>
    <w:p w:rsidR="00000000" w:rsidDel="00000000" w:rsidP="00000000" w:rsidRDefault="00000000" w:rsidRPr="00000000" w14:paraId="00000C58">
      <w:pPr>
        <w:ind w:left="0" w:firstLine="0"/>
        <w:rPr/>
      </w:pPr>
      <w:r w:rsidDel="00000000" w:rsidR="00000000" w:rsidRPr="00000000">
        <w:rPr>
          <w:rtl w:val="0"/>
        </w:rPr>
      </w:r>
    </w:p>
    <w:p w:rsidR="00000000" w:rsidDel="00000000" w:rsidP="00000000" w:rsidRDefault="00000000" w:rsidRPr="00000000" w14:paraId="00000C59">
      <w:pPr>
        <w:ind w:left="0" w:firstLine="0"/>
        <w:rPr/>
      </w:pPr>
      <w:r w:rsidDel="00000000" w:rsidR="00000000" w:rsidRPr="00000000">
        <w:rPr>
          <w:rtl w:val="0"/>
        </w:rPr>
        <w:t xml:space="preserve">NICK: Alright, so can we all just move through the room now?</w:t>
      </w:r>
    </w:p>
    <w:p w:rsidR="00000000" w:rsidDel="00000000" w:rsidP="00000000" w:rsidRDefault="00000000" w:rsidRPr="00000000" w14:paraId="00000C5A">
      <w:pPr>
        <w:ind w:left="0" w:firstLine="0"/>
        <w:rPr/>
      </w:pPr>
      <w:r w:rsidDel="00000000" w:rsidR="00000000" w:rsidRPr="00000000">
        <w:rPr>
          <w:rtl w:val="0"/>
        </w:rPr>
      </w:r>
    </w:p>
    <w:p w:rsidR="00000000" w:rsidDel="00000000" w:rsidP="00000000" w:rsidRDefault="00000000" w:rsidRPr="00000000" w14:paraId="00000C5B">
      <w:pPr>
        <w:ind w:left="0" w:firstLine="0"/>
        <w:rPr/>
      </w:pPr>
      <w:r w:rsidDel="00000000" w:rsidR="00000000" w:rsidRPr="00000000">
        <w:rPr>
          <w:rtl w:val="0"/>
        </w:rPr>
        <w:t xml:space="preserve">AUSTIN: [laughs] Yeah, you can all walk through this room now.</w:t>
      </w:r>
    </w:p>
    <w:p w:rsidR="00000000" w:rsidDel="00000000" w:rsidP="00000000" w:rsidRDefault="00000000" w:rsidRPr="00000000" w14:paraId="00000C5C">
      <w:pPr>
        <w:ind w:left="0" w:firstLine="0"/>
        <w:rPr/>
      </w:pPr>
      <w:r w:rsidDel="00000000" w:rsidR="00000000" w:rsidRPr="00000000">
        <w:rPr>
          <w:rtl w:val="0"/>
        </w:rPr>
      </w:r>
    </w:p>
    <w:p w:rsidR="00000000" w:rsidDel="00000000" w:rsidP="00000000" w:rsidRDefault="00000000" w:rsidRPr="00000000" w14:paraId="00000C5D">
      <w:pPr>
        <w:ind w:left="0" w:firstLine="0"/>
        <w:rPr/>
      </w:pPr>
      <w:r w:rsidDel="00000000" w:rsidR="00000000" w:rsidRPr="00000000">
        <w:rPr>
          <w:rtl w:val="0"/>
        </w:rPr>
        <w:t xml:space="preserve">NICK: Okay.</w:t>
      </w:r>
    </w:p>
    <w:p w:rsidR="00000000" w:rsidDel="00000000" w:rsidP="00000000" w:rsidRDefault="00000000" w:rsidRPr="00000000" w14:paraId="00000C5E">
      <w:pPr>
        <w:ind w:left="0" w:firstLine="0"/>
        <w:rPr/>
      </w:pPr>
      <w:r w:rsidDel="00000000" w:rsidR="00000000" w:rsidRPr="00000000">
        <w:rPr>
          <w:rtl w:val="0"/>
        </w:rPr>
      </w:r>
    </w:p>
    <w:p w:rsidR="00000000" w:rsidDel="00000000" w:rsidP="00000000" w:rsidRDefault="00000000" w:rsidRPr="00000000" w14:paraId="00000C5F">
      <w:pPr>
        <w:ind w:left="0" w:firstLine="0"/>
        <w:rPr/>
      </w:pPr>
      <w:r w:rsidDel="00000000" w:rsidR="00000000" w:rsidRPr="00000000">
        <w:rPr>
          <w:rtl w:val="0"/>
        </w:rPr>
        <w:t xml:space="preserve">KEITH: We’re gonna have to go get more of that dude’s books later.</w:t>
      </w:r>
    </w:p>
    <w:p w:rsidR="00000000" w:rsidDel="00000000" w:rsidP="00000000" w:rsidRDefault="00000000" w:rsidRPr="00000000" w14:paraId="00000C60">
      <w:pPr>
        <w:ind w:left="0" w:firstLine="0"/>
        <w:rPr/>
      </w:pPr>
      <w:r w:rsidDel="00000000" w:rsidR="00000000" w:rsidRPr="00000000">
        <w:rPr>
          <w:rtl w:val="0"/>
        </w:rPr>
      </w:r>
    </w:p>
    <w:p w:rsidR="00000000" w:rsidDel="00000000" w:rsidP="00000000" w:rsidRDefault="00000000" w:rsidRPr="00000000" w14:paraId="00000C61">
      <w:pPr>
        <w:ind w:left="0" w:firstLine="0"/>
        <w:rPr/>
      </w:pPr>
      <w:r w:rsidDel="00000000" w:rsidR="00000000" w:rsidRPr="00000000">
        <w:rPr>
          <w:rtl w:val="0"/>
        </w:rPr>
        <w:t xml:space="preserve">NICK: Once we’re up the stairs, into the next room, I say [laughs]</w:t>
      </w:r>
    </w:p>
    <w:p w:rsidR="00000000" w:rsidDel="00000000" w:rsidP="00000000" w:rsidRDefault="00000000" w:rsidRPr="00000000" w14:paraId="00000C62">
      <w:pPr>
        <w:ind w:left="0" w:firstLine="0"/>
        <w:rPr/>
      </w:pPr>
      <w:r w:rsidDel="00000000" w:rsidR="00000000" w:rsidRPr="00000000">
        <w:rPr>
          <w:rtl w:val="0"/>
        </w:rPr>
      </w:r>
    </w:p>
    <w:p w:rsidR="00000000" w:rsidDel="00000000" w:rsidP="00000000" w:rsidRDefault="00000000" w:rsidRPr="00000000" w14:paraId="00000C63">
      <w:pPr>
        <w:ind w:left="850.3937007874017" w:firstLine="0"/>
        <w:rPr/>
      </w:pPr>
      <w:r w:rsidDel="00000000" w:rsidR="00000000" w:rsidRPr="00000000">
        <w:rPr>
          <w:rtl w:val="0"/>
        </w:rPr>
        <w:t xml:space="preserve">NICK (as Fantasmo): I expect replacements for all of those tomes.</w:t>
      </w:r>
    </w:p>
    <w:p w:rsidR="00000000" w:rsidDel="00000000" w:rsidP="00000000" w:rsidRDefault="00000000" w:rsidRPr="00000000" w14:paraId="00000C64">
      <w:pPr>
        <w:ind w:left="0" w:firstLine="0"/>
        <w:rPr/>
      </w:pPr>
      <w:r w:rsidDel="00000000" w:rsidR="00000000" w:rsidRPr="00000000">
        <w:rPr>
          <w:rtl w:val="0"/>
        </w:rPr>
      </w:r>
    </w:p>
    <w:p w:rsidR="00000000" w:rsidDel="00000000" w:rsidP="00000000" w:rsidRDefault="00000000" w:rsidRPr="00000000" w14:paraId="00000C65">
      <w:pPr>
        <w:ind w:left="0" w:firstLine="0"/>
        <w:rPr/>
      </w:pPr>
      <w:r w:rsidDel="00000000" w:rsidR="00000000" w:rsidRPr="00000000">
        <w:rPr>
          <w:rtl w:val="0"/>
        </w:rPr>
        <w:t xml:space="preserve">[Austin and Jack laughing]</w:t>
      </w:r>
    </w:p>
    <w:p w:rsidR="00000000" w:rsidDel="00000000" w:rsidP="00000000" w:rsidRDefault="00000000" w:rsidRPr="00000000" w14:paraId="00000C66">
      <w:pPr>
        <w:ind w:left="0" w:firstLine="0"/>
        <w:rPr/>
      </w:pPr>
      <w:r w:rsidDel="00000000" w:rsidR="00000000" w:rsidRPr="00000000">
        <w:rPr>
          <w:rtl w:val="0"/>
        </w:rPr>
      </w:r>
    </w:p>
    <w:p w:rsidR="00000000" w:rsidDel="00000000" w:rsidP="00000000" w:rsidRDefault="00000000" w:rsidRPr="00000000" w14:paraId="00000C67">
      <w:pPr>
        <w:ind w:left="850.3937007874017" w:firstLine="0"/>
        <w:rPr/>
      </w:pPr>
      <w:r w:rsidDel="00000000" w:rsidR="00000000" w:rsidRPr="00000000">
        <w:rPr>
          <w:rtl w:val="0"/>
        </w:rPr>
        <w:t xml:space="preserve">NICK (as Fantasmo): From each and every one of you.</w:t>
      </w:r>
    </w:p>
    <w:p w:rsidR="00000000" w:rsidDel="00000000" w:rsidP="00000000" w:rsidRDefault="00000000" w:rsidRPr="00000000" w14:paraId="00000C68">
      <w:pPr>
        <w:ind w:left="850.3937007874017" w:firstLine="0"/>
        <w:rPr/>
      </w:pPr>
      <w:r w:rsidDel="00000000" w:rsidR="00000000" w:rsidRPr="00000000">
        <w:rPr>
          <w:rtl w:val="0"/>
        </w:rPr>
      </w:r>
    </w:p>
    <w:p w:rsidR="00000000" w:rsidDel="00000000" w:rsidP="00000000" w:rsidRDefault="00000000" w:rsidRPr="00000000" w14:paraId="00000C69">
      <w:pPr>
        <w:ind w:left="0" w:firstLine="0"/>
        <w:rPr/>
      </w:pPr>
      <w:r w:rsidDel="00000000" w:rsidR="00000000" w:rsidRPr="00000000">
        <w:rPr>
          <w:rtl w:val="0"/>
        </w:rPr>
        <w:t xml:space="preserve">AUSTIN: Mhm.</w:t>
      </w:r>
    </w:p>
    <w:p w:rsidR="00000000" w:rsidDel="00000000" w:rsidP="00000000" w:rsidRDefault="00000000" w:rsidRPr="00000000" w14:paraId="00000C6A">
      <w:pPr>
        <w:ind w:left="0" w:firstLine="0"/>
        <w:rPr/>
      </w:pPr>
      <w:r w:rsidDel="00000000" w:rsidR="00000000" w:rsidRPr="00000000">
        <w:rPr>
          <w:rtl w:val="0"/>
        </w:rPr>
      </w:r>
    </w:p>
    <w:p w:rsidR="00000000" w:rsidDel="00000000" w:rsidP="00000000" w:rsidRDefault="00000000" w:rsidRPr="00000000" w14:paraId="00000C6B">
      <w:pPr>
        <w:ind w:left="850.3937007874017" w:firstLine="0"/>
        <w:rPr/>
      </w:pPr>
      <w:r w:rsidDel="00000000" w:rsidR="00000000" w:rsidRPr="00000000">
        <w:rPr>
          <w:rtl w:val="0"/>
        </w:rPr>
        <w:t xml:space="preserve">KEITH (as Fero?): What about me? Those were my books too.</w:t>
      </w:r>
    </w:p>
    <w:p w:rsidR="00000000" w:rsidDel="00000000" w:rsidP="00000000" w:rsidRDefault="00000000" w:rsidRPr="00000000" w14:paraId="00000C6C">
      <w:pPr>
        <w:ind w:left="0" w:firstLine="0"/>
        <w:rPr/>
      </w:pPr>
      <w:r w:rsidDel="00000000" w:rsidR="00000000" w:rsidRPr="00000000">
        <w:rPr>
          <w:rtl w:val="0"/>
        </w:rPr>
      </w:r>
    </w:p>
    <w:p w:rsidR="00000000" w:rsidDel="00000000" w:rsidP="00000000" w:rsidRDefault="00000000" w:rsidRPr="00000000" w14:paraId="00000C6D">
      <w:pPr>
        <w:ind w:left="0" w:firstLine="0"/>
        <w:rPr/>
      </w:pPr>
      <w:r w:rsidDel="00000000" w:rsidR="00000000" w:rsidRPr="00000000">
        <w:rPr>
          <w:rtl w:val="0"/>
        </w:rPr>
        <w:t xml:space="preserve">AUSTIN: How are you guys feeling at this point? We’re getting there. We’re, we’re not super far off here. But I don’t know how you guys are feeling in terms of tiredness. I know it’s </w:t>
      </w:r>
      <w:r w:rsidDel="00000000" w:rsidR="00000000" w:rsidRPr="00000000">
        <w:rPr>
          <w:i w:val="1"/>
          <w:rtl w:val="0"/>
        </w:rPr>
        <w:t xml:space="preserve">very</w:t>
      </w:r>
      <w:r w:rsidDel="00000000" w:rsidR="00000000" w:rsidRPr="00000000">
        <w:rPr>
          <w:rtl w:val="0"/>
        </w:rPr>
        <w:t xml:space="preserve"> late in, in England.</w:t>
      </w:r>
    </w:p>
    <w:p w:rsidR="00000000" w:rsidDel="00000000" w:rsidP="00000000" w:rsidRDefault="00000000" w:rsidRPr="00000000" w14:paraId="00000C6E">
      <w:pPr>
        <w:ind w:left="0" w:firstLine="0"/>
        <w:rPr/>
      </w:pPr>
      <w:r w:rsidDel="00000000" w:rsidR="00000000" w:rsidRPr="00000000">
        <w:rPr>
          <w:rtl w:val="0"/>
        </w:rPr>
      </w:r>
    </w:p>
    <w:p w:rsidR="00000000" w:rsidDel="00000000" w:rsidP="00000000" w:rsidRDefault="00000000" w:rsidRPr="00000000" w14:paraId="00000C6F">
      <w:pPr>
        <w:ind w:left="0" w:firstLine="0"/>
        <w:rPr/>
      </w:pPr>
      <w:r w:rsidDel="00000000" w:rsidR="00000000" w:rsidRPr="00000000">
        <w:rPr>
          <w:rtl w:val="0"/>
        </w:rPr>
        <w:t xml:space="preserve">NICK: Yeah.</w:t>
      </w:r>
    </w:p>
    <w:p w:rsidR="00000000" w:rsidDel="00000000" w:rsidP="00000000" w:rsidRDefault="00000000" w:rsidRPr="00000000" w14:paraId="00000C70">
      <w:pPr>
        <w:ind w:left="0" w:firstLine="0"/>
        <w:rPr/>
      </w:pPr>
      <w:r w:rsidDel="00000000" w:rsidR="00000000" w:rsidRPr="00000000">
        <w:rPr>
          <w:rtl w:val="0"/>
        </w:rPr>
      </w:r>
    </w:p>
    <w:p w:rsidR="00000000" w:rsidDel="00000000" w:rsidP="00000000" w:rsidRDefault="00000000" w:rsidRPr="00000000" w14:paraId="00000C71">
      <w:pPr>
        <w:ind w:left="0" w:firstLine="0"/>
        <w:rPr/>
      </w:pPr>
      <w:r w:rsidDel="00000000" w:rsidR="00000000" w:rsidRPr="00000000">
        <w:rPr>
          <w:rtl w:val="0"/>
        </w:rPr>
        <w:t xml:space="preserve">JACK: Yeah..</w:t>
      </w:r>
    </w:p>
    <w:p w:rsidR="00000000" w:rsidDel="00000000" w:rsidP="00000000" w:rsidRDefault="00000000" w:rsidRPr="00000000" w14:paraId="00000C72">
      <w:pPr>
        <w:ind w:left="0" w:firstLine="0"/>
        <w:rPr/>
      </w:pPr>
      <w:r w:rsidDel="00000000" w:rsidR="00000000" w:rsidRPr="00000000">
        <w:rPr>
          <w:rtl w:val="0"/>
        </w:rPr>
      </w:r>
    </w:p>
    <w:p w:rsidR="00000000" w:rsidDel="00000000" w:rsidP="00000000" w:rsidRDefault="00000000" w:rsidRPr="00000000" w14:paraId="00000C73">
      <w:pPr>
        <w:ind w:left="0" w:firstLine="0"/>
        <w:rPr/>
      </w:pPr>
      <w:r w:rsidDel="00000000" w:rsidR="00000000" w:rsidRPr="00000000">
        <w:rPr>
          <w:rtl w:val="0"/>
        </w:rPr>
        <w:t xml:space="preserve">NICK: I’m really tired, and I’m starving.</w:t>
      </w:r>
    </w:p>
    <w:p w:rsidR="00000000" w:rsidDel="00000000" w:rsidP="00000000" w:rsidRDefault="00000000" w:rsidRPr="00000000" w14:paraId="00000C74">
      <w:pPr>
        <w:ind w:left="0" w:firstLine="0"/>
        <w:rPr/>
      </w:pPr>
      <w:r w:rsidDel="00000000" w:rsidR="00000000" w:rsidRPr="00000000">
        <w:rPr>
          <w:rtl w:val="0"/>
        </w:rPr>
      </w:r>
    </w:p>
    <w:p w:rsidR="00000000" w:rsidDel="00000000" w:rsidP="00000000" w:rsidRDefault="00000000" w:rsidRPr="00000000" w14:paraId="00000C75">
      <w:pPr>
        <w:ind w:left="0" w:firstLine="0"/>
        <w:rPr/>
      </w:pPr>
      <w:r w:rsidDel="00000000" w:rsidR="00000000" w:rsidRPr="00000000">
        <w:rPr>
          <w:rtl w:val="0"/>
        </w:rPr>
        <w:t xml:space="preserve">AUSTIN: I have, yeah I figured, I have two things left, planned. Sort of, not planned, I --There are two floors left, is what I’m willing to say. You would know that, at this point, because of the way that Lem flew up it and because of Fantasmo whose not-</w:t>
      </w:r>
    </w:p>
    <w:p w:rsidR="00000000" w:rsidDel="00000000" w:rsidP="00000000" w:rsidRDefault="00000000" w:rsidRPr="00000000" w14:paraId="00000C76">
      <w:pPr>
        <w:ind w:left="0" w:firstLine="0"/>
        <w:rPr/>
      </w:pPr>
      <w:r w:rsidDel="00000000" w:rsidR="00000000" w:rsidRPr="00000000">
        <w:rPr>
          <w:rtl w:val="0"/>
        </w:rPr>
      </w:r>
    </w:p>
    <w:p w:rsidR="00000000" w:rsidDel="00000000" w:rsidP="00000000" w:rsidRDefault="00000000" w:rsidRPr="00000000" w14:paraId="00000C77">
      <w:pPr>
        <w:ind w:left="0" w:firstLine="0"/>
        <w:rPr/>
      </w:pPr>
      <w:r w:rsidDel="00000000" w:rsidR="00000000" w:rsidRPr="00000000">
        <w:rPr>
          <w:rtl w:val="0"/>
        </w:rPr>
        <w:t xml:space="preserve">JACK and KEITH: [simultaneously] Fero.</w:t>
      </w:r>
    </w:p>
    <w:p w:rsidR="00000000" w:rsidDel="00000000" w:rsidP="00000000" w:rsidRDefault="00000000" w:rsidRPr="00000000" w14:paraId="00000C78">
      <w:pPr>
        <w:ind w:left="0" w:firstLine="0"/>
        <w:rPr/>
      </w:pPr>
      <w:r w:rsidDel="00000000" w:rsidR="00000000" w:rsidRPr="00000000">
        <w:rPr>
          <w:rtl w:val="0"/>
        </w:rPr>
      </w:r>
    </w:p>
    <w:p w:rsidR="00000000" w:rsidDel="00000000" w:rsidP="00000000" w:rsidRDefault="00000000" w:rsidRPr="00000000" w14:paraId="00000C79">
      <w:pPr>
        <w:ind w:left="0" w:firstLine="0"/>
        <w:rPr/>
      </w:pPr>
      <w:r w:rsidDel="00000000" w:rsidR="00000000" w:rsidRPr="00000000">
        <w:rPr>
          <w:rtl w:val="0"/>
        </w:rPr>
        <w:t xml:space="preserve">AUSTIN: I keep saying Lem instead of Fer- --Lem, keeps, in my ears --It’s because of the way he’s acting. Lem-</w:t>
      </w:r>
    </w:p>
    <w:p w:rsidR="00000000" w:rsidDel="00000000" w:rsidP="00000000" w:rsidRDefault="00000000" w:rsidRPr="00000000" w14:paraId="00000C7A">
      <w:pPr>
        <w:ind w:left="0" w:firstLine="0"/>
        <w:rPr/>
      </w:pPr>
      <w:r w:rsidDel="00000000" w:rsidR="00000000" w:rsidRPr="00000000">
        <w:rPr>
          <w:rtl w:val="0"/>
        </w:rPr>
      </w:r>
    </w:p>
    <w:p w:rsidR="00000000" w:rsidDel="00000000" w:rsidP="00000000" w:rsidRDefault="00000000" w:rsidRPr="00000000" w14:paraId="00000C7B">
      <w:pPr>
        <w:ind w:left="0" w:firstLine="0"/>
        <w:rPr/>
      </w:pPr>
      <w:r w:rsidDel="00000000" w:rsidR="00000000" w:rsidRPr="00000000">
        <w:rPr>
          <w:rtl w:val="0"/>
        </w:rPr>
        <w:t xml:space="preserve">KEITH: Yeah, yeah, yeah. I’m acting kind of like a Lem.</w:t>
      </w:r>
    </w:p>
    <w:p w:rsidR="00000000" w:rsidDel="00000000" w:rsidP="00000000" w:rsidRDefault="00000000" w:rsidRPr="00000000" w14:paraId="00000C7C">
      <w:pPr>
        <w:ind w:left="0" w:firstLine="0"/>
        <w:rPr/>
      </w:pPr>
      <w:r w:rsidDel="00000000" w:rsidR="00000000" w:rsidRPr="00000000">
        <w:rPr>
          <w:rtl w:val="0"/>
        </w:rPr>
      </w:r>
    </w:p>
    <w:p w:rsidR="00000000" w:rsidDel="00000000" w:rsidP="00000000" w:rsidRDefault="00000000" w:rsidRPr="00000000" w14:paraId="00000C7D">
      <w:pPr>
        <w:ind w:left="0" w:firstLine="0"/>
        <w:rPr/>
      </w:pPr>
      <w:r w:rsidDel="00000000" w:rsidR="00000000" w:rsidRPr="00000000">
        <w:rPr>
          <w:rtl w:val="0"/>
        </w:rPr>
        <w:t xml:space="preserve">AUSTIN: He’s acting, I feel like a Lem.</w:t>
      </w:r>
    </w:p>
    <w:p w:rsidR="00000000" w:rsidDel="00000000" w:rsidP="00000000" w:rsidRDefault="00000000" w:rsidRPr="00000000" w14:paraId="00000C7E">
      <w:pPr>
        <w:ind w:left="0" w:firstLine="0"/>
        <w:rPr/>
      </w:pPr>
      <w:r w:rsidDel="00000000" w:rsidR="00000000" w:rsidRPr="00000000">
        <w:rPr>
          <w:rtl w:val="0"/>
        </w:rPr>
      </w:r>
    </w:p>
    <w:p w:rsidR="00000000" w:rsidDel="00000000" w:rsidP="00000000" w:rsidRDefault="00000000" w:rsidRPr="00000000" w14:paraId="00000C7F">
      <w:pPr>
        <w:ind w:left="0" w:firstLine="0"/>
        <w:rPr/>
      </w:pPr>
      <w:r w:rsidDel="00000000" w:rsidR="00000000" w:rsidRPr="00000000">
        <w:rPr>
          <w:rtl w:val="0"/>
        </w:rPr>
        <w:t xml:space="preserve">[Keith laughing]</w:t>
      </w:r>
    </w:p>
    <w:p w:rsidR="00000000" w:rsidDel="00000000" w:rsidP="00000000" w:rsidRDefault="00000000" w:rsidRPr="00000000" w14:paraId="00000C80">
      <w:pPr>
        <w:ind w:left="0" w:firstLine="0"/>
        <w:rPr/>
      </w:pPr>
      <w:r w:rsidDel="00000000" w:rsidR="00000000" w:rsidRPr="00000000">
        <w:rPr>
          <w:rtl w:val="0"/>
        </w:rPr>
      </w:r>
    </w:p>
    <w:p w:rsidR="00000000" w:rsidDel="00000000" w:rsidP="00000000" w:rsidRDefault="00000000" w:rsidRPr="00000000" w14:paraId="00000C81">
      <w:pPr>
        <w:ind w:left="0" w:firstLine="0"/>
        <w:rPr/>
      </w:pPr>
      <w:r w:rsidDel="00000000" w:rsidR="00000000" w:rsidRPr="00000000">
        <w:rPr>
          <w:rtl w:val="0"/>
        </w:rPr>
        <w:t xml:space="preserve">AUSTIN: </w:t>
      </w:r>
      <w:r w:rsidDel="00000000" w:rsidR="00000000" w:rsidRPr="00000000">
        <w:rPr>
          <w:i w:val="1"/>
          <w:rtl w:val="0"/>
        </w:rPr>
        <w:t xml:space="preserve">Fero </w:t>
      </w:r>
      <w:r w:rsidDel="00000000" w:rsidR="00000000" w:rsidRPr="00000000">
        <w:rPr>
          <w:rtl w:val="0"/>
        </w:rPr>
        <w:t xml:space="preserve">flew up. That’s fine.</w:t>
      </w:r>
    </w:p>
    <w:p w:rsidR="00000000" w:rsidDel="00000000" w:rsidP="00000000" w:rsidRDefault="00000000" w:rsidRPr="00000000" w14:paraId="00000C82">
      <w:pPr>
        <w:ind w:left="0" w:firstLine="0"/>
        <w:rPr/>
      </w:pPr>
      <w:r w:rsidDel="00000000" w:rsidR="00000000" w:rsidRPr="00000000">
        <w:rPr>
          <w:rtl w:val="0"/>
        </w:rPr>
      </w:r>
    </w:p>
    <w:p w:rsidR="00000000" w:rsidDel="00000000" w:rsidP="00000000" w:rsidRDefault="00000000" w:rsidRPr="00000000" w14:paraId="00000C83">
      <w:pPr>
        <w:ind w:left="0" w:firstLine="0"/>
        <w:rPr/>
      </w:pPr>
      <w:r w:rsidDel="00000000" w:rsidR="00000000" w:rsidRPr="00000000">
        <w:rPr>
          <w:rtl w:val="0"/>
        </w:rPr>
        <w:t xml:space="preserve">KEITH: I’m a fuckin’ Lem right now.</w:t>
      </w:r>
    </w:p>
    <w:p w:rsidR="00000000" w:rsidDel="00000000" w:rsidP="00000000" w:rsidRDefault="00000000" w:rsidRPr="00000000" w14:paraId="00000C84">
      <w:pPr>
        <w:ind w:left="0" w:firstLine="0"/>
        <w:rPr/>
      </w:pPr>
      <w:r w:rsidDel="00000000" w:rsidR="00000000" w:rsidRPr="00000000">
        <w:rPr>
          <w:rtl w:val="0"/>
        </w:rPr>
      </w:r>
    </w:p>
    <w:p w:rsidR="00000000" w:rsidDel="00000000" w:rsidP="00000000" w:rsidRDefault="00000000" w:rsidRPr="00000000" w14:paraId="00000C85">
      <w:pPr>
        <w:ind w:left="0" w:firstLine="0"/>
        <w:rPr/>
      </w:pPr>
      <w:r w:rsidDel="00000000" w:rsidR="00000000" w:rsidRPr="00000000">
        <w:rPr>
          <w:rtl w:val="0"/>
        </w:rPr>
        <w:t xml:space="preserve">AUSTIN: Fero flew up the thing-</w:t>
      </w:r>
    </w:p>
    <w:p w:rsidR="00000000" w:rsidDel="00000000" w:rsidP="00000000" w:rsidRDefault="00000000" w:rsidRPr="00000000" w14:paraId="00000C86">
      <w:pPr>
        <w:ind w:left="0" w:firstLine="0"/>
        <w:rPr/>
      </w:pPr>
      <w:r w:rsidDel="00000000" w:rsidR="00000000" w:rsidRPr="00000000">
        <w:rPr>
          <w:rtl w:val="0"/>
        </w:rPr>
      </w:r>
    </w:p>
    <w:p w:rsidR="00000000" w:rsidDel="00000000" w:rsidP="00000000" w:rsidRDefault="00000000" w:rsidRPr="00000000" w14:paraId="00000C87">
      <w:pPr>
        <w:ind w:left="0" w:firstLine="0"/>
        <w:rPr/>
      </w:pPr>
      <w:r w:rsidDel="00000000" w:rsidR="00000000" w:rsidRPr="00000000">
        <w:rPr>
          <w:rtl w:val="0"/>
        </w:rPr>
        <w:t xml:space="preserve">KEITH: Yeah.</w:t>
      </w:r>
    </w:p>
    <w:p w:rsidR="00000000" w:rsidDel="00000000" w:rsidP="00000000" w:rsidRDefault="00000000" w:rsidRPr="00000000" w14:paraId="00000C88">
      <w:pPr>
        <w:ind w:left="0" w:firstLine="0"/>
        <w:rPr/>
      </w:pPr>
      <w:r w:rsidDel="00000000" w:rsidR="00000000" w:rsidRPr="00000000">
        <w:rPr>
          <w:rtl w:val="0"/>
        </w:rPr>
      </w:r>
    </w:p>
    <w:p w:rsidR="00000000" w:rsidDel="00000000" w:rsidP="00000000" w:rsidRDefault="00000000" w:rsidRPr="00000000" w14:paraId="00000C89">
      <w:pPr>
        <w:ind w:left="0" w:firstLine="0"/>
        <w:rPr/>
      </w:pPr>
      <w:r w:rsidDel="00000000" w:rsidR="00000000" w:rsidRPr="00000000">
        <w:rPr>
          <w:rtl w:val="0"/>
        </w:rPr>
        <w:t xml:space="preserve">AUSTIN: ..and knows what height you’re at, lets say. And Fantasmo knows about these, these types of towers. He’s, he’s heard of the towers of the, of th</w:t>
      </w:r>
      <w:ins w:author="aaditya r" w:id="19" w:date="2020-07-19T17:13:13Z">
        <w:r w:rsidDel="00000000" w:rsidR="00000000" w:rsidRPr="00000000">
          <w:rPr>
            <w:rtl w:val="0"/>
          </w:rPr>
          <w:t xml:space="preserve">is size</w:t>
        </w:r>
      </w:ins>
      <w:del w:author="aaditya r" w:id="19" w:date="2020-07-19T17:13:13Z">
        <w:r w:rsidDel="00000000" w:rsidR="00000000" w:rsidRPr="00000000">
          <w:rPr>
            <w:rtl w:val="0"/>
          </w:rPr>
          <w:delText xml:space="preserve">e sighs</w:delText>
        </w:r>
      </w:del>
      <w:r w:rsidDel="00000000" w:rsidR="00000000" w:rsidRPr="00000000">
        <w:rPr>
          <w:rtl w:val="0"/>
        </w:rPr>
        <w:t xml:space="preserve">. So you would know that there are about two floors left. So it’s up to you guys. We can, we can call it here and re-, and come back at some point to finish this up? Or we can push through it. Completely up to y’all.</w:t>
      </w:r>
    </w:p>
    <w:p w:rsidR="00000000" w:rsidDel="00000000" w:rsidP="00000000" w:rsidRDefault="00000000" w:rsidRPr="00000000" w14:paraId="00000C8A">
      <w:pPr>
        <w:ind w:left="0" w:firstLine="0"/>
        <w:rPr/>
      </w:pPr>
      <w:r w:rsidDel="00000000" w:rsidR="00000000" w:rsidRPr="00000000">
        <w:rPr>
          <w:rtl w:val="0"/>
        </w:rPr>
      </w:r>
    </w:p>
    <w:p w:rsidR="00000000" w:rsidDel="00000000" w:rsidP="00000000" w:rsidRDefault="00000000" w:rsidRPr="00000000" w14:paraId="00000C8B">
      <w:pPr>
        <w:ind w:left="0" w:firstLine="0"/>
        <w:rPr/>
      </w:pPr>
      <w:r w:rsidDel="00000000" w:rsidR="00000000" w:rsidRPr="00000000">
        <w:rPr>
          <w:rtl w:val="0"/>
        </w:rPr>
        <w:t xml:space="preserve">JACK: I don’t know..</w:t>
      </w:r>
    </w:p>
    <w:p w:rsidR="00000000" w:rsidDel="00000000" w:rsidP="00000000" w:rsidRDefault="00000000" w:rsidRPr="00000000" w14:paraId="00000C8C">
      <w:pPr>
        <w:ind w:left="0" w:firstLine="0"/>
        <w:rPr/>
      </w:pPr>
      <w:r w:rsidDel="00000000" w:rsidR="00000000" w:rsidRPr="00000000">
        <w:rPr>
          <w:rtl w:val="0"/>
        </w:rPr>
        <w:br w:type="textWrapping"/>
        <w:t xml:space="preserve">KEITH: If we push through I’d need a break.</w:t>
      </w:r>
    </w:p>
    <w:p w:rsidR="00000000" w:rsidDel="00000000" w:rsidP="00000000" w:rsidRDefault="00000000" w:rsidRPr="00000000" w14:paraId="00000C8D">
      <w:pPr>
        <w:ind w:left="0" w:firstLine="0"/>
        <w:rPr/>
      </w:pPr>
      <w:r w:rsidDel="00000000" w:rsidR="00000000" w:rsidRPr="00000000">
        <w:rPr>
          <w:rtl w:val="0"/>
        </w:rPr>
      </w:r>
    </w:p>
    <w:p w:rsidR="00000000" w:rsidDel="00000000" w:rsidP="00000000" w:rsidRDefault="00000000" w:rsidRPr="00000000" w14:paraId="00000C8E">
      <w:pPr>
        <w:ind w:left="0" w:firstLine="0"/>
        <w:rPr/>
      </w:pPr>
      <w:r w:rsidDel="00000000" w:rsidR="00000000" w:rsidRPr="00000000">
        <w:rPr>
          <w:rtl w:val="0"/>
        </w:rPr>
        <w:t xml:space="preserve">AUSTIN: Yeah. And at which point we should just call it, because a break means Jack should go to bed, y’know?</w:t>
        <w:br w:type="textWrapping"/>
        <w:br w:type="textWrapping"/>
        <w:t xml:space="preserve">JACK: Yeah.</w:t>
      </w:r>
    </w:p>
    <w:p w:rsidR="00000000" w:rsidDel="00000000" w:rsidP="00000000" w:rsidRDefault="00000000" w:rsidRPr="00000000" w14:paraId="00000C8F">
      <w:pPr>
        <w:ind w:left="0" w:firstLine="0"/>
        <w:rPr/>
      </w:pPr>
      <w:r w:rsidDel="00000000" w:rsidR="00000000" w:rsidRPr="00000000">
        <w:rPr>
          <w:rtl w:val="0"/>
        </w:rPr>
      </w:r>
    </w:p>
    <w:p w:rsidR="00000000" w:rsidDel="00000000" w:rsidP="00000000" w:rsidRDefault="00000000" w:rsidRPr="00000000" w14:paraId="00000C90">
      <w:pPr>
        <w:ind w:left="0" w:firstLine="0"/>
        <w:rPr/>
      </w:pPr>
      <w:r w:rsidDel="00000000" w:rsidR="00000000" w:rsidRPr="00000000">
        <w:rPr>
          <w:rtl w:val="0"/>
        </w:rPr>
        <w:t xml:space="preserve">KEITH: Mhm. Yeah.</w:t>
      </w:r>
    </w:p>
    <w:p w:rsidR="00000000" w:rsidDel="00000000" w:rsidP="00000000" w:rsidRDefault="00000000" w:rsidRPr="00000000" w14:paraId="00000C91">
      <w:pPr>
        <w:ind w:left="0" w:firstLine="0"/>
        <w:rPr/>
      </w:pPr>
      <w:r w:rsidDel="00000000" w:rsidR="00000000" w:rsidRPr="00000000">
        <w:rPr>
          <w:rtl w:val="0"/>
        </w:rPr>
      </w:r>
    </w:p>
    <w:p w:rsidR="00000000" w:rsidDel="00000000" w:rsidP="00000000" w:rsidRDefault="00000000" w:rsidRPr="00000000" w14:paraId="00000C92">
      <w:pPr>
        <w:ind w:left="0" w:firstLine="0"/>
        <w:rPr/>
      </w:pPr>
      <w:r w:rsidDel="00000000" w:rsidR="00000000" w:rsidRPr="00000000">
        <w:rPr>
          <w:rtl w:val="0"/>
        </w:rPr>
        <w:t xml:space="preserve">JACK: I need to be up before ten o’clock tomorrow so..</w:t>
      </w:r>
    </w:p>
    <w:p w:rsidR="00000000" w:rsidDel="00000000" w:rsidP="00000000" w:rsidRDefault="00000000" w:rsidRPr="00000000" w14:paraId="00000C93">
      <w:pPr>
        <w:ind w:left="0" w:firstLine="0"/>
        <w:rPr/>
      </w:pPr>
      <w:r w:rsidDel="00000000" w:rsidR="00000000" w:rsidRPr="00000000">
        <w:rPr>
          <w:rtl w:val="0"/>
        </w:rPr>
      </w:r>
    </w:p>
    <w:p w:rsidR="00000000" w:rsidDel="00000000" w:rsidP="00000000" w:rsidRDefault="00000000" w:rsidRPr="00000000" w14:paraId="00000C94">
      <w:pPr>
        <w:ind w:left="0" w:firstLine="0"/>
        <w:rPr/>
      </w:pPr>
      <w:r w:rsidDel="00000000" w:rsidR="00000000" w:rsidRPr="00000000">
        <w:rPr>
          <w:rtl w:val="0"/>
        </w:rPr>
        <w:t xml:space="preserve">AUSTIN: [laughing] Okay. So-</w:t>
      </w:r>
    </w:p>
    <w:p w:rsidR="00000000" w:rsidDel="00000000" w:rsidP="00000000" w:rsidRDefault="00000000" w:rsidRPr="00000000" w14:paraId="00000C95">
      <w:pPr>
        <w:ind w:left="0" w:firstLine="0"/>
        <w:rPr/>
      </w:pPr>
      <w:r w:rsidDel="00000000" w:rsidR="00000000" w:rsidRPr="00000000">
        <w:rPr>
          <w:rtl w:val="0"/>
        </w:rPr>
      </w:r>
    </w:p>
    <w:p w:rsidR="00000000" w:rsidDel="00000000" w:rsidP="00000000" w:rsidRDefault="00000000" w:rsidRPr="00000000" w14:paraId="00000C96">
      <w:pPr>
        <w:ind w:left="0" w:firstLine="0"/>
        <w:rPr/>
      </w:pPr>
      <w:r w:rsidDel="00000000" w:rsidR="00000000" w:rsidRPr="00000000">
        <w:rPr>
          <w:rtl w:val="0"/>
        </w:rPr>
        <w:t xml:space="preserve">ALI: [sympathetically] Aww..</w:t>
      </w:r>
    </w:p>
    <w:p w:rsidR="00000000" w:rsidDel="00000000" w:rsidP="00000000" w:rsidRDefault="00000000" w:rsidRPr="00000000" w14:paraId="00000C97">
      <w:pPr>
        <w:ind w:left="0" w:firstLine="0"/>
        <w:rPr/>
      </w:pPr>
      <w:r w:rsidDel="00000000" w:rsidR="00000000" w:rsidRPr="00000000">
        <w:rPr>
          <w:rtl w:val="0"/>
        </w:rPr>
      </w:r>
    </w:p>
    <w:p w:rsidR="00000000" w:rsidDel="00000000" w:rsidP="00000000" w:rsidRDefault="00000000" w:rsidRPr="00000000" w14:paraId="00000C98">
      <w:pPr>
        <w:ind w:left="0" w:firstLine="0"/>
        <w:rPr/>
      </w:pPr>
      <w:r w:rsidDel="00000000" w:rsidR="00000000" w:rsidRPr="00000000">
        <w:rPr>
          <w:rtl w:val="0"/>
        </w:rPr>
        <w:t xml:space="preserve">NICK: Oh jeez.</w:t>
      </w:r>
    </w:p>
    <w:p w:rsidR="00000000" w:rsidDel="00000000" w:rsidP="00000000" w:rsidRDefault="00000000" w:rsidRPr="00000000" w14:paraId="00000C99">
      <w:pPr>
        <w:ind w:left="0" w:firstLine="0"/>
        <w:rPr/>
      </w:pPr>
      <w:r w:rsidDel="00000000" w:rsidR="00000000" w:rsidRPr="00000000">
        <w:rPr>
          <w:rtl w:val="0"/>
        </w:rPr>
      </w:r>
    </w:p>
    <w:p w:rsidR="00000000" w:rsidDel="00000000" w:rsidP="00000000" w:rsidRDefault="00000000" w:rsidRPr="00000000" w14:paraId="00000C9A">
      <w:pPr>
        <w:ind w:left="0" w:firstLine="0"/>
        <w:rPr/>
      </w:pPr>
      <w:r w:rsidDel="00000000" w:rsidR="00000000" w:rsidRPr="00000000">
        <w:rPr>
          <w:rtl w:val="0"/>
        </w:rPr>
        <w:t xml:space="preserve">JACK: </w:t>
      </w:r>
    </w:p>
    <w:p w:rsidR="00000000" w:rsidDel="00000000" w:rsidP="00000000" w:rsidRDefault="00000000" w:rsidRPr="00000000" w14:paraId="00000C9B">
      <w:pPr>
        <w:ind w:left="0" w:firstLine="0"/>
        <w:rPr/>
      </w:pPr>
      <w:r w:rsidDel="00000000" w:rsidR="00000000" w:rsidRPr="00000000">
        <w:rPr>
          <w:rtl w:val="0"/>
        </w:rPr>
      </w:r>
    </w:p>
    <w:p w:rsidR="00000000" w:rsidDel="00000000" w:rsidP="00000000" w:rsidRDefault="00000000" w:rsidRPr="00000000" w14:paraId="00000C9C">
      <w:pPr>
        <w:ind w:left="0" w:firstLine="0"/>
        <w:rPr/>
      </w:pPr>
      <w:r w:rsidDel="00000000" w:rsidR="00000000" w:rsidRPr="00000000">
        <w:rPr>
          <w:rtl w:val="0"/>
        </w:rPr>
        <w:t xml:space="preserve">AUSTIN: What I will say is.. Do you guys go up the next flight of stairs?</w:t>
      </w:r>
    </w:p>
    <w:p w:rsidR="00000000" w:rsidDel="00000000" w:rsidP="00000000" w:rsidRDefault="00000000" w:rsidRPr="00000000" w14:paraId="00000C9D">
      <w:pPr>
        <w:ind w:left="0" w:firstLine="0"/>
        <w:rPr/>
      </w:pPr>
      <w:r w:rsidDel="00000000" w:rsidR="00000000" w:rsidRPr="00000000">
        <w:rPr>
          <w:rtl w:val="0"/>
        </w:rPr>
      </w:r>
    </w:p>
    <w:p w:rsidR="00000000" w:rsidDel="00000000" w:rsidP="00000000" w:rsidRDefault="00000000" w:rsidRPr="00000000" w14:paraId="00000C9E">
      <w:pPr>
        <w:ind w:left="0" w:firstLine="0"/>
        <w:rPr/>
      </w:pPr>
      <w:r w:rsidDel="00000000" w:rsidR="00000000" w:rsidRPr="00000000">
        <w:rPr>
          <w:rtl w:val="0"/>
        </w:rPr>
        <w:t xml:space="preserve">[short silent pause]</w:t>
      </w:r>
    </w:p>
    <w:p w:rsidR="00000000" w:rsidDel="00000000" w:rsidP="00000000" w:rsidRDefault="00000000" w:rsidRPr="00000000" w14:paraId="00000C9F">
      <w:pPr>
        <w:ind w:left="0" w:firstLine="0"/>
        <w:rPr/>
      </w:pPr>
      <w:r w:rsidDel="00000000" w:rsidR="00000000" w:rsidRPr="00000000">
        <w:rPr>
          <w:rtl w:val="0"/>
        </w:rPr>
      </w:r>
    </w:p>
    <w:p w:rsidR="00000000" w:rsidDel="00000000" w:rsidP="00000000" w:rsidRDefault="00000000" w:rsidRPr="00000000" w14:paraId="00000CA0">
      <w:pPr>
        <w:ind w:left="0" w:firstLine="0"/>
        <w:rPr/>
      </w:pPr>
      <w:r w:rsidDel="00000000" w:rsidR="00000000" w:rsidRPr="00000000">
        <w:rPr>
          <w:rtl w:val="0"/>
        </w:rPr>
        <w:t xml:space="preserve">KEITH: Yep.</w:t>
      </w:r>
    </w:p>
    <w:p w:rsidR="00000000" w:rsidDel="00000000" w:rsidP="00000000" w:rsidRDefault="00000000" w:rsidRPr="00000000" w14:paraId="00000CA1">
      <w:pPr>
        <w:ind w:left="0" w:firstLine="0"/>
        <w:rPr/>
      </w:pPr>
      <w:r w:rsidDel="00000000" w:rsidR="00000000" w:rsidRPr="00000000">
        <w:rPr>
          <w:rtl w:val="0"/>
        </w:rPr>
      </w:r>
    </w:p>
    <w:p w:rsidR="00000000" w:rsidDel="00000000" w:rsidP="00000000" w:rsidRDefault="00000000" w:rsidRPr="00000000" w14:paraId="00000CA2">
      <w:pPr>
        <w:ind w:left="0" w:firstLine="0"/>
        <w:rPr/>
      </w:pPr>
      <w:r w:rsidDel="00000000" w:rsidR="00000000" w:rsidRPr="00000000">
        <w:rPr>
          <w:rtl w:val="0"/>
        </w:rPr>
        <w:t xml:space="preserve">ART: Sure, give us a cliffhanger.</w:t>
      </w:r>
    </w:p>
    <w:p w:rsidR="00000000" w:rsidDel="00000000" w:rsidP="00000000" w:rsidRDefault="00000000" w:rsidRPr="00000000" w14:paraId="00000CA3">
      <w:pPr>
        <w:ind w:left="0" w:firstLine="0"/>
        <w:rPr/>
      </w:pPr>
      <w:r w:rsidDel="00000000" w:rsidR="00000000" w:rsidRPr="00000000">
        <w:rPr>
          <w:rtl w:val="0"/>
        </w:rPr>
      </w:r>
    </w:p>
    <w:p w:rsidR="00000000" w:rsidDel="00000000" w:rsidP="00000000" w:rsidRDefault="00000000" w:rsidRPr="00000000" w14:paraId="00000CA4">
      <w:pPr>
        <w:ind w:left="0" w:firstLine="0"/>
        <w:rPr/>
      </w:pPr>
      <w:r w:rsidDel="00000000" w:rsidR="00000000" w:rsidRPr="00000000">
        <w:rPr>
          <w:rtl w:val="0"/>
        </w:rPr>
        <w:t xml:space="preserve">NICK: Yeah.</w:t>
      </w:r>
    </w:p>
    <w:p w:rsidR="00000000" w:rsidDel="00000000" w:rsidP="00000000" w:rsidRDefault="00000000" w:rsidRPr="00000000" w14:paraId="00000CA5">
      <w:pPr>
        <w:ind w:left="0" w:firstLine="0"/>
        <w:rPr/>
      </w:pPr>
      <w:r w:rsidDel="00000000" w:rsidR="00000000" w:rsidRPr="00000000">
        <w:rPr>
          <w:rtl w:val="0"/>
        </w:rPr>
      </w:r>
    </w:p>
    <w:p w:rsidR="00000000" w:rsidDel="00000000" w:rsidP="00000000" w:rsidRDefault="00000000" w:rsidRPr="00000000" w14:paraId="00000CA6">
      <w:pPr>
        <w:ind w:left="0" w:firstLine="0"/>
        <w:rPr/>
      </w:pPr>
      <w:r w:rsidDel="00000000" w:rsidR="00000000" w:rsidRPr="00000000">
        <w:rPr>
          <w:rtl w:val="0"/>
        </w:rPr>
        <w:t xml:space="preserve">AUSTIN: Yeah.</w:t>
      </w:r>
    </w:p>
    <w:p w:rsidR="00000000" w:rsidDel="00000000" w:rsidP="00000000" w:rsidRDefault="00000000" w:rsidRPr="00000000" w14:paraId="00000CA7">
      <w:pPr>
        <w:ind w:left="0" w:firstLine="0"/>
        <w:rPr/>
      </w:pPr>
      <w:r w:rsidDel="00000000" w:rsidR="00000000" w:rsidRPr="00000000">
        <w:rPr>
          <w:rtl w:val="0"/>
        </w:rPr>
      </w:r>
    </w:p>
    <w:p w:rsidR="00000000" w:rsidDel="00000000" w:rsidP="00000000" w:rsidRDefault="00000000" w:rsidRPr="00000000" w14:paraId="00000CA8">
      <w:pPr>
        <w:ind w:left="0" w:firstLine="0"/>
        <w:rPr/>
      </w:pPr>
      <w:r w:rsidDel="00000000" w:rsidR="00000000" w:rsidRPr="00000000">
        <w:rPr>
          <w:rtl w:val="0"/>
        </w:rPr>
        <w:t xml:space="preserve">JACK: Yeah, go-</w:t>
      </w:r>
    </w:p>
    <w:p w:rsidR="00000000" w:rsidDel="00000000" w:rsidP="00000000" w:rsidRDefault="00000000" w:rsidRPr="00000000" w14:paraId="00000CA9">
      <w:pPr>
        <w:ind w:left="0" w:firstLine="0"/>
        <w:rPr/>
      </w:pPr>
      <w:r w:rsidDel="00000000" w:rsidR="00000000" w:rsidRPr="00000000">
        <w:rPr>
          <w:rtl w:val="0"/>
        </w:rPr>
      </w:r>
    </w:p>
    <w:p w:rsidR="00000000" w:rsidDel="00000000" w:rsidP="00000000" w:rsidRDefault="00000000" w:rsidRPr="00000000" w14:paraId="00000CAA">
      <w:pPr>
        <w:ind w:left="0" w:firstLine="0"/>
        <w:rPr/>
      </w:pPr>
      <w:r w:rsidDel="00000000" w:rsidR="00000000" w:rsidRPr="00000000">
        <w:rPr>
          <w:rtl w:val="0"/>
        </w:rPr>
        <w:t xml:space="preserve">AUSTIN: So, as you first, as you start, as you start climbing up the stairs you head like a little murmur behind of the books opening and shutting again. And then [Austin makes same ‘duh, duh, duh, duh, duh’ musical tune noise from before] and the waltz goes off again. At the top of the stairs you, you do your little peek again, presumably and inside this floor is a lot smaller it looks like than, than the other floors. So not smaller in, in total size but it doesn’t open up to as big of a space. There’s kind of a hallway with doors on the left and then right. And then straight ahead there’s a another door, and all those doors are, are wide open as soon as you come up this next flight of stairs. Down both of the sides are hallways, or not hallways but rooms </w:t>
      </w:r>
      <w:r w:rsidDel="00000000" w:rsidR="00000000" w:rsidRPr="00000000">
        <w:rPr>
          <w:i w:val="1"/>
          <w:rtl w:val="0"/>
        </w:rPr>
        <w:t xml:space="preserve">filled</w:t>
      </w:r>
      <w:r w:rsidDel="00000000" w:rsidR="00000000" w:rsidRPr="00000000">
        <w:rPr>
          <w:rtl w:val="0"/>
        </w:rPr>
        <w:t xml:space="preserve"> with supplies like ropes and, and building materials. And the other door is what you can immediately understand to be an armoury, filled with swords, and spears, and armour, and shields. And then straight ahead is a, a, very nice bedroom and on the back wall of that is a mural with a tower and a sun and all sorts of different land around it. There’s a, an ocean, and a desert, and a mountain, and a long plains region, and little cities off in the distance away from this one central tower. And that tower looks sort of like the tower you’re in now, but much bigger and instead of sandstone it’s marble. And you can tell that this is a miniature version of the mural that was on the base, the bottom floor. And resting in one of the chairs is a suit of black and gold armour with red feathers coming down under the torso and a, a black, red --A black and gold cap with red plumes. And it turns and looks up and says:</w:t>
      </w:r>
    </w:p>
    <w:p w:rsidR="00000000" w:rsidDel="00000000" w:rsidP="00000000" w:rsidRDefault="00000000" w:rsidRPr="00000000" w14:paraId="00000CAB">
      <w:pPr>
        <w:ind w:left="0" w:firstLine="0"/>
        <w:rPr/>
      </w:pPr>
      <w:r w:rsidDel="00000000" w:rsidR="00000000" w:rsidRPr="00000000">
        <w:rPr>
          <w:rtl w:val="0"/>
        </w:rPr>
      </w:r>
    </w:p>
    <w:p w:rsidR="00000000" w:rsidDel="00000000" w:rsidP="00000000" w:rsidRDefault="00000000" w:rsidRPr="00000000" w14:paraId="00000CAC">
      <w:pPr>
        <w:ind w:left="850.3937007874017" w:firstLine="0"/>
        <w:rPr/>
      </w:pPr>
      <w:r w:rsidDel="00000000" w:rsidR="00000000" w:rsidRPr="00000000">
        <w:rPr>
          <w:rtl w:val="0"/>
        </w:rPr>
        <w:t xml:space="preserve">AUSTIN (as Black Armour): [abrupt, kind of scratchy voice] What is it?</w:t>
      </w:r>
    </w:p>
    <w:p w:rsidR="00000000" w:rsidDel="00000000" w:rsidP="00000000" w:rsidRDefault="00000000" w:rsidRPr="00000000" w14:paraId="00000CAD">
      <w:pPr>
        <w:ind w:left="0" w:firstLine="0"/>
        <w:rPr/>
      </w:pPr>
      <w:r w:rsidDel="00000000" w:rsidR="00000000" w:rsidRPr="00000000">
        <w:rPr>
          <w:rtl w:val="0"/>
        </w:rPr>
      </w:r>
    </w:p>
    <w:p w:rsidR="00000000" w:rsidDel="00000000" w:rsidP="00000000" w:rsidRDefault="00000000" w:rsidRPr="00000000" w14:paraId="00000CAE">
      <w:pPr>
        <w:ind w:left="0" w:firstLine="0"/>
        <w:rPr/>
      </w:pPr>
      <w:r w:rsidDel="00000000" w:rsidR="00000000" w:rsidRPr="00000000">
        <w:rPr>
          <w:rtl w:val="0"/>
        </w:rPr>
        <w:t xml:space="preserve">AUSTIN: And we’ll find out, next week, what it is.</w:t>
      </w:r>
    </w:p>
    <w:p w:rsidR="00000000" w:rsidDel="00000000" w:rsidP="00000000" w:rsidRDefault="00000000" w:rsidRPr="00000000" w14:paraId="00000CAF">
      <w:pPr>
        <w:ind w:left="0" w:firstLine="0"/>
        <w:rPr/>
      </w:pPr>
      <w:r w:rsidDel="00000000" w:rsidR="00000000" w:rsidRPr="00000000">
        <w:rPr>
          <w:rtl w:val="0"/>
        </w:rPr>
      </w:r>
    </w:p>
    <w:p w:rsidR="00000000" w:rsidDel="00000000" w:rsidP="00000000" w:rsidRDefault="00000000" w:rsidRPr="00000000" w14:paraId="00000CB0">
      <w:pPr>
        <w:ind w:left="0" w:firstLine="0"/>
        <w:rPr/>
      </w:pPr>
      <w:r w:rsidDel="00000000" w:rsidR="00000000" w:rsidRPr="00000000">
        <w:rPr>
          <w:rtl w:val="0"/>
        </w:rPr>
        <w:t xml:space="preserve">[silent pause]</w:t>
      </w:r>
    </w:p>
    <w:p w:rsidR="00000000" w:rsidDel="00000000" w:rsidP="00000000" w:rsidRDefault="00000000" w:rsidRPr="00000000" w14:paraId="00000CB1">
      <w:pPr>
        <w:ind w:left="0" w:firstLine="0"/>
        <w:rPr/>
      </w:pPr>
      <w:r w:rsidDel="00000000" w:rsidR="00000000" w:rsidRPr="00000000">
        <w:rPr>
          <w:rtl w:val="0"/>
        </w:rPr>
      </w:r>
    </w:p>
    <w:p w:rsidR="00000000" w:rsidDel="00000000" w:rsidP="00000000" w:rsidRDefault="00000000" w:rsidRPr="00000000" w14:paraId="00000CB2">
      <w:pPr>
        <w:ind w:left="0" w:firstLine="0"/>
        <w:rPr/>
      </w:pPr>
      <w:r w:rsidDel="00000000" w:rsidR="00000000" w:rsidRPr="00000000">
        <w:rPr>
          <w:rtl w:val="0"/>
        </w:rPr>
        <w:t xml:space="preserve">NICK: Good cliffhanger.</w:t>
      </w:r>
    </w:p>
    <w:p w:rsidR="00000000" w:rsidDel="00000000" w:rsidP="00000000" w:rsidRDefault="00000000" w:rsidRPr="00000000" w14:paraId="00000CB3">
      <w:pPr>
        <w:ind w:left="0" w:firstLine="0"/>
        <w:rPr/>
      </w:pPr>
      <w:r w:rsidDel="00000000" w:rsidR="00000000" w:rsidRPr="00000000">
        <w:rPr>
          <w:rtl w:val="0"/>
        </w:rPr>
      </w:r>
    </w:p>
    <w:p w:rsidR="00000000" w:rsidDel="00000000" w:rsidP="00000000" w:rsidRDefault="00000000" w:rsidRPr="00000000" w14:paraId="00000CB4">
      <w:pPr>
        <w:ind w:left="0" w:firstLine="0"/>
        <w:rPr/>
      </w:pPr>
      <w:r w:rsidDel="00000000" w:rsidR="00000000" w:rsidRPr="00000000">
        <w:rPr>
          <w:rtl w:val="0"/>
        </w:rPr>
        <w:t xml:space="preserve">AUSTIN: So let’s do, let’s do experience stuff I guess?</w:t>
        <w:br w:type="textWrapping"/>
        <w:br w:type="textWrapping"/>
        <w:t xml:space="preserve">NICK: Okay.</w:t>
      </w:r>
    </w:p>
    <w:p w:rsidR="00000000" w:rsidDel="00000000" w:rsidP="00000000" w:rsidRDefault="00000000" w:rsidRPr="00000000" w14:paraId="00000CB5">
      <w:pPr>
        <w:ind w:left="0" w:firstLine="0"/>
        <w:rPr/>
      </w:pPr>
      <w:r w:rsidDel="00000000" w:rsidR="00000000" w:rsidRPr="00000000">
        <w:rPr>
          <w:rtl w:val="0"/>
        </w:rPr>
      </w:r>
    </w:p>
    <w:p w:rsidR="00000000" w:rsidDel="00000000" w:rsidP="00000000" w:rsidRDefault="00000000" w:rsidRPr="00000000" w14:paraId="00000CB6">
      <w:pPr>
        <w:ind w:left="0" w:firstLine="0"/>
        <w:rPr/>
      </w:pPr>
      <w:r w:rsidDel="00000000" w:rsidR="00000000" w:rsidRPr="00000000">
        <w:rPr>
          <w:rtl w:val="0"/>
        </w:rPr>
        <w:t xml:space="preserve">AUSTIN: So, at the end of a session choose one of your bonds that you feel is resolved, completely explored, no longer relevant or otherwise. Ask the player of the character you have the bond if they agree. If they do mark, mark XP, write a new bond with whoever you wish. You don’t have to do this. You can say like ‘Nah, none of my bonds have really wrapped up’.</w:t>
      </w:r>
    </w:p>
    <w:p w:rsidR="00000000" w:rsidDel="00000000" w:rsidP="00000000" w:rsidRDefault="00000000" w:rsidRPr="00000000" w14:paraId="00000CB7">
      <w:pPr>
        <w:ind w:left="0" w:firstLine="0"/>
        <w:rPr/>
      </w:pPr>
      <w:r w:rsidDel="00000000" w:rsidR="00000000" w:rsidRPr="00000000">
        <w:rPr>
          <w:rtl w:val="0"/>
        </w:rPr>
      </w:r>
    </w:p>
    <w:p w:rsidR="00000000" w:rsidDel="00000000" w:rsidP="00000000" w:rsidRDefault="00000000" w:rsidRPr="00000000" w14:paraId="00000CB8">
      <w:pPr>
        <w:ind w:left="0" w:firstLine="0"/>
        <w:rPr/>
      </w:pPr>
      <w:r w:rsidDel="00000000" w:rsidR="00000000" w:rsidRPr="00000000">
        <w:rPr>
          <w:rtl w:val="0"/>
        </w:rPr>
        <w:t xml:space="preserve">KEITH: You can tell me if this is a stretch or not. My, I have ‘the spirits spoke to me of a great danger that follows Hadrian’?</w:t>
      </w:r>
    </w:p>
    <w:p w:rsidR="00000000" w:rsidDel="00000000" w:rsidP="00000000" w:rsidRDefault="00000000" w:rsidRPr="00000000" w14:paraId="00000CB9">
      <w:pPr>
        <w:ind w:left="0" w:firstLine="0"/>
        <w:rPr/>
      </w:pPr>
      <w:r w:rsidDel="00000000" w:rsidR="00000000" w:rsidRPr="00000000">
        <w:rPr>
          <w:rtl w:val="0"/>
        </w:rPr>
      </w:r>
    </w:p>
    <w:p w:rsidR="00000000" w:rsidDel="00000000" w:rsidP="00000000" w:rsidRDefault="00000000" w:rsidRPr="00000000" w14:paraId="00000CBA">
      <w:pPr>
        <w:ind w:left="0" w:firstLine="0"/>
        <w:rPr/>
      </w:pPr>
      <w:r w:rsidDel="00000000" w:rsidR="00000000" w:rsidRPr="00000000">
        <w:rPr>
          <w:rtl w:val="0"/>
        </w:rPr>
        <w:t xml:space="preserve">AUSTIN: Mhm. </w:t>
      </w:r>
    </w:p>
    <w:p w:rsidR="00000000" w:rsidDel="00000000" w:rsidP="00000000" w:rsidRDefault="00000000" w:rsidRPr="00000000" w14:paraId="00000CBB">
      <w:pPr>
        <w:ind w:left="0" w:firstLine="0"/>
        <w:rPr/>
      </w:pPr>
      <w:r w:rsidDel="00000000" w:rsidR="00000000" w:rsidRPr="00000000">
        <w:rPr>
          <w:rtl w:val="0"/>
        </w:rPr>
      </w:r>
    </w:p>
    <w:p w:rsidR="00000000" w:rsidDel="00000000" w:rsidP="00000000" w:rsidRDefault="00000000" w:rsidRPr="00000000" w14:paraId="00000CBC">
      <w:pPr>
        <w:ind w:left="0" w:firstLine="0"/>
        <w:rPr/>
      </w:pPr>
      <w:r w:rsidDel="00000000" w:rsidR="00000000" w:rsidRPr="00000000">
        <w:rPr>
          <w:rtl w:val="0"/>
        </w:rPr>
        <w:t xml:space="preserve">KEITH: And I would like to resolve that and replace it with that I, I personally feel that Hadrian is dangerous.</w:t>
      </w:r>
    </w:p>
    <w:p w:rsidR="00000000" w:rsidDel="00000000" w:rsidP="00000000" w:rsidRDefault="00000000" w:rsidRPr="00000000" w14:paraId="00000CBD">
      <w:pPr>
        <w:ind w:left="0" w:firstLine="0"/>
        <w:rPr/>
      </w:pPr>
      <w:r w:rsidDel="00000000" w:rsidR="00000000" w:rsidRPr="00000000">
        <w:rPr>
          <w:rtl w:val="0"/>
        </w:rPr>
      </w:r>
    </w:p>
    <w:p w:rsidR="00000000" w:rsidDel="00000000" w:rsidP="00000000" w:rsidRDefault="00000000" w:rsidRPr="00000000" w14:paraId="00000CBE">
      <w:pPr>
        <w:ind w:left="0" w:firstLine="0"/>
        <w:rPr/>
      </w:pPr>
      <w:r w:rsidDel="00000000" w:rsidR="00000000" w:rsidRPr="00000000">
        <w:rPr>
          <w:rtl w:val="0"/>
        </w:rPr>
        <w:t xml:space="preserve">[Jack laughs]</w:t>
      </w:r>
    </w:p>
    <w:p w:rsidR="00000000" w:rsidDel="00000000" w:rsidP="00000000" w:rsidRDefault="00000000" w:rsidRPr="00000000" w14:paraId="00000CBF">
      <w:pPr>
        <w:ind w:left="0" w:firstLine="0"/>
        <w:rPr/>
      </w:pPr>
      <w:r w:rsidDel="00000000" w:rsidR="00000000" w:rsidRPr="00000000">
        <w:rPr>
          <w:rtl w:val="0"/>
        </w:rPr>
      </w:r>
    </w:p>
    <w:p w:rsidR="00000000" w:rsidDel="00000000" w:rsidP="00000000" w:rsidRDefault="00000000" w:rsidRPr="00000000" w14:paraId="00000CC0">
      <w:pPr>
        <w:ind w:left="0" w:firstLine="0"/>
        <w:rPr/>
      </w:pPr>
      <w:r w:rsidDel="00000000" w:rsidR="00000000" w:rsidRPr="00000000">
        <w:rPr>
          <w:rtl w:val="0"/>
        </w:rPr>
        <w:t xml:space="preserve">AUSTIN: That’s a g-, I like that switch because it goes from, it goes from this a thing I have to be on the lookout for, to it being a personal judgement of yours. If Hadrian’s okay with that, if Art’s okay with that, then I’m okay with it.</w:t>
      </w:r>
    </w:p>
    <w:p w:rsidR="00000000" w:rsidDel="00000000" w:rsidP="00000000" w:rsidRDefault="00000000" w:rsidRPr="00000000" w14:paraId="00000CC1">
      <w:pPr>
        <w:ind w:left="0" w:firstLine="0"/>
        <w:rPr/>
      </w:pPr>
      <w:r w:rsidDel="00000000" w:rsidR="00000000" w:rsidRPr="00000000">
        <w:rPr>
          <w:rtl w:val="0"/>
        </w:rPr>
      </w:r>
    </w:p>
    <w:p w:rsidR="00000000" w:rsidDel="00000000" w:rsidP="00000000" w:rsidRDefault="00000000" w:rsidRPr="00000000" w14:paraId="00000CC2">
      <w:pPr>
        <w:ind w:left="0" w:firstLine="0"/>
        <w:rPr/>
      </w:pPr>
      <w:r w:rsidDel="00000000" w:rsidR="00000000" w:rsidRPr="00000000">
        <w:rPr>
          <w:rtl w:val="0"/>
        </w:rPr>
        <w:t xml:space="preserve">ART: I, I would agree that he’s dangerous.</w:t>
      </w:r>
    </w:p>
    <w:p w:rsidR="00000000" w:rsidDel="00000000" w:rsidP="00000000" w:rsidRDefault="00000000" w:rsidRPr="00000000" w14:paraId="00000CC3">
      <w:pPr>
        <w:ind w:left="0" w:firstLine="0"/>
        <w:rPr/>
      </w:pPr>
      <w:r w:rsidDel="00000000" w:rsidR="00000000" w:rsidRPr="00000000">
        <w:rPr>
          <w:rtl w:val="0"/>
        </w:rPr>
      </w:r>
    </w:p>
    <w:p w:rsidR="00000000" w:rsidDel="00000000" w:rsidP="00000000" w:rsidRDefault="00000000" w:rsidRPr="00000000" w14:paraId="00000CC4">
      <w:pPr>
        <w:ind w:left="0" w:firstLine="0"/>
        <w:rPr/>
      </w:pPr>
      <w:r w:rsidDel="00000000" w:rsidR="00000000" w:rsidRPr="00000000">
        <w:rPr>
          <w:rtl w:val="0"/>
        </w:rPr>
        <w:t xml:space="preserve">AUSTIN: [laughs] Yeah so go ahead, both --Oh, actually, just Fero marks experience, yeah.</w:t>
      </w:r>
    </w:p>
    <w:p w:rsidR="00000000" w:rsidDel="00000000" w:rsidP="00000000" w:rsidRDefault="00000000" w:rsidRPr="00000000" w14:paraId="00000CC5">
      <w:pPr>
        <w:ind w:left="0" w:firstLine="0"/>
        <w:rPr/>
      </w:pPr>
      <w:r w:rsidDel="00000000" w:rsidR="00000000" w:rsidRPr="00000000">
        <w:rPr>
          <w:rtl w:val="0"/>
        </w:rPr>
      </w:r>
    </w:p>
    <w:p w:rsidR="00000000" w:rsidDel="00000000" w:rsidP="00000000" w:rsidRDefault="00000000" w:rsidRPr="00000000" w14:paraId="00000CC6">
      <w:pPr>
        <w:ind w:left="0" w:firstLine="0"/>
        <w:rPr/>
      </w:pPr>
      <w:r w:rsidDel="00000000" w:rsidR="00000000" w:rsidRPr="00000000">
        <w:rPr>
          <w:rtl w:val="0"/>
        </w:rPr>
        <w:t xml:space="preserve">KEITH: Okay [pauses] And that means, that’s just, that means one? One XP?</w:t>
        <w:br w:type="textWrapping"/>
        <w:br w:type="textWrapping"/>
        <w:t xml:space="preserve">AUSTIN: Yeah, one XP from that.</w:t>
      </w:r>
    </w:p>
    <w:p w:rsidR="00000000" w:rsidDel="00000000" w:rsidP="00000000" w:rsidRDefault="00000000" w:rsidRPr="00000000" w14:paraId="00000CC7">
      <w:pPr>
        <w:ind w:left="0" w:firstLine="0"/>
        <w:rPr/>
      </w:pPr>
      <w:r w:rsidDel="00000000" w:rsidR="00000000" w:rsidRPr="00000000">
        <w:rPr>
          <w:rtl w:val="0"/>
        </w:rPr>
      </w:r>
    </w:p>
    <w:p w:rsidR="00000000" w:rsidDel="00000000" w:rsidP="00000000" w:rsidRDefault="00000000" w:rsidRPr="00000000" w14:paraId="00000CC8">
      <w:pPr>
        <w:ind w:left="0" w:firstLine="0"/>
        <w:rPr/>
      </w:pPr>
      <w:r w:rsidDel="00000000" w:rsidR="00000000" w:rsidRPr="00000000">
        <w:rPr>
          <w:rtl w:val="0"/>
        </w:rPr>
        <w:t xml:space="preserve">KEITH: Okay.</w:t>
      </w:r>
    </w:p>
    <w:p w:rsidR="00000000" w:rsidDel="00000000" w:rsidP="00000000" w:rsidRDefault="00000000" w:rsidRPr="00000000" w14:paraId="00000CC9">
      <w:pPr>
        <w:ind w:left="0" w:firstLine="0"/>
        <w:rPr/>
      </w:pPr>
      <w:r w:rsidDel="00000000" w:rsidR="00000000" w:rsidRPr="00000000">
        <w:rPr>
          <w:rtl w:val="0"/>
        </w:rPr>
      </w:r>
    </w:p>
    <w:p w:rsidR="00000000" w:rsidDel="00000000" w:rsidP="00000000" w:rsidRDefault="00000000" w:rsidRPr="00000000" w14:paraId="00000CCA">
      <w:pPr>
        <w:ind w:left="0" w:firstLine="0"/>
        <w:rPr/>
      </w:pPr>
      <w:r w:rsidDel="00000000" w:rsidR="00000000" w:rsidRPr="00000000">
        <w:rPr>
          <w:rtl w:val="0"/>
        </w:rPr>
        <w:t xml:space="preserve">AUSTIN: Once --Does anybody else have any bonds they want to, they want to change up?</w:t>
      </w:r>
    </w:p>
    <w:p w:rsidR="00000000" w:rsidDel="00000000" w:rsidP="00000000" w:rsidRDefault="00000000" w:rsidRPr="00000000" w14:paraId="00000CCB">
      <w:pPr>
        <w:ind w:left="0" w:firstLine="0"/>
        <w:rPr/>
      </w:pPr>
      <w:r w:rsidDel="00000000" w:rsidR="00000000" w:rsidRPr="00000000">
        <w:rPr>
          <w:rtl w:val="0"/>
        </w:rPr>
      </w:r>
    </w:p>
    <w:p w:rsidR="00000000" w:rsidDel="00000000" w:rsidP="00000000" w:rsidRDefault="00000000" w:rsidRPr="00000000" w14:paraId="00000CCC">
      <w:pPr>
        <w:ind w:left="0" w:firstLine="0"/>
        <w:rPr/>
      </w:pPr>
      <w:r w:rsidDel="00000000" w:rsidR="00000000" w:rsidRPr="00000000">
        <w:rPr>
          <w:rtl w:val="0"/>
        </w:rPr>
        <w:t xml:space="preserve">JACK: No, I’m, I’m good.</w:t>
      </w:r>
    </w:p>
    <w:p w:rsidR="00000000" w:rsidDel="00000000" w:rsidP="00000000" w:rsidRDefault="00000000" w:rsidRPr="00000000" w14:paraId="00000CCD">
      <w:pPr>
        <w:ind w:left="0" w:firstLine="0"/>
        <w:rPr/>
      </w:pPr>
      <w:r w:rsidDel="00000000" w:rsidR="00000000" w:rsidRPr="00000000">
        <w:rPr>
          <w:rtl w:val="0"/>
        </w:rPr>
      </w:r>
    </w:p>
    <w:p w:rsidR="00000000" w:rsidDel="00000000" w:rsidP="00000000" w:rsidRDefault="00000000" w:rsidRPr="00000000" w14:paraId="00000CCE">
      <w:pPr>
        <w:ind w:left="0" w:firstLine="0"/>
        <w:rPr/>
      </w:pPr>
      <w:r w:rsidDel="00000000" w:rsidR="00000000" w:rsidRPr="00000000">
        <w:rPr>
          <w:rtl w:val="0"/>
        </w:rPr>
        <w:t xml:space="preserve">NICK: None for me either.</w:t>
      </w:r>
    </w:p>
    <w:p w:rsidR="00000000" w:rsidDel="00000000" w:rsidP="00000000" w:rsidRDefault="00000000" w:rsidRPr="00000000" w14:paraId="00000CCF">
      <w:pPr>
        <w:ind w:left="0" w:firstLine="0"/>
        <w:rPr/>
      </w:pPr>
      <w:r w:rsidDel="00000000" w:rsidR="00000000" w:rsidRPr="00000000">
        <w:rPr>
          <w:rtl w:val="0"/>
        </w:rPr>
      </w:r>
    </w:p>
    <w:p w:rsidR="00000000" w:rsidDel="00000000" w:rsidP="00000000" w:rsidRDefault="00000000" w:rsidRPr="00000000" w14:paraId="00000CD0">
      <w:pPr>
        <w:ind w:left="0" w:firstLine="0"/>
        <w:rPr/>
      </w:pPr>
      <w:r w:rsidDel="00000000" w:rsidR="00000000" w:rsidRPr="00000000">
        <w:rPr>
          <w:rtl w:val="0"/>
        </w:rPr>
        <w:t xml:space="preserve">AUSTIN: Do you want to form a n-, oh yeah so you did, you formed a new one, and it is ‘I believe Hadrian is dangerous’. </w:t>
      </w:r>
    </w:p>
    <w:p w:rsidR="00000000" w:rsidDel="00000000" w:rsidP="00000000" w:rsidRDefault="00000000" w:rsidRPr="00000000" w14:paraId="00000CD1">
      <w:pPr>
        <w:ind w:left="0" w:firstLine="0"/>
        <w:rPr/>
      </w:pPr>
      <w:r w:rsidDel="00000000" w:rsidR="00000000" w:rsidRPr="00000000">
        <w:rPr>
          <w:rtl w:val="0"/>
        </w:rPr>
      </w:r>
    </w:p>
    <w:p w:rsidR="00000000" w:rsidDel="00000000" w:rsidP="00000000" w:rsidRDefault="00000000" w:rsidRPr="00000000" w14:paraId="00000CD2">
      <w:pPr>
        <w:ind w:left="0" w:firstLine="0"/>
        <w:rPr/>
      </w:pPr>
      <w:r w:rsidDel="00000000" w:rsidR="00000000" w:rsidRPr="00000000">
        <w:rPr>
          <w:rtl w:val="0"/>
        </w:rPr>
        <w:t xml:space="preserve">[sound of typing in background]</w:t>
      </w:r>
    </w:p>
    <w:p w:rsidR="00000000" w:rsidDel="00000000" w:rsidP="00000000" w:rsidRDefault="00000000" w:rsidRPr="00000000" w14:paraId="00000CD3">
      <w:pPr>
        <w:ind w:left="0" w:firstLine="0"/>
        <w:rPr/>
      </w:pPr>
      <w:r w:rsidDel="00000000" w:rsidR="00000000" w:rsidRPr="00000000">
        <w:rPr>
          <w:rtl w:val="0"/>
        </w:rPr>
      </w:r>
    </w:p>
    <w:p w:rsidR="00000000" w:rsidDel="00000000" w:rsidP="00000000" w:rsidRDefault="00000000" w:rsidRPr="00000000" w14:paraId="00000CD4">
      <w:pPr>
        <w:ind w:left="0" w:firstLine="0"/>
        <w:rPr/>
      </w:pPr>
      <w:r w:rsidDel="00000000" w:rsidR="00000000" w:rsidRPr="00000000">
        <w:rPr>
          <w:rtl w:val="0"/>
        </w:rPr>
        <w:t xml:space="preserve">KEITH: Like, to the group.</w:t>
      </w:r>
    </w:p>
    <w:p w:rsidR="00000000" w:rsidDel="00000000" w:rsidP="00000000" w:rsidRDefault="00000000" w:rsidRPr="00000000" w14:paraId="00000CD5">
      <w:pPr>
        <w:ind w:left="0" w:firstLine="0"/>
        <w:rPr/>
      </w:pPr>
      <w:r w:rsidDel="00000000" w:rsidR="00000000" w:rsidRPr="00000000">
        <w:rPr>
          <w:rtl w:val="0"/>
        </w:rPr>
      </w:r>
    </w:p>
    <w:p w:rsidR="00000000" w:rsidDel="00000000" w:rsidP="00000000" w:rsidRDefault="00000000" w:rsidRPr="00000000" w14:paraId="00000CD6">
      <w:pPr>
        <w:ind w:left="0" w:firstLine="0"/>
        <w:rPr/>
      </w:pPr>
      <w:r w:rsidDel="00000000" w:rsidR="00000000" w:rsidRPr="00000000">
        <w:rPr>
          <w:rtl w:val="0"/>
        </w:rPr>
        <w:t xml:space="preserve">AUSTIN: Yeah yeah yeah.</w:t>
      </w:r>
    </w:p>
    <w:p w:rsidR="00000000" w:rsidDel="00000000" w:rsidP="00000000" w:rsidRDefault="00000000" w:rsidRPr="00000000" w14:paraId="00000CD7">
      <w:pPr>
        <w:ind w:left="0" w:firstLine="0"/>
        <w:rPr/>
      </w:pPr>
      <w:r w:rsidDel="00000000" w:rsidR="00000000" w:rsidRPr="00000000">
        <w:rPr>
          <w:rtl w:val="0"/>
        </w:rPr>
      </w:r>
    </w:p>
    <w:p w:rsidR="00000000" w:rsidDel="00000000" w:rsidP="00000000" w:rsidRDefault="00000000" w:rsidRPr="00000000" w14:paraId="00000CD8">
      <w:pPr>
        <w:ind w:left="0" w:firstLine="0"/>
        <w:rPr/>
      </w:pPr>
      <w:r w:rsidDel="00000000" w:rsidR="00000000" w:rsidRPr="00000000">
        <w:rPr>
          <w:rtl w:val="0"/>
        </w:rPr>
        <w:t xml:space="preserve">KEITH: Not just any, like not like a, not[pompous voice] He’s a great fighter!</w:t>
      </w:r>
    </w:p>
    <w:p w:rsidR="00000000" w:rsidDel="00000000" w:rsidP="00000000" w:rsidRDefault="00000000" w:rsidRPr="00000000" w14:paraId="00000CD9">
      <w:pPr>
        <w:ind w:left="0" w:firstLine="0"/>
        <w:rPr/>
      </w:pPr>
      <w:r w:rsidDel="00000000" w:rsidR="00000000" w:rsidRPr="00000000">
        <w:rPr>
          <w:rtl w:val="0"/>
        </w:rPr>
      </w:r>
    </w:p>
    <w:p w:rsidR="00000000" w:rsidDel="00000000" w:rsidP="00000000" w:rsidRDefault="00000000" w:rsidRPr="00000000" w14:paraId="00000CDA">
      <w:pPr>
        <w:ind w:left="0" w:firstLine="0"/>
        <w:rPr/>
      </w:pPr>
      <w:r w:rsidDel="00000000" w:rsidR="00000000" w:rsidRPr="00000000">
        <w:rPr>
          <w:rtl w:val="0"/>
        </w:rPr>
        <w:t xml:space="preserve">AUSTIN: [laughing] Right. I know what you mean.</w:t>
      </w:r>
    </w:p>
    <w:p w:rsidR="00000000" w:rsidDel="00000000" w:rsidP="00000000" w:rsidRDefault="00000000" w:rsidRPr="00000000" w14:paraId="00000CDB">
      <w:pPr>
        <w:ind w:left="0" w:firstLine="0"/>
        <w:rPr/>
      </w:pPr>
      <w:r w:rsidDel="00000000" w:rsidR="00000000" w:rsidRPr="00000000">
        <w:rPr>
          <w:rtl w:val="0"/>
        </w:rPr>
      </w:r>
    </w:p>
    <w:p w:rsidR="00000000" w:rsidDel="00000000" w:rsidP="00000000" w:rsidRDefault="00000000" w:rsidRPr="00000000" w14:paraId="00000CDC">
      <w:pPr>
        <w:ind w:left="0" w:firstLine="0"/>
        <w:rPr/>
      </w:pPr>
      <w:r w:rsidDel="00000000" w:rsidR="00000000" w:rsidRPr="00000000">
        <w:rPr>
          <w:rtl w:val="0"/>
        </w:rPr>
        <w:t xml:space="preserve">[Keith laughing]</w:t>
      </w:r>
    </w:p>
    <w:p w:rsidR="00000000" w:rsidDel="00000000" w:rsidP="00000000" w:rsidRDefault="00000000" w:rsidRPr="00000000" w14:paraId="00000CDD">
      <w:pPr>
        <w:ind w:left="0" w:firstLine="0"/>
        <w:rPr/>
      </w:pPr>
      <w:r w:rsidDel="00000000" w:rsidR="00000000" w:rsidRPr="00000000">
        <w:rPr>
          <w:rtl w:val="0"/>
        </w:rPr>
      </w:r>
    </w:p>
    <w:p w:rsidR="00000000" w:rsidDel="00000000" w:rsidP="00000000" w:rsidRDefault="00000000" w:rsidRPr="00000000" w14:paraId="00000CDE">
      <w:pPr>
        <w:ind w:left="0" w:firstLine="0"/>
        <w:rPr/>
      </w:pPr>
      <w:r w:rsidDel="00000000" w:rsidR="00000000" w:rsidRPr="00000000">
        <w:rPr>
          <w:rtl w:val="0"/>
        </w:rPr>
        <w:t xml:space="preserve">AUSTIN: Yes.</w:t>
      </w:r>
    </w:p>
    <w:p w:rsidR="00000000" w:rsidDel="00000000" w:rsidP="00000000" w:rsidRDefault="00000000" w:rsidRPr="00000000" w14:paraId="00000CDF">
      <w:pPr>
        <w:ind w:left="0" w:firstLine="0"/>
        <w:rPr/>
      </w:pPr>
      <w:r w:rsidDel="00000000" w:rsidR="00000000" w:rsidRPr="00000000">
        <w:rPr>
          <w:rtl w:val="0"/>
        </w:rPr>
      </w:r>
    </w:p>
    <w:p w:rsidR="00000000" w:rsidDel="00000000" w:rsidP="00000000" w:rsidRDefault="00000000" w:rsidRPr="00000000" w14:paraId="00000CE0">
      <w:pPr>
        <w:ind w:left="0" w:firstLine="0"/>
        <w:rPr/>
      </w:pPr>
      <w:r w:rsidDel="00000000" w:rsidR="00000000" w:rsidRPr="00000000">
        <w:rPr>
          <w:rtl w:val="0"/>
        </w:rPr>
        <w:t xml:space="preserve">ART: Oh. Well then I don’t agree, but whatever.</w:t>
      </w:r>
    </w:p>
    <w:p w:rsidR="00000000" w:rsidDel="00000000" w:rsidP="00000000" w:rsidRDefault="00000000" w:rsidRPr="00000000" w14:paraId="00000CE1">
      <w:pPr>
        <w:ind w:left="0" w:firstLine="0"/>
        <w:rPr/>
      </w:pPr>
      <w:r w:rsidDel="00000000" w:rsidR="00000000" w:rsidRPr="00000000">
        <w:rPr>
          <w:rtl w:val="0"/>
        </w:rPr>
      </w:r>
    </w:p>
    <w:p w:rsidR="00000000" w:rsidDel="00000000" w:rsidP="00000000" w:rsidRDefault="00000000" w:rsidRPr="00000000" w14:paraId="00000CE2">
      <w:pPr>
        <w:ind w:left="0" w:firstLine="0"/>
        <w:rPr/>
      </w:pPr>
      <w:r w:rsidDel="00000000" w:rsidR="00000000" w:rsidRPr="00000000">
        <w:rPr>
          <w:rtl w:val="0"/>
        </w:rPr>
        <w:t xml:space="preserve">AUSTIN: Mm.</w:t>
      </w:r>
    </w:p>
    <w:p w:rsidR="00000000" w:rsidDel="00000000" w:rsidP="00000000" w:rsidRDefault="00000000" w:rsidRPr="00000000" w14:paraId="00000CE3">
      <w:pPr>
        <w:ind w:left="0" w:firstLine="0"/>
        <w:rPr/>
      </w:pPr>
      <w:r w:rsidDel="00000000" w:rsidR="00000000" w:rsidRPr="00000000">
        <w:rPr>
          <w:rtl w:val="0"/>
        </w:rPr>
      </w:r>
    </w:p>
    <w:p w:rsidR="00000000" w:rsidDel="00000000" w:rsidP="00000000" w:rsidRDefault="00000000" w:rsidRPr="00000000" w14:paraId="00000CE4">
      <w:pPr>
        <w:ind w:left="0" w:firstLine="0"/>
        <w:rPr/>
      </w:pPr>
      <w:r w:rsidDel="00000000" w:rsidR="00000000" w:rsidRPr="00000000">
        <w:rPr>
          <w:rtl w:val="0"/>
        </w:rPr>
        <w:t xml:space="preserve">ART: I mean, I agree that he thinks that, I don’t agree..</w:t>
      </w:r>
    </w:p>
    <w:p w:rsidR="00000000" w:rsidDel="00000000" w:rsidP="00000000" w:rsidRDefault="00000000" w:rsidRPr="00000000" w14:paraId="00000CE5">
      <w:pPr>
        <w:ind w:left="0" w:firstLine="0"/>
        <w:rPr/>
      </w:pPr>
      <w:r w:rsidDel="00000000" w:rsidR="00000000" w:rsidRPr="00000000">
        <w:rPr>
          <w:rtl w:val="0"/>
        </w:rPr>
      </w:r>
    </w:p>
    <w:p w:rsidR="00000000" w:rsidDel="00000000" w:rsidP="00000000" w:rsidRDefault="00000000" w:rsidRPr="00000000" w14:paraId="00000CE6">
      <w:pPr>
        <w:ind w:left="0" w:firstLine="0"/>
        <w:rPr/>
      </w:pPr>
      <w:r w:rsidDel="00000000" w:rsidR="00000000" w:rsidRPr="00000000">
        <w:rPr>
          <w:rtl w:val="0"/>
        </w:rPr>
        <w:t xml:space="preserve">AUSTIN: Right. Yeah, yeah.</w:t>
      </w:r>
    </w:p>
    <w:p w:rsidR="00000000" w:rsidDel="00000000" w:rsidP="00000000" w:rsidRDefault="00000000" w:rsidRPr="00000000" w14:paraId="00000CE7">
      <w:pPr>
        <w:ind w:left="0" w:firstLine="0"/>
        <w:rPr/>
      </w:pPr>
      <w:r w:rsidDel="00000000" w:rsidR="00000000" w:rsidRPr="00000000">
        <w:rPr>
          <w:rtl w:val="0"/>
        </w:rPr>
      </w:r>
    </w:p>
    <w:p w:rsidR="00000000" w:rsidDel="00000000" w:rsidP="00000000" w:rsidRDefault="00000000" w:rsidRPr="00000000" w14:paraId="00000CE8">
      <w:pPr>
        <w:ind w:left="0" w:firstLine="0"/>
        <w:rPr/>
      </w:pPr>
      <w:r w:rsidDel="00000000" w:rsidR="00000000" w:rsidRPr="00000000">
        <w:rPr>
          <w:rtl w:val="0"/>
        </w:rPr>
        <w:t xml:space="preserve">KEITH: Yeah yeah yeah.</w:t>
      </w:r>
    </w:p>
    <w:p w:rsidR="00000000" w:rsidDel="00000000" w:rsidP="00000000" w:rsidRDefault="00000000" w:rsidRPr="00000000" w14:paraId="00000CE9">
      <w:pPr>
        <w:ind w:left="0" w:firstLine="0"/>
        <w:rPr/>
      </w:pPr>
      <w:r w:rsidDel="00000000" w:rsidR="00000000" w:rsidRPr="00000000">
        <w:rPr>
          <w:rtl w:val="0"/>
        </w:rPr>
      </w:r>
    </w:p>
    <w:p w:rsidR="00000000" w:rsidDel="00000000" w:rsidP="00000000" w:rsidRDefault="00000000" w:rsidRPr="00000000" w14:paraId="00000CEA">
      <w:pPr>
        <w:ind w:left="0" w:firstLine="0"/>
        <w:rPr/>
      </w:pPr>
      <w:r w:rsidDel="00000000" w:rsidR="00000000" w:rsidRPr="00000000">
        <w:rPr>
          <w:rtl w:val="0"/>
        </w:rPr>
        <w:t xml:space="preserve">AUSTIN: Once bonds have been updated, look at your alignment, everyone. </w:t>
      </w:r>
    </w:p>
    <w:p w:rsidR="00000000" w:rsidDel="00000000" w:rsidP="00000000" w:rsidRDefault="00000000" w:rsidRPr="00000000" w14:paraId="00000CEB">
      <w:pPr>
        <w:ind w:left="0" w:firstLine="0"/>
        <w:rPr/>
      </w:pPr>
      <w:r w:rsidDel="00000000" w:rsidR="00000000" w:rsidRPr="00000000">
        <w:rPr>
          <w:rtl w:val="0"/>
        </w:rPr>
      </w:r>
    </w:p>
    <w:p w:rsidR="00000000" w:rsidDel="00000000" w:rsidP="00000000" w:rsidRDefault="00000000" w:rsidRPr="00000000" w14:paraId="00000CEC">
      <w:pPr>
        <w:ind w:left="0" w:firstLine="0"/>
        <w:rPr/>
      </w:pPr>
      <w:r w:rsidDel="00000000" w:rsidR="00000000" w:rsidRPr="00000000">
        <w:rPr>
          <w:rtl w:val="0"/>
        </w:rPr>
        <w:t xml:space="preserve">ART: Oh wait, I think I do have a bond I wanna do. Because I had ‘Hella stood by me in battle and can be trusted completely’.</w:t>
      </w:r>
    </w:p>
    <w:p w:rsidR="00000000" w:rsidDel="00000000" w:rsidP="00000000" w:rsidRDefault="00000000" w:rsidRPr="00000000" w14:paraId="00000CED">
      <w:pPr>
        <w:ind w:left="0" w:firstLine="0"/>
        <w:rPr/>
      </w:pPr>
      <w:r w:rsidDel="00000000" w:rsidR="00000000" w:rsidRPr="00000000">
        <w:rPr>
          <w:rtl w:val="0"/>
        </w:rPr>
      </w:r>
    </w:p>
    <w:p w:rsidR="00000000" w:rsidDel="00000000" w:rsidP="00000000" w:rsidRDefault="00000000" w:rsidRPr="00000000" w14:paraId="00000CEE">
      <w:pPr>
        <w:ind w:left="0" w:firstLine="0"/>
        <w:rPr/>
      </w:pPr>
      <w:r w:rsidDel="00000000" w:rsidR="00000000" w:rsidRPr="00000000">
        <w:rPr>
          <w:rtl w:val="0"/>
        </w:rPr>
        <w:t xml:space="preserve">AUSTIN: Mhm.</w:t>
      </w:r>
    </w:p>
    <w:p w:rsidR="00000000" w:rsidDel="00000000" w:rsidP="00000000" w:rsidRDefault="00000000" w:rsidRPr="00000000" w14:paraId="00000CEF">
      <w:pPr>
        <w:ind w:left="0" w:firstLine="0"/>
        <w:rPr/>
      </w:pPr>
      <w:r w:rsidDel="00000000" w:rsidR="00000000" w:rsidRPr="00000000">
        <w:rPr>
          <w:rtl w:val="0"/>
        </w:rPr>
      </w:r>
    </w:p>
    <w:p w:rsidR="00000000" w:rsidDel="00000000" w:rsidP="00000000" w:rsidRDefault="00000000" w:rsidRPr="00000000" w14:paraId="00000CF0">
      <w:pPr>
        <w:ind w:left="0" w:firstLine="0"/>
        <w:rPr/>
      </w:pPr>
      <w:r w:rsidDel="00000000" w:rsidR="00000000" w:rsidRPr="00000000">
        <w:rPr>
          <w:rtl w:val="0"/>
        </w:rPr>
        <w:t xml:space="preserve">ART: And I don’t know that, that, that I wanna trust someone completely who sets off my, my evil sense every time I use it.</w:t>
      </w:r>
    </w:p>
    <w:p w:rsidR="00000000" w:rsidDel="00000000" w:rsidP="00000000" w:rsidRDefault="00000000" w:rsidRPr="00000000" w14:paraId="00000CF1">
      <w:pPr>
        <w:ind w:left="0" w:firstLine="0"/>
        <w:rPr/>
      </w:pPr>
      <w:r w:rsidDel="00000000" w:rsidR="00000000" w:rsidRPr="00000000">
        <w:rPr>
          <w:rtl w:val="0"/>
        </w:rPr>
      </w:r>
    </w:p>
    <w:p w:rsidR="00000000" w:rsidDel="00000000" w:rsidP="00000000" w:rsidRDefault="00000000" w:rsidRPr="00000000" w14:paraId="00000CF2">
      <w:pPr>
        <w:ind w:left="0" w:firstLine="0"/>
        <w:rPr/>
      </w:pPr>
      <w:r w:rsidDel="00000000" w:rsidR="00000000" w:rsidRPr="00000000">
        <w:rPr>
          <w:rtl w:val="0"/>
        </w:rPr>
        <w:t xml:space="preserve">AUSTIN: Sure. That’s fair!</w:t>
      </w:r>
    </w:p>
    <w:p w:rsidR="00000000" w:rsidDel="00000000" w:rsidP="00000000" w:rsidRDefault="00000000" w:rsidRPr="00000000" w14:paraId="00000CF3">
      <w:pPr>
        <w:ind w:left="0" w:firstLine="0"/>
        <w:rPr/>
      </w:pPr>
      <w:r w:rsidDel="00000000" w:rsidR="00000000" w:rsidRPr="00000000">
        <w:rPr>
          <w:rtl w:val="0"/>
        </w:rPr>
      </w:r>
    </w:p>
    <w:p w:rsidR="00000000" w:rsidDel="00000000" w:rsidP="00000000" w:rsidRDefault="00000000" w:rsidRPr="00000000" w14:paraId="00000CF4">
      <w:pPr>
        <w:ind w:left="0" w:firstLine="0"/>
        <w:rPr/>
      </w:pPr>
      <w:r w:rsidDel="00000000" w:rsidR="00000000" w:rsidRPr="00000000">
        <w:rPr>
          <w:rtl w:val="0"/>
        </w:rPr>
        <w:t xml:space="preserve">[Keith laughing]</w:t>
      </w:r>
    </w:p>
    <w:p w:rsidR="00000000" w:rsidDel="00000000" w:rsidP="00000000" w:rsidRDefault="00000000" w:rsidRPr="00000000" w14:paraId="00000CF5">
      <w:pPr>
        <w:ind w:left="0" w:firstLine="0"/>
        <w:rPr/>
      </w:pPr>
      <w:r w:rsidDel="00000000" w:rsidR="00000000" w:rsidRPr="00000000">
        <w:rPr>
          <w:rtl w:val="0"/>
        </w:rPr>
      </w:r>
    </w:p>
    <w:p w:rsidR="00000000" w:rsidDel="00000000" w:rsidP="00000000" w:rsidRDefault="00000000" w:rsidRPr="00000000" w14:paraId="00000CF6">
      <w:pPr>
        <w:ind w:left="0" w:firstLine="0"/>
        <w:rPr/>
      </w:pPr>
      <w:r w:rsidDel="00000000" w:rsidR="00000000" w:rsidRPr="00000000">
        <w:rPr>
          <w:rtl w:val="0"/>
        </w:rPr>
        <w:t xml:space="preserve">AUSTIN: No that’s totally fair. </w:t>
      </w:r>
    </w:p>
    <w:p w:rsidR="00000000" w:rsidDel="00000000" w:rsidP="00000000" w:rsidRDefault="00000000" w:rsidRPr="00000000" w14:paraId="00000CF7">
      <w:pPr>
        <w:ind w:left="0" w:firstLine="0"/>
        <w:rPr/>
      </w:pPr>
      <w:r w:rsidDel="00000000" w:rsidR="00000000" w:rsidRPr="00000000">
        <w:rPr>
          <w:rtl w:val="0"/>
        </w:rPr>
      </w:r>
    </w:p>
    <w:p w:rsidR="00000000" w:rsidDel="00000000" w:rsidP="00000000" w:rsidRDefault="00000000" w:rsidRPr="00000000" w14:paraId="00000CF8">
      <w:pPr>
        <w:ind w:left="0" w:firstLine="0"/>
        <w:rPr/>
      </w:pPr>
      <w:r w:rsidDel="00000000" w:rsidR="00000000" w:rsidRPr="00000000">
        <w:rPr>
          <w:rtl w:val="0"/>
        </w:rPr>
        <w:t xml:space="preserve">ART: So I think I wanna change it to ‘Hella’s misguided behaviour endangers our very soul’.</w:t>
      </w:r>
    </w:p>
    <w:p w:rsidR="00000000" w:rsidDel="00000000" w:rsidP="00000000" w:rsidRDefault="00000000" w:rsidRPr="00000000" w14:paraId="00000CF9">
      <w:pPr>
        <w:ind w:left="0" w:firstLine="0"/>
        <w:rPr/>
      </w:pPr>
      <w:r w:rsidDel="00000000" w:rsidR="00000000" w:rsidRPr="00000000">
        <w:rPr>
          <w:rtl w:val="0"/>
        </w:rPr>
      </w:r>
    </w:p>
    <w:p w:rsidR="00000000" w:rsidDel="00000000" w:rsidP="00000000" w:rsidRDefault="00000000" w:rsidRPr="00000000" w14:paraId="00000CFA">
      <w:pPr>
        <w:ind w:left="0" w:firstLine="0"/>
        <w:rPr/>
      </w:pPr>
      <w:r w:rsidDel="00000000" w:rsidR="00000000" w:rsidRPr="00000000">
        <w:rPr>
          <w:rtl w:val="0"/>
        </w:rPr>
        <w:t xml:space="preserve">AUSTIN: Ooh okay. Let me </w:t>
      </w:r>
      <w:ins w:author="Sophie Schade" w:id="20" w:date="2021-02-03T14:19:48Z">
        <w:r w:rsidDel="00000000" w:rsidR="00000000" w:rsidRPr="00000000">
          <w:rPr>
            <w:rtl w:val="0"/>
          </w:rPr>
          <w:t xml:space="preserve">write</w:t>
        </w:r>
      </w:ins>
      <w:del w:author="Sophie Schade" w:id="20" w:date="2021-02-03T14:19:48Z">
        <w:r w:rsidDel="00000000" w:rsidR="00000000" w:rsidRPr="00000000">
          <w:rPr>
            <w:rtl w:val="0"/>
          </w:rPr>
          <w:delText xml:space="preserve">right</w:delText>
        </w:r>
      </w:del>
      <w:r w:rsidDel="00000000" w:rsidR="00000000" w:rsidRPr="00000000">
        <w:rPr>
          <w:rtl w:val="0"/>
        </w:rPr>
        <w:t xml:space="preserve"> that down.</w:t>
      </w:r>
    </w:p>
    <w:p w:rsidR="00000000" w:rsidDel="00000000" w:rsidP="00000000" w:rsidRDefault="00000000" w:rsidRPr="00000000" w14:paraId="00000CFB">
      <w:pPr>
        <w:ind w:left="0" w:firstLine="0"/>
        <w:rPr/>
      </w:pPr>
      <w:r w:rsidDel="00000000" w:rsidR="00000000" w:rsidRPr="00000000">
        <w:rPr>
          <w:rtl w:val="0"/>
        </w:rPr>
      </w:r>
    </w:p>
    <w:p w:rsidR="00000000" w:rsidDel="00000000" w:rsidP="00000000" w:rsidRDefault="00000000" w:rsidRPr="00000000" w14:paraId="00000CFC">
      <w:pPr>
        <w:ind w:left="0" w:firstLine="0"/>
        <w:rPr/>
      </w:pPr>
      <w:r w:rsidDel="00000000" w:rsidR="00000000" w:rsidRPr="00000000">
        <w:rPr>
          <w:rtl w:val="0"/>
        </w:rPr>
        <w:t xml:space="preserve">ALI: That’s fair.</w:t>
      </w:r>
    </w:p>
    <w:p w:rsidR="00000000" w:rsidDel="00000000" w:rsidP="00000000" w:rsidRDefault="00000000" w:rsidRPr="00000000" w14:paraId="00000CFD">
      <w:pPr>
        <w:ind w:left="0" w:firstLine="0"/>
        <w:rPr/>
      </w:pPr>
      <w:r w:rsidDel="00000000" w:rsidR="00000000" w:rsidRPr="00000000">
        <w:rPr>
          <w:rtl w:val="0"/>
        </w:rPr>
        <w:br w:type="textWrapping"/>
        <w:t xml:space="preserve">AUSTIN: That’s fair.</w:t>
      </w:r>
    </w:p>
    <w:p w:rsidR="00000000" w:rsidDel="00000000" w:rsidP="00000000" w:rsidRDefault="00000000" w:rsidRPr="00000000" w14:paraId="00000CFE">
      <w:pPr>
        <w:ind w:left="0" w:firstLine="0"/>
        <w:rPr/>
      </w:pPr>
      <w:r w:rsidDel="00000000" w:rsidR="00000000" w:rsidRPr="00000000">
        <w:rPr>
          <w:rtl w:val="0"/>
        </w:rPr>
      </w:r>
    </w:p>
    <w:p w:rsidR="00000000" w:rsidDel="00000000" w:rsidP="00000000" w:rsidRDefault="00000000" w:rsidRPr="00000000" w14:paraId="00000CFF">
      <w:pPr>
        <w:ind w:left="0" w:firstLine="0"/>
        <w:rPr/>
      </w:pPr>
      <w:r w:rsidDel="00000000" w:rsidR="00000000" w:rsidRPr="00000000">
        <w:rPr>
          <w:rtl w:val="0"/>
        </w:rPr>
        <w:t xml:space="preserve">[Jack and Austin speak at the same time]</w:t>
      </w:r>
    </w:p>
    <w:p w:rsidR="00000000" w:rsidDel="00000000" w:rsidP="00000000" w:rsidRDefault="00000000" w:rsidRPr="00000000" w14:paraId="00000D00">
      <w:pPr>
        <w:ind w:left="0" w:firstLine="0"/>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t xml:space="preserve">JACK: That’s --To, to be fair to Hella it’s not really misguided be-</w:t>
      </w:r>
    </w:p>
    <w:p w:rsidR="00000000" w:rsidDel="00000000" w:rsidP="00000000" w:rsidRDefault="00000000" w:rsidRPr="00000000" w14:paraId="00000D02">
      <w:pPr>
        <w:ind w:left="0" w:firstLine="0"/>
        <w:rPr/>
      </w:pPr>
      <w:r w:rsidDel="00000000" w:rsidR="00000000" w:rsidRPr="00000000">
        <w:rPr>
          <w:rtl w:val="0"/>
        </w:rPr>
      </w:r>
    </w:p>
    <w:p w:rsidR="00000000" w:rsidDel="00000000" w:rsidP="00000000" w:rsidRDefault="00000000" w:rsidRPr="00000000" w14:paraId="00000D03">
      <w:pPr>
        <w:ind w:left="0" w:firstLine="0"/>
        <w:rPr/>
      </w:pPr>
      <w:r w:rsidDel="00000000" w:rsidR="00000000" w:rsidRPr="00000000">
        <w:rPr>
          <w:rtl w:val="0"/>
        </w:rPr>
        <w:t xml:space="preserve">AUSTIN: Wait, misgui-, misguided what though? Yeah, it’s not misguided </w:t>
      </w:r>
      <w:r w:rsidDel="00000000" w:rsidR="00000000" w:rsidRPr="00000000">
        <w:rPr>
          <w:i w:val="1"/>
          <w:rtl w:val="0"/>
        </w:rPr>
        <w:t xml:space="preserve">behaviour. </w:t>
      </w:r>
      <w:r w:rsidDel="00000000" w:rsidR="00000000" w:rsidRPr="00000000">
        <w:rPr>
          <w:rtl w:val="0"/>
        </w:rPr>
        <w:t xml:space="preserve">Let’s, lets update that and change it to something else.</w:t>
      </w:r>
    </w:p>
    <w:p w:rsidR="00000000" w:rsidDel="00000000" w:rsidP="00000000" w:rsidRDefault="00000000" w:rsidRPr="00000000" w14:paraId="00000D04">
      <w:pPr>
        <w:ind w:left="0" w:firstLine="0"/>
        <w:rPr/>
      </w:pPr>
      <w:r w:rsidDel="00000000" w:rsidR="00000000" w:rsidRPr="00000000">
        <w:rPr>
          <w:rtl w:val="0"/>
        </w:rPr>
      </w:r>
    </w:p>
    <w:p w:rsidR="00000000" w:rsidDel="00000000" w:rsidP="00000000" w:rsidRDefault="00000000" w:rsidRPr="00000000" w14:paraId="00000D05">
      <w:pPr>
        <w:ind w:left="0" w:firstLine="0"/>
        <w:rPr/>
      </w:pPr>
      <w:r w:rsidDel="00000000" w:rsidR="00000000" w:rsidRPr="00000000">
        <w:rPr>
          <w:rtl w:val="0"/>
        </w:rPr>
        <w:t xml:space="preserve">ART: Suure.</w:t>
      </w:r>
    </w:p>
    <w:p w:rsidR="00000000" w:rsidDel="00000000" w:rsidP="00000000" w:rsidRDefault="00000000" w:rsidRPr="00000000" w14:paraId="00000D06">
      <w:pPr>
        <w:ind w:left="0" w:firstLine="0"/>
        <w:rPr/>
      </w:pPr>
      <w:r w:rsidDel="00000000" w:rsidR="00000000" w:rsidRPr="00000000">
        <w:rPr>
          <w:rtl w:val="0"/>
        </w:rPr>
      </w:r>
    </w:p>
    <w:p w:rsidR="00000000" w:rsidDel="00000000" w:rsidP="00000000" w:rsidRDefault="00000000" w:rsidRPr="00000000" w14:paraId="00000D07">
      <w:pPr>
        <w:ind w:left="0" w:firstLine="0"/>
        <w:rPr/>
      </w:pPr>
      <w:r w:rsidDel="00000000" w:rsidR="00000000" w:rsidRPr="00000000">
        <w:rPr>
          <w:rtl w:val="0"/>
        </w:rPr>
        <w:t xml:space="preserve">KEITH: Misguided nature?</w:t>
      </w:r>
    </w:p>
    <w:p w:rsidR="00000000" w:rsidDel="00000000" w:rsidP="00000000" w:rsidRDefault="00000000" w:rsidRPr="00000000" w14:paraId="00000D08">
      <w:pPr>
        <w:ind w:left="0" w:firstLine="0"/>
        <w:rPr/>
      </w:pPr>
      <w:r w:rsidDel="00000000" w:rsidR="00000000" w:rsidRPr="00000000">
        <w:rPr>
          <w:rtl w:val="0"/>
        </w:rPr>
      </w:r>
    </w:p>
    <w:p w:rsidR="00000000" w:rsidDel="00000000" w:rsidP="00000000" w:rsidRDefault="00000000" w:rsidRPr="00000000" w14:paraId="00000D09">
      <w:pPr>
        <w:ind w:left="0" w:firstLine="0"/>
        <w:rPr/>
      </w:pPr>
      <w:r w:rsidDel="00000000" w:rsidR="00000000" w:rsidRPr="00000000">
        <w:rPr>
          <w:rtl w:val="0"/>
        </w:rPr>
        <w:t xml:space="preserve">[silent pause]</w:t>
      </w:r>
    </w:p>
    <w:p w:rsidR="00000000" w:rsidDel="00000000" w:rsidP="00000000" w:rsidRDefault="00000000" w:rsidRPr="00000000" w14:paraId="00000D0A">
      <w:pPr>
        <w:ind w:left="0" w:firstLine="0"/>
        <w:rPr/>
      </w:pPr>
      <w:r w:rsidDel="00000000" w:rsidR="00000000" w:rsidRPr="00000000">
        <w:rPr>
          <w:rtl w:val="0"/>
        </w:rPr>
      </w:r>
    </w:p>
    <w:p w:rsidR="00000000" w:rsidDel="00000000" w:rsidP="00000000" w:rsidRDefault="00000000" w:rsidRPr="00000000" w14:paraId="00000D0B">
      <w:pPr>
        <w:ind w:left="0" w:firstLine="0"/>
        <w:rPr/>
      </w:pPr>
      <w:r w:rsidDel="00000000" w:rsidR="00000000" w:rsidRPr="00000000">
        <w:rPr>
          <w:rtl w:val="0"/>
        </w:rPr>
        <w:t xml:space="preserve">ART: Like ‘Hella is at a, is at a spiritual crossroads and, and only I can see her through that’?</w:t>
      </w:r>
    </w:p>
    <w:p w:rsidR="00000000" w:rsidDel="00000000" w:rsidP="00000000" w:rsidRDefault="00000000" w:rsidRPr="00000000" w14:paraId="00000D0C">
      <w:pPr>
        <w:ind w:left="0" w:firstLine="0"/>
        <w:rPr/>
      </w:pPr>
      <w:r w:rsidDel="00000000" w:rsidR="00000000" w:rsidRPr="00000000">
        <w:rPr>
          <w:rtl w:val="0"/>
        </w:rPr>
      </w:r>
    </w:p>
    <w:p w:rsidR="00000000" w:rsidDel="00000000" w:rsidP="00000000" w:rsidRDefault="00000000" w:rsidRPr="00000000" w14:paraId="00000D0D">
      <w:pPr>
        <w:ind w:left="0" w:firstLine="0"/>
        <w:rPr/>
      </w:pPr>
      <w:r w:rsidDel="00000000" w:rsidR="00000000" w:rsidRPr="00000000">
        <w:rPr>
          <w:rtl w:val="0"/>
        </w:rPr>
        <w:t xml:space="preserve">AUSTIN: Sure! </w:t>
      </w:r>
    </w:p>
    <w:p w:rsidR="00000000" w:rsidDel="00000000" w:rsidP="00000000" w:rsidRDefault="00000000" w:rsidRPr="00000000" w14:paraId="00000D0E">
      <w:pPr>
        <w:ind w:left="0" w:firstLine="0"/>
        <w:rPr/>
      </w:pPr>
      <w:r w:rsidDel="00000000" w:rsidR="00000000" w:rsidRPr="00000000">
        <w:rPr>
          <w:rtl w:val="0"/>
        </w:rPr>
      </w:r>
    </w:p>
    <w:p w:rsidR="00000000" w:rsidDel="00000000" w:rsidP="00000000" w:rsidRDefault="00000000" w:rsidRPr="00000000" w14:paraId="00000D0F">
      <w:pPr>
        <w:ind w:left="0" w:firstLine="0"/>
        <w:rPr/>
      </w:pPr>
      <w:r w:rsidDel="00000000" w:rsidR="00000000" w:rsidRPr="00000000">
        <w:rPr>
          <w:rtl w:val="0"/>
        </w:rPr>
        <w:t xml:space="preserve">[typing noises]</w:t>
      </w:r>
    </w:p>
    <w:p w:rsidR="00000000" w:rsidDel="00000000" w:rsidP="00000000" w:rsidRDefault="00000000" w:rsidRPr="00000000" w14:paraId="00000D10">
      <w:pPr>
        <w:ind w:left="0" w:firstLine="0"/>
        <w:rPr/>
      </w:pPr>
      <w:r w:rsidDel="00000000" w:rsidR="00000000" w:rsidRPr="00000000">
        <w:rPr>
          <w:rtl w:val="0"/>
        </w:rPr>
      </w:r>
    </w:p>
    <w:p w:rsidR="00000000" w:rsidDel="00000000" w:rsidP="00000000" w:rsidRDefault="00000000" w:rsidRPr="00000000" w14:paraId="00000D11">
      <w:pPr>
        <w:ind w:left="0" w:firstLine="0"/>
        <w:rPr/>
      </w:pPr>
      <w:r w:rsidDel="00000000" w:rsidR="00000000" w:rsidRPr="00000000">
        <w:rPr>
          <w:rtl w:val="0"/>
        </w:rPr>
        <w:t xml:space="preserve">ALI: That works ‘cause he-</w:t>
      </w:r>
    </w:p>
    <w:p w:rsidR="00000000" w:rsidDel="00000000" w:rsidP="00000000" w:rsidRDefault="00000000" w:rsidRPr="00000000" w14:paraId="00000D12">
      <w:pPr>
        <w:ind w:left="0" w:firstLine="0"/>
        <w:rPr/>
      </w:pPr>
      <w:r w:rsidDel="00000000" w:rsidR="00000000" w:rsidRPr="00000000">
        <w:rPr>
          <w:rtl w:val="0"/>
        </w:rPr>
      </w:r>
    </w:p>
    <w:p w:rsidR="00000000" w:rsidDel="00000000" w:rsidP="00000000" w:rsidRDefault="00000000" w:rsidRPr="00000000" w14:paraId="00000D13">
      <w:pPr>
        <w:ind w:left="0" w:firstLine="0"/>
        <w:rPr/>
      </w:pPr>
      <w:r w:rsidDel="00000000" w:rsidR="00000000" w:rsidRPr="00000000">
        <w:rPr>
          <w:rtl w:val="0"/>
        </w:rPr>
        <w:t xml:space="preserve">ART: It’s a little flowery.</w:t>
      </w:r>
    </w:p>
    <w:p w:rsidR="00000000" w:rsidDel="00000000" w:rsidP="00000000" w:rsidRDefault="00000000" w:rsidRPr="00000000" w14:paraId="00000D14">
      <w:pPr>
        <w:ind w:left="0" w:firstLine="0"/>
        <w:rPr/>
      </w:pPr>
      <w:r w:rsidDel="00000000" w:rsidR="00000000" w:rsidRPr="00000000">
        <w:rPr>
          <w:rtl w:val="0"/>
        </w:rPr>
      </w:r>
    </w:p>
    <w:p w:rsidR="00000000" w:rsidDel="00000000" w:rsidP="00000000" w:rsidRDefault="00000000" w:rsidRPr="00000000" w14:paraId="00000D15">
      <w:pPr>
        <w:ind w:left="0" w:firstLine="0"/>
        <w:rPr/>
      </w:pPr>
      <w:r w:rsidDel="00000000" w:rsidR="00000000" w:rsidRPr="00000000">
        <w:rPr>
          <w:rtl w:val="0"/>
        </w:rPr>
        <w:t xml:space="preserve">ALI: You’ve yet to see me act evil yet.</w:t>
      </w:r>
    </w:p>
    <w:p w:rsidR="00000000" w:rsidDel="00000000" w:rsidP="00000000" w:rsidRDefault="00000000" w:rsidRPr="00000000" w14:paraId="00000D16">
      <w:pPr>
        <w:ind w:left="0" w:firstLine="0"/>
        <w:rPr/>
      </w:pPr>
      <w:r w:rsidDel="00000000" w:rsidR="00000000" w:rsidRPr="00000000">
        <w:rPr>
          <w:rtl w:val="0"/>
        </w:rPr>
      </w:r>
    </w:p>
    <w:p w:rsidR="00000000" w:rsidDel="00000000" w:rsidP="00000000" w:rsidRDefault="00000000" w:rsidRPr="00000000" w14:paraId="00000D17">
      <w:pPr>
        <w:ind w:left="0" w:firstLine="0"/>
        <w:rPr/>
      </w:pPr>
      <w:r w:rsidDel="00000000" w:rsidR="00000000" w:rsidRPr="00000000">
        <w:rPr>
          <w:rtl w:val="0"/>
        </w:rPr>
        <w:t xml:space="preserve">ART: Right.</w:t>
      </w:r>
    </w:p>
    <w:p w:rsidR="00000000" w:rsidDel="00000000" w:rsidP="00000000" w:rsidRDefault="00000000" w:rsidRPr="00000000" w14:paraId="00000D18">
      <w:pPr>
        <w:ind w:left="0" w:firstLine="0"/>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ALI: Just, god is-</w:t>
      </w:r>
    </w:p>
    <w:p w:rsidR="00000000" w:rsidDel="00000000" w:rsidP="00000000" w:rsidRDefault="00000000" w:rsidRPr="00000000" w14:paraId="00000D1A">
      <w:pPr>
        <w:ind w:left="0" w:firstLine="0"/>
        <w:rPr/>
      </w:pPr>
      <w:r w:rsidDel="00000000" w:rsidR="00000000" w:rsidRPr="00000000">
        <w:rPr>
          <w:rtl w:val="0"/>
        </w:rPr>
      </w:r>
    </w:p>
    <w:p w:rsidR="00000000" w:rsidDel="00000000" w:rsidP="00000000" w:rsidRDefault="00000000" w:rsidRPr="00000000" w14:paraId="00000D1B">
      <w:pPr>
        <w:ind w:left="0" w:firstLine="0"/>
        <w:rPr/>
      </w:pPr>
      <w:r w:rsidDel="00000000" w:rsidR="00000000" w:rsidRPr="00000000">
        <w:rPr>
          <w:rtl w:val="0"/>
        </w:rPr>
        <w:t xml:space="preserve">AUSTIN: No, but he knows his god is saying..</w:t>
      </w:r>
    </w:p>
    <w:p w:rsidR="00000000" w:rsidDel="00000000" w:rsidP="00000000" w:rsidRDefault="00000000" w:rsidRPr="00000000" w14:paraId="00000D1C">
      <w:pPr>
        <w:ind w:left="0" w:firstLine="0"/>
        <w:rPr/>
      </w:pPr>
      <w:r w:rsidDel="00000000" w:rsidR="00000000" w:rsidRPr="00000000">
        <w:rPr>
          <w:rtl w:val="0"/>
        </w:rPr>
      </w:r>
    </w:p>
    <w:p w:rsidR="00000000" w:rsidDel="00000000" w:rsidP="00000000" w:rsidRDefault="00000000" w:rsidRPr="00000000" w14:paraId="00000D1D">
      <w:pPr>
        <w:ind w:left="0" w:firstLine="0"/>
        <w:rPr/>
      </w:pPr>
      <w:r w:rsidDel="00000000" w:rsidR="00000000" w:rsidRPr="00000000">
        <w:rPr>
          <w:rtl w:val="0"/>
        </w:rPr>
        <w:t xml:space="preserve">ALI: Yeah.</w:t>
      </w:r>
    </w:p>
    <w:p w:rsidR="00000000" w:rsidDel="00000000" w:rsidP="00000000" w:rsidRDefault="00000000" w:rsidRPr="00000000" w14:paraId="00000D1E">
      <w:pPr>
        <w:ind w:left="0" w:firstLine="0"/>
        <w:rPr/>
      </w:pPr>
      <w:r w:rsidDel="00000000" w:rsidR="00000000" w:rsidRPr="00000000">
        <w:rPr>
          <w:rtl w:val="0"/>
        </w:rPr>
      </w:r>
    </w:p>
    <w:p w:rsidR="00000000" w:rsidDel="00000000" w:rsidP="00000000" w:rsidRDefault="00000000" w:rsidRPr="00000000" w14:paraId="00000D1F">
      <w:pPr>
        <w:ind w:left="0" w:firstLine="0"/>
        <w:rPr/>
      </w:pPr>
      <w:r w:rsidDel="00000000" w:rsidR="00000000" w:rsidRPr="00000000">
        <w:rPr>
          <w:rtl w:val="0"/>
        </w:rPr>
        <w:t xml:space="preserve">AUSTIN: ..this is an evil person.</w:t>
      </w:r>
    </w:p>
    <w:p w:rsidR="00000000" w:rsidDel="00000000" w:rsidP="00000000" w:rsidRDefault="00000000" w:rsidRPr="00000000" w14:paraId="00000D20">
      <w:pPr>
        <w:ind w:left="0" w:firstLine="0"/>
        <w:rPr/>
      </w:pPr>
      <w:r w:rsidDel="00000000" w:rsidR="00000000" w:rsidRPr="00000000">
        <w:rPr>
          <w:rtl w:val="0"/>
        </w:rPr>
      </w:r>
    </w:p>
    <w:p w:rsidR="00000000" w:rsidDel="00000000" w:rsidP="00000000" w:rsidRDefault="00000000" w:rsidRPr="00000000" w14:paraId="00000D21">
      <w:pPr>
        <w:ind w:left="0" w:firstLine="0"/>
        <w:rPr/>
      </w:pPr>
      <w:r w:rsidDel="00000000" w:rsidR="00000000" w:rsidRPr="00000000">
        <w:rPr>
          <w:rtl w:val="0"/>
        </w:rPr>
        <w:t xml:space="preserve">ALI: Right.</w:t>
      </w:r>
    </w:p>
    <w:p w:rsidR="00000000" w:rsidDel="00000000" w:rsidP="00000000" w:rsidRDefault="00000000" w:rsidRPr="00000000" w14:paraId="00000D22">
      <w:pPr>
        <w:ind w:left="0" w:firstLine="0"/>
        <w:rPr/>
      </w:pPr>
      <w:r w:rsidDel="00000000" w:rsidR="00000000" w:rsidRPr="00000000">
        <w:rPr>
          <w:rtl w:val="0"/>
        </w:rPr>
      </w:r>
    </w:p>
    <w:p w:rsidR="00000000" w:rsidDel="00000000" w:rsidP="00000000" w:rsidRDefault="00000000" w:rsidRPr="00000000" w14:paraId="00000D23">
      <w:pPr>
        <w:ind w:left="0" w:firstLine="0"/>
        <w:rPr/>
      </w:pPr>
      <w:r w:rsidDel="00000000" w:rsidR="00000000" w:rsidRPr="00000000">
        <w:rPr>
          <w:rtl w:val="0"/>
        </w:rPr>
        <w:t xml:space="preserve">AUSTIN: I think that’s, that’s like, that speaks to Art’s, to Hadr --Sorry. That speaks to Hadrian’s faith that that’s enough to give him that. Do you know what I mean? So yeah go ahead and, and take that. As long as, again, as long as Hella is in agreement with it.</w:t>
      </w:r>
    </w:p>
    <w:p w:rsidR="00000000" w:rsidDel="00000000" w:rsidP="00000000" w:rsidRDefault="00000000" w:rsidRPr="00000000" w14:paraId="00000D24">
      <w:pPr>
        <w:ind w:left="0" w:firstLine="0"/>
        <w:rPr/>
      </w:pPr>
      <w:r w:rsidDel="00000000" w:rsidR="00000000" w:rsidRPr="00000000">
        <w:rPr>
          <w:rtl w:val="0"/>
        </w:rPr>
      </w:r>
    </w:p>
    <w:p w:rsidR="00000000" w:rsidDel="00000000" w:rsidP="00000000" w:rsidRDefault="00000000" w:rsidRPr="00000000" w14:paraId="00000D25">
      <w:pPr>
        <w:ind w:left="0" w:firstLine="0"/>
        <w:rPr/>
      </w:pPr>
      <w:r w:rsidDel="00000000" w:rsidR="00000000" w:rsidRPr="00000000">
        <w:rPr>
          <w:rtl w:val="0"/>
        </w:rPr>
        <w:t xml:space="preserve">ALI: Yeah, that’s-</w:t>
      </w:r>
    </w:p>
    <w:p w:rsidR="00000000" w:rsidDel="00000000" w:rsidP="00000000" w:rsidRDefault="00000000" w:rsidRPr="00000000" w14:paraId="00000D26">
      <w:pPr>
        <w:ind w:left="0" w:firstLine="0"/>
        <w:rPr/>
      </w:pPr>
      <w:r w:rsidDel="00000000" w:rsidR="00000000" w:rsidRPr="00000000">
        <w:rPr>
          <w:rtl w:val="0"/>
        </w:rPr>
      </w:r>
    </w:p>
    <w:p w:rsidR="00000000" w:rsidDel="00000000" w:rsidP="00000000" w:rsidRDefault="00000000" w:rsidRPr="00000000" w14:paraId="00000D27">
      <w:pPr>
        <w:ind w:left="0" w:firstLine="0"/>
        <w:rPr/>
      </w:pPr>
      <w:r w:rsidDel="00000000" w:rsidR="00000000" w:rsidRPr="00000000">
        <w:rPr>
          <w:rtl w:val="0"/>
        </w:rPr>
        <w:t xml:space="preserve">AUSTIN: That that’s fair, that that’s a fair change.</w:t>
      </w:r>
    </w:p>
    <w:p w:rsidR="00000000" w:rsidDel="00000000" w:rsidP="00000000" w:rsidRDefault="00000000" w:rsidRPr="00000000" w14:paraId="00000D28">
      <w:pPr>
        <w:ind w:left="0" w:firstLine="0"/>
        <w:rPr/>
      </w:pPr>
      <w:r w:rsidDel="00000000" w:rsidR="00000000" w:rsidRPr="00000000">
        <w:rPr>
          <w:rtl w:val="0"/>
        </w:rPr>
      </w:r>
    </w:p>
    <w:p w:rsidR="00000000" w:rsidDel="00000000" w:rsidP="00000000" w:rsidRDefault="00000000" w:rsidRPr="00000000" w14:paraId="00000D29">
      <w:pPr>
        <w:ind w:left="0" w:firstLine="0"/>
        <w:rPr/>
      </w:pPr>
      <w:r w:rsidDel="00000000" w:rsidR="00000000" w:rsidRPr="00000000">
        <w:rPr>
          <w:rtl w:val="0"/>
        </w:rPr>
        <w:t xml:space="preserve">KEITH: Real quick Austin, can you tell me what I had exactly written for my alignment.</w:t>
      </w:r>
    </w:p>
    <w:p w:rsidR="00000000" w:rsidDel="00000000" w:rsidP="00000000" w:rsidRDefault="00000000" w:rsidRPr="00000000" w14:paraId="00000D2A">
      <w:pPr>
        <w:ind w:left="0" w:firstLine="0"/>
        <w:rPr/>
      </w:pPr>
      <w:r w:rsidDel="00000000" w:rsidR="00000000" w:rsidRPr="00000000">
        <w:rPr>
          <w:rtl w:val="0"/>
        </w:rPr>
      </w:r>
    </w:p>
    <w:p w:rsidR="00000000" w:rsidDel="00000000" w:rsidP="00000000" w:rsidRDefault="00000000" w:rsidRPr="00000000" w14:paraId="00000D2B">
      <w:pPr>
        <w:ind w:left="0" w:firstLine="0"/>
        <w:rPr/>
      </w:pPr>
      <w:r w:rsidDel="00000000" w:rsidR="00000000" w:rsidRPr="00000000">
        <w:rPr>
          <w:rtl w:val="0"/>
        </w:rPr>
        <w:t xml:space="preserve">AUSTIN: Sure. Your alignment was ‘destroy a symbol of old civilisation’.</w:t>
      </w:r>
    </w:p>
    <w:p w:rsidR="00000000" w:rsidDel="00000000" w:rsidP="00000000" w:rsidRDefault="00000000" w:rsidRPr="00000000" w14:paraId="00000D2C">
      <w:pPr>
        <w:ind w:left="0" w:firstLine="0"/>
        <w:rPr/>
      </w:pPr>
      <w:r w:rsidDel="00000000" w:rsidR="00000000" w:rsidRPr="00000000">
        <w:rPr>
          <w:rtl w:val="0"/>
        </w:rPr>
      </w:r>
    </w:p>
    <w:p w:rsidR="00000000" w:rsidDel="00000000" w:rsidP="00000000" w:rsidRDefault="00000000" w:rsidRPr="00000000" w14:paraId="00000D2D">
      <w:pPr>
        <w:ind w:left="0" w:firstLine="0"/>
        <w:rPr/>
      </w:pPr>
      <w:r w:rsidDel="00000000" w:rsidR="00000000" w:rsidRPr="00000000">
        <w:rPr>
          <w:rtl w:val="0"/>
        </w:rPr>
        <w:t xml:space="preserve">KEITH: Okay.</w:t>
      </w:r>
    </w:p>
    <w:p w:rsidR="00000000" w:rsidDel="00000000" w:rsidP="00000000" w:rsidRDefault="00000000" w:rsidRPr="00000000" w14:paraId="00000D2E">
      <w:pPr>
        <w:ind w:left="0" w:firstLine="0"/>
        <w:rPr/>
      </w:pPr>
      <w:r w:rsidDel="00000000" w:rsidR="00000000" w:rsidRPr="00000000">
        <w:rPr>
          <w:rtl w:val="0"/>
        </w:rPr>
      </w:r>
    </w:p>
    <w:p w:rsidR="00000000" w:rsidDel="00000000" w:rsidP="00000000" w:rsidRDefault="00000000" w:rsidRPr="00000000" w14:paraId="00000D2F">
      <w:pPr>
        <w:ind w:left="0" w:firstLine="0"/>
        <w:rPr/>
      </w:pPr>
      <w:r w:rsidDel="00000000" w:rsidR="00000000" w:rsidRPr="00000000">
        <w:rPr>
          <w:rtl w:val="0"/>
        </w:rPr>
        <w:t xml:space="preserve">AUSTIN: Which I don’t think you did.</w:t>
      </w:r>
    </w:p>
    <w:p w:rsidR="00000000" w:rsidDel="00000000" w:rsidP="00000000" w:rsidRDefault="00000000" w:rsidRPr="00000000" w14:paraId="00000D30">
      <w:pPr>
        <w:ind w:left="0" w:firstLine="0"/>
        <w:rPr/>
      </w:pPr>
      <w:r w:rsidDel="00000000" w:rsidR="00000000" w:rsidRPr="00000000">
        <w:rPr>
          <w:rtl w:val="0"/>
        </w:rPr>
      </w:r>
    </w:p>
    <w:p w:rsidR="00000000" w:rsidDel="00000000" w:rsidP="00000000" w:rsidRDefault="00000000" w:rsidRPr="00000000" w14:paraId="00000D31">
      <w:pPr>
        <w:ind w:left="0" w:firstLine="0"/>
        <w:rPr/>
      </w:pPr>
      <w:r w:rsidDel="00000000" w:rsidR="00000000" w:rsidRPr="00000000">
        <w:rPr>
          <w:rtl w:val="0"/>
        </w:rPr>
        <w:t xml:space="preserve">KEITH: No.</w:t>
      </w:r>
    </w:p>
    <w:p w:rsidR="00000000" w:rsidDel="00000000" w:rsidP="00000000" w:rsidRDefault="00000000" w:rsidRPr="00000000" w14:paraId="00000D32">
      <w:pPr>
        <w:ind w:left="0" w:firstLine="0"/>
        <w:rPr/>
      </w:pPr>
      <w:r w:rsidDel="00000000" w:rsidR="00000000" w:rsidRPr="00000000">
        <w:rPr>
          <w:rtl w:val="0"/>
        </w:rPr>
      </w:r>
    </w:p>
    <w:p w:rsidR="00000000" w:rsidDel="00000000" w:rsidP="00000000" w:rsidRDefault="00000000" w:rsidRPr="00000000" w14:paraId="00000D33">
      <w:pPr>
        <w:ind w:left="0" w:firstLine="0"/>
        <w:rPr/>
      </w:pPr>
      <w:r w:rsidDel="00000000" w:rsidR="00000000" w:rsidRPr="00000000">
        <w:rPr>
          <w:rtl w:val="0"/>
        </w:rPr>
        <w:t xml:space="preserve">AUSTIN: The Great Fantasmo had ‘gain respect through power’. Which I don’t think.. came up in this game?</w:t>
      </w:r>
    </w:p>
    <w:p w:rsidR="00000000" w:rsidDel="00000000" w:rsidP="00000000" w:rsidRDefault="00000000" w:rsidRPr="00000000" w14:paraId="00000D34">
      <w:pPr>
        <w:ind w:left="0" w:firstLine="0"/>
        <w:rPr/>
      </w:pPr>
      <w:r w:rsidDel="00000000" w:rsidR="00000000" w:rsidRPr="00000000">
        <w:rPr>
          <w:rtl w:val="0"/>
        </w:rPr>
      </w:r>
    </w:p>
    <w:p w:rsidR="00000000" w:rsidDel="00000000" w:rsidP="00000000" w:rsidRDefault="00000000" w:rsidRPr="00000000" w14:paraId="00000D35">
      <w:pPr>
        <w:ind w:left="0" w:firstLine="0"/>
        <w:rPr/>
      </w:pPr>
      <w:r w:rsidDel="00000000" w:rsidR="00000000" w:rsidRPr="00000000">
        <w:rPr>
          <w:rtl w:val="0"/>
        </w:rPr>
        <w:t xml:space="preserve">NICK: Did anybody-</w:t>
      </w:r>
    </w:p>
    <w:p w:rsidR="00000000" w:rsidDel="00000000" w:rsidP="00000000" w:rsidRDefault="00000000" w:rsidRPr="00000000" w14:paraId="00000D36">
      <w:pPr>
        <w:ind w:left="0" w:firstLine="0"/>
        <w:rPr/>
      </w:pPr>
      <w:r w:rsidDel="00000000" w:rsidR="00000000" w:rsidRPr="00000000">
        <w:rPr>
          <w:rtl w:val="0"/>
        </w:rPr>
      </w:r>
    </w:p>
    <w:p w:rsidR="00000000" w:rsidDel="00000000" w:rsidP="00000000" w:rsidRDefault="00000000" w:rsidRPr="00000000" w14:paraId="00000D37">
      <w:pPr>
        <w:ind w:left="0" w:firstLine="0"/>
        <w:rPr/>
      </w:pPr>
      <w:r w:rsidDel="00000000" w:rsidR="00000000" w:rsidRPr="00000000">
        <w:rPr>
          <w:rtl w:val="0"/>
        </w:rPr>
        <w:t xml:space="preserve">AUSTIN: I don’t think..</w:t>
      </w:r>
    </w:p>
    <w:p w:rsidR="00000000" w:rsidDel="00000000" w:rsidP="00000000" w:rsidRDefault="00000000" w:rsidRPr="00000000" w14:paraId="00000D38">
      <w:pPr>
        <w:ind w:left="0" w:firstLine="0"/>
        <w:rPr/>
      </w:pPr>
      <w:r w:rsidDel="00000000" w:rsidR="00000000" w:rsidRPr="00000000">
        <w:rPr>
          <w:rtl w:val="0"/>
        </w:rPr>
      </w:r>
    </w:p>
    <w:p w:rsidR="00000000" w:rsidDel="00000000" w:rsidP="00000000" w:rsidRDefault="00000000" w:rsidRPr="00000000" w14:paraId="00000D39">
      <w:pPr>
        <w:ind w:left="0" w:firstLine="0"/>
        <w:rPr/>
      </w:pPr>
      <w:r w:rsidDel="00000000" w:rsidR="00000000" w:rsidRPr="00000000">
        <w:rPr>
          <w:rtl w:val="0"/>
        </w:rPr>
        <w:t xml:space="preserve">NICK: Did anybody, anybody respect my ability to be a dick?</w:t>
        <w:br w:type="textWrapping"/>
        <w:br w:type="textWrapping"/>
        <w:t xml:space="preserve">[Austin and Jack laughing]</w:t>
      </w:r>
    </w:p>
    <w:p w:rsidR="00000000" w:rsidDel="00000000" w:rsidP="00000000" w:rsidRDefault="00000000" w:rsidRPr="00000000" w14:paraId="00000D3A">
      <w:pPr>
        <w:ind w:left="0" w:firstLine="0"/>
        <w:rPr/>
      </w:pPr>
      <w:r w:rsidDel="00000000" w:rsidR="00000000" w:rsidRPr="00000000">
        <w:rPr>
          <w:rtl w:val="0"/>
        </w:rPr>
      </w:r>
    </w:p>
    <w:p w:rsidR="00000000" w:rsidDel="00000000" w:rsidP="00000000" w:rsidRDefault="00000000" w:rsidRPr="00000000" w14:paraId="00000D3B">
      <w:pPr>
        <w:ind w:left="0" w:firstLine="0"/>
        <w:rPr/>
      </w:pPr>
      <w:r w:rsidDel="00000000" w:rsidR="00000000" w:rsidRPr="00000000">
        <w:rPr>
          <w:rtl w:val="0"/>
        </w:rPr>
        <w:t xml:space="preserve">KEITH: No.</w:t>
      </w:r>
    </w:p>
    <w:p w:rsidR="00000000" w:rsidDel="00000000" w:rsidP="00000000" w:rsidRDefault="00000000" w:rsidRPr="00000000" w14:paraId="00000D3C">
      <w:pPr>
        <w:ind w:left="0" w:firstLine="0"/>
        <w:rPr/>
      </w:pPr>
      <w:r w:rsidDel="00000000" w:rsidR="00000000" w:rsidRPr="00000000">
        <w:rPr>
          <w:rtl w:val="0"/>
        </w:rPr>
      </w:r>
    </w:p>
    <w:p w:rsidR="00000000" w:rsidDel="00000000" w:rsidP="00000000" w:rsidRDefault="00000000" w:rsidRPr="00000000" w14:paraId="00000D3D">
      <w:pPr>
        <w:ind w:left="0" w:firstLine="0"/>
        <w:rPr/>
      </w:pPr>
      <w:r w:rsidDel="00000000" w:rsidR="00000000" w:rsidRPr="00000000">
        <w:rPr>
          <w:rtl w:val="0"/>
        </w:rPr>
        <w:t xml:space="preserve">NICK: [laughing] By just disappearing on you.</w:t>
      </w:r>
    </w:p>
    <w:p w:rsidR="00000000" w:rsidDel="00000000" w:rsidP="00000000" w:rsidRDefault="00000000" w:rsidRPr="00000000" w14:paraId="00000D3E">
      <w:pPr>
        <w:ind w:left="0" w:firstLine="0"/>
        <w:rPr/>
      </w:pPr>
      <w:r w:rsidDel="00000000" w:rsidR="00000000" w:rsidRPr="00000000">
        <w:rPr>
          <w:rtl w:val="0"/>
        </w:rPr>
      </w:r>
    </w:p>
    <w:p w:rsidR="00000000" w:rsidDel="00000000" w:rsidP="00000000" w:rsidRDefault="00000000" w:rsidRPr="00000000" w14:paraId="00000D3F">
      <w:pPr>
        <w:ind w:left="0" w:firstLine="0"/>
        <w:rPr/>
      </w:pPr>
      <w:r w:rsidDel="00000000" w:rsidR="00000000" w:rsidRPr="00000000">
        <w:rPr>
          <w:rtl w:val="0"/>
        </w:rPr>
        <w:t xml:space="preserve">KEITH: No. I, if I didn’t feel, if I didn’t, if I wasn’t so interested in switching up the, the bond that I did switch up. I might have switched up ‘The Great Fantasmo has something to teach me’, and resolved it in that [laughing] ‘This guy can’t teach shit’.</w:t>
      </w:r>
    </w:p>
    <w:p w:rsidR="00000000" w:rsidDel="00000000" w:rsidP="00000000" w:rsidRDefault="00000000" w:rsidRPr="00000000" w14:paraId="00000D40">
      <w:pPr>
        <w:ind w:left="0" w:firstLine="0"/>
        <w:rPr/>
      </w:pPr>
      <w:r w:rsidDel="00000000" w:rsidR="00000000" w:rsidRPr="00000000">
        <w:rPr>
          <w:rtl w:val="0"/>
        </w:rPr>
      </w:r>
    </w:p>
    <w:p w:rsidR="00000000" w:rsidDel="00000000" w:rsidP="00000000" w:rsidRDefault="00000000" w:rsidRPr="00000000" w14:paraId="00000D41">
      <w:pPr>
        <w:ind w:left="0" w:firstLine="0"/>
        <w:rPr/>
      </w:pPr>
      <w:r w:rsidDel="00000000" w:rsidR="00000000" w:rsidRPr="00000000">
        <w:rPr>
          <w:rtl w:val="0"/>
        </w:rPr>
        <w:t xml:space="preserve">[Austin and Ali laughing]</w:t>
      </w:r>
    </w:p>
    <w:p w:rsidR="00000000" w:rsidDel="00000000" w:rsidP="00000000" w:rsidRDefault="00000000" w:rsidRPr="00000000" w14:paraId="00000D42">
      <w:pPr>
        <w:ind w:left="0" w:firstLine="0"/>
        <w:rPr/>
      </w:pPr>
      <w:r w:rsidDel="00000000" w:rsidR="00000000" w:rsidRPr="00000000">
        <w:rPr>
          <w:rtl w:val="0"/>
        </w:rPr>
      </w:r>
    </w:p>
    <w:p w:rsidR="00000000" w:rsidDel="00000000" w:rsidP="00000000" w:rsidRDefault="00000000" w:rsidRPr="00000000" w14:paraId="00000D43">
      <w:pPr>
        <w:ind w:left="0" w:firstLine="0"/>
        <w:rPr/>
      </w:pPr>
      <w:r w:rsidDel="00000000" w:rsidR="00000000" w:rsidRPr="00000000">
        <w:rPr>
          <w:rtl w:val="0"/>
        </w:rPr>
        <w:t xml:space="preserve">AUSTIN: No, let’s keep that and see how that goes.</w:t>
      </w:r>
    </w:p>
    <w:p w:rsidR="00000000" w:rsidDel="00000000" w:rsidP="00000000" w:rsidRDefault="00000000" w:rsidRPr="00000000" w14:paraId="00000D44">
      <w:pPr>
        <w:ind w:left="0" w:firstLine="0"/>
        <w:rPr/>
      </w:pPr>
      <w:r w:rsidDel="00000000" w:rsidR="00000000" w:rsidRPr="00000000">
        <w:rPr>
          <w:rtl w:val="0"/>
        </w:rPr>
      </w:r>
    </w:p>
    <w:p w:rsidR="00000000" w:rsidDel="00000000" w:rsidP="00000000" w:rsidRDefault="00000000" w:rsidRPr="00000000" w14:paraId="00000D45">
      <w:pPr>
        <w:ind w:left="0" w:firstLine="0"/>
        <w:rPr/>
      </w:pPr>
      <w:r w:rsidDel="00000000" w:rsidR="00000000" w:rsidRPr="00000000">
        <w:rPr>
          <w:rtl w:val="0"/>
        </w:rPr>
        <w:t xml:space="preserve">ART: I think he’s </w:t>
      </w:r>
      <w:r w:rsidDel="00000000" w:rsidR="00000000" w:rsidRPr="00000000">
        <w:rPr>
          <w:i w:val="1"/>
          <w:rtl w:val="0"/>
        </w:rPr>
        <w:t xml:space="preserve">way </w:t>
      </w:r>
      <w:r w:rsidDel="00000000" w:rsidR="00000000" w:rsidRPr="00000000">
        <w:rPr>
          <w:rtl w:val="0"/>
        </w:rPr>
        <w:t xml:space="preserve">more dangerous to the group that I am, but ‘yknow..</w:t>
      </w:r>
    </w:p>
    <w:p w:rsidR="00000000" w:rsidDel="00000000" w:rsidP="00000000" w:rsidRDefault="00000000" w:rsidRPr="00000000" w14:paraId="00000D46">
      <w:pPr>
        <w:ind w:left="0" w:firstLine="0"/>
        <w:rPr/>
      </w:pPr>
      <w:r w:rsidDel="00000000" w:rsidR="00000000" w:rsidRPr="00000000">
        <w:rPr>
          <w:rtl w:val="0"/>
        </w:rPr>
      </w:r>
    </w:p>
    <w:p w:rsidR="00000000" w:rsidDel="00000000" w:rsidP="00000000" w:rsidRDefault="00000000" w:rsidRPr="00000000" w14:paraId="00000D47">
      <w:pPr>
        <w:ind w:left="0" w:firstLine="0"/>
        <w:rPr/>
      </w:pPr>
      <w:r w:rsidDel="00000000" w:rsidR="00000000" w:rsidRPr="00000000">
        <w:rPr>
          <w:rtl w:val="0"/>
        </w:rPr>
        <w:t xml:space="preserve">AUSTIN: [laughs] Lem King’s alignment was ‘avoid a conflict or diffuse a tense situation’. Did you do that at all there?</w:t>
        <w:br w:type="textWrapping"/>
        <w:br w:type="textWrapping"/>
        <w:t xml:space="preserve">JACK: I don’t think I did that.</w:t>
      </w:r>
    </w:p>
    <w:p w:rsidR="00000000" w:rsidDel="00000000" w:rsidP="00000000" w:rsidRDefault="00000000" w:rsidRPr="00000000" w14:paraId="00000D48">
      <w:pPr>
        <w:ind w:left="0" w:firstLine="0"/>
        <w:rPr/>
      </w:pPr>
      <w:r w:rsidDel="00000000" w:rsidR="00000000" w:rsidRPr="00000000">
        <w:rPr>
          <w:rtl w:val="0"/>
        </w:rPr>
      </w:r>
    </w:p>
    <w:p w:rsidR="00000000" w:rsidDel="00000000" w:rsidP="00000000" w:rsidRDefault="00000000" w:rsidRPr="00000000" w14:paraId="00000D49">
      <w:pPr>
        <w:ind w:left="0" w:firstLine="0"/>
        <w:rPr/>
      </w:pPr>
      <w:r w:rsidDel="00000000" w:rsidR="00000000" w:rsidRPr="00000000">
        <w:rPr>
          <w:rtl w:val="0"/>
        </w:rPr>
        <w:t xml:space="preserve">AUSTIN: No, there were moments where you could have done it.</w:t>
      </w:r>
    </w:p>
    <w:p w:rsidR="00000000" w:rsidDel="00000000" w:rsidP="00000000" w:rsidRDefault="00000000" w:rsidRPr="00000000" w14:paraId="00000D4A">
      <w:pPr>
        <w:ind w:left="0" w:firstLine="0"/>
        <w:rPr/>
      </w:pPr>
      <w:r w:rsidDel="00000000" w:rsidR="00000000" w:rsidRPr="00000000">
        <w:rPr>
          <w:rtl w:val="0"/>
        </w:rPr>
      </w:r>
    </w:p>
    <w:p w:rsidR="00000000" w:rsidDel="00000000" w:rsidP="00000000" w:rsidRDefault="00000000" w:rsidRPr="00000000" w14:paraId="00000D4B">
      <w:pPr>
        <w:ind w:left="0" w:firstLine="0"/>
        <w:rPr/>
      </w:pPr>
      <w:r w:rsidDel="00000000" w:rsidR="00000000" w:rsidRPr="00000000">
        <w:rPr>
          <w:rtl w:val="0"/>
        </w:rPr>
        <w:t xml:space="preserve">JACK: I think I tried to but I don’t think..</w:t>
      </w:r>
    </w:p>
    <w:p w:rsidR="00000000" w:rsidDel="00000000" w:rsidP="00000000" w:rsidRDefault="00000000" w:rsidRPr="00000000" w14:paraId="00000D4C">
      <w:pPr>
        <w:ind w:left="0" w:firstLine="0"/>
        <w:rPr/>
      </w:pPr>
      <w:r w:rsidDel="00000000" w:rsidR="00000000" w:rsidRPr="00000000">
        <w:rPr>
          <w:rtl w:val="0"/>
        </w:rPr>
      </w:r>
    </w:p>
    <w:p w:rsidR="00000000" w:rsidDel="00000000" w:rsidP="00000000" w:rsidRDefault="00000000" w:rsidRPr="00000000" w14:paraId="00000D4D">
      <w:pPr>
        <w:ind w:left="0" w:firstLine="0"/>
        <w:rPr/>
      </w:pPr>
      <w:r w:rsidDel="00000000" w:rsidR="00000000" w:rsidRPr="00000000">
        <w:rPr>
          <w:rtl w:val="0"/>
        </w:rPr>
        <w:t xml:space="preserve">AUSTIN: They were close. You were close a couple of times.</w:t>
      </w:r>
    </w:p>
    <w:p w:rsidR="00000000" w:rsidDel="00000000" w:rsidP="00000000" w:rsidRDefault="00000000" w:rsidRPr="00000000" w14:paraId="00000D4E">
      <w:pPr>
        <w:ind w:left="0" w:firstLine="0"/>
        <w:rPr/>
      </w:pPr>
      <w:r w:rsidDel="00000000" w:rsidR="00000000" w:rsidRPr="00000000">
        <w:rPr>
          <w:rtl w:val="0"/>
        </w:rPr>
      </w:r>
    </w:p>
    <w:p w:rsidR="00000000" w:rsidDel="00000000" w:rsidP="00000000" w:rsidRDefault="00000000" w:rsidRPr="00000000" w14:paraId="00000D4F">
      <w:pPr>
        <w:ind w:left="0" w:firstLine="0"/>
        <w:rPr/>
      </w:pPr>
      <w:r w:rsidDel="00000000" w:rsidR="00000000" w:rsidRPr="00000000">
        <w:rPr>
          <w:rtl w:val="0"/>
        </w:rPr>
        <w:t xml:space="preserve">JACK: Yeah. </w:t>
      </w:r>
    </w:p>
    <w:p w:rsidR="00000000" w:rsidDel="00000000" w:rsidP="00000000" w:rsidRDefault="00000000" w:rsidRPr="00000000" w14:paraId="00000D50">
      <w:pPr>
        <w:ind w:left="0" w:firstLine="0"/>
        <w:rPr/>
      </w:pPr>
      <w:r w:rsidDel="00000000" w:rsidR="00000000" w:rsidRPr="00000000">
        <w:rPr>
          <w:rtl w:val="0"/>
        </w:rPr>
      </w:r>
    </w:p>
    <w:p w:rsidR="00000000" w:rsidDel="00000000" w:rsidP="00000000" w:rsidRDefault="00000000" w:rsidRPr="00000000" w14:paraId="00000D51">
      <w:pPr>
        <w:ind w:left="0" w:firstLine="0"/>
        <w:rPr/>
      </w:pPr>
      <w:r w:rsidDel="00000000" w:rsidR="00000000" w:rsidRPr="00000000">
        <w:rPr>
          <w:rtl w:val="0"/>
        </w:rPr>
        <w:t xml:space="preserve">AUSTIN: Hadrian’s was ‘deny mercy to a criminal or unbeliever’. You did not do that, I don’t care-</w:t>
      </w:r>
    </w:p>
    <w:p w:rsidR="00000000" w:rsidDel="00000000" w:rsidP="00000000" w:rsidRDefault="00000000" w:rsidRPr="00000000" w14:paraId="00000D52">
      <w:pPr>
        <w:ind w:left="0" w:firstLine="0"/>
        <w:rPr/>
      </w:pPr>
      <w:r w:rsidDel="00000000" w:rsidR="00000000" w:rsidRPr="00000000">
        <w:rPr>
          <w:rtl w:val="0"/>
        </w:rPr>
      </w:r>
    </w:p>
    <w:p w:rsidR="00000000" w:rsidDel="00000000" w:rsidP="00000000" w:rsidRDefault="00000000" w:rsidRPr="00000000" w14:paraId="00000D53">
      <w:pPr>
        <w:ind w:left="0" w:firstLine="0"/>
        <w:rPr/>
      </w:pPr>
      <w:r w:rsidDel="00000000" w:rsidR="00000000" w:rsidRPr="00000000">
        <w:rPr>
          <w:rtl w:val="0"/>
        </w:rPr>
        <w:t xml:space="preserve">ART: No.</w:t>
      </w:r>
    </w:p>
    <w:p w:rsidR="00000000" w:rsidDel="00000000" w:rsidP="00000000" w:rsidRDefault="00000000" w:rsidRPr="00000000" w14:paraId="00000D54">
      <w:pPr>
        <w:ind w:left="0" w:firstLine="0"/>
        <w:rPr/>
      </w:pPr>
      <w:r w:rsidDel="00000000" w:rsidR="00000000" w:rsidRPr="00000000">
        <w:rPr>
          <w:rtl w:val="0"/>
        </w:rPr>
      </w:r>
    </w:p>
    <w:p w:rsidR="00000000" w:rsidDel="00000000" w:rsidP="00000000" w:rsidRDefault="00000000" w:rsidRPr="00000000" w14:paraId="00000D55">
      <w:pPr>
        <w:ind w:left="0" w:firstLine="0"/>
        <w:rPr/>
      </w:pPr>
      <w:r w:rsidDel="00000000" w:rsidR="00000000" w:rsidRPr="00000000">
        <w:rPr>
          <w:rtl w:val="0"/>
        </w:rPr>
        <w:t xml:space="preserve">KEITH: Well, to be fair Hadrian </w:t>
      </w:r>
      <w:r w:rsidDel="00000000" w:rsidR="00000000" w:rsidRPr="00000000">
        <w:rPr>
          <w:i w:val="1"/>
          <w:rtl w:val="0"/>
        </w:rPr>
        <w:t xml:space="preserve">destroyed</w:t>
      </w:r>
      <w:r w:rsidDel="00000000" w:rsidR="00000000" w:rsidRPr="00000000">
        <w:rPr>
          <w:rtl w:val="0"/>
        </w:rPr>
        <w:t xml:space="preserve"> and </w:t>
      </w:r>
      <w:r w:rsidDel="00000000" w:rsidR="00000000" w:rsidRPr="00000000">
        <w:rPr>
          <w:i w:val="1"/>
          <w:rtl w:val="0"/>
        </w:rPr>
        <w:t xml:space="preserve">innocent</w:t>
      </w:r>
      <w:r w:rsidDel="00000000" w:rsidR="00000000" w:rsidRPr="00000000">
        <w:rPr>
          <w:rtl w:val="0"/>
        </w:rPr>
        <w:t xml:space="preserve"> man skeleton.</w:t>
      </w:r>
    </w:p>
    <w:p w:rsidR="00000000" w:rsidDel="00000000" w:rsidP="00000000" w:rsidRDefault="00000000" w:rsidRPr="00000000" w14:paraId="00000D56">
      <w:pPr>
        <w:ind w:left="0" w:firstLine="0"/>
        <w:rPr/>
      </w:pPr>
      <w:r w:rsidDel="00000000" w:rsidR="00000000" w:rsidRPr="00000000">
        <w:rPr>
          <w:rtl w:val="0"/>
        </w:rPr>
      </w:r>
    </w:p>
    <w:p w:rsidR="00000000" w:rsidDel="00000000" w:rsidP="00000000" w:rsidRDefault="00000000" w:rsidRPr="00000000" w14:paraId="00000D57">
      <w:pPr>
        <w:ind w:left="0" w:firstLine="0"/>
        <w:rPr/>
      </w:pPr>
      <w:r w:rsidDel="00000000" w:rsidR="00000000" w:rsidRPr="00000000">
        <w:rPr>
          <w:rtl w:val="0"/>
        </w:rPr>
        <w:t xml:space="preserve">[Ali laughing]</w:t>
      </w:r>
    </w:p>
    <w:p w:rsidR="00000000" w:rsidDel="00000000" w:rsidP="00000000" w:rsidRDefault="00000000" w:rsidRPr="00000000" w14:paraId="00000D58">
      <w:pPr>
        <w:ind w:left="0" w:firstLine="0"/>
        <w:rPr/>
      </w:pPr>
      <w:r w:rsidDel="00000000" w:rsidR="00000000" w:rsidRPr="00000000">
        <w:rPr>
          <w:rtl w:val="0"/>
        </w:rPr>
      </w:r>
    </w:p>
    <w:p w:rsidR="00000000" w:rsidDel="00000000" w:rsidP="00000000" w:rsidRDefault="00000000" w:rsidRPr="00000000" w14:paraId="00000D59">
      <w:pPr>
        <w:ind w:left="0" w:firstLine="0"/>
        <w:rPr/>
      </w:pPr>
      <w:r w:rsidDel="00000000" w:rsidR="00000000" w:rsidRPr="00000000">
        <w:rPr>
          <w:rtl w:val="0"/>
        </w:rPr>
        <w:t xml:space="preserve">AUSTIN: That man, Keith, that man was a believer. Hella had-</w:t>
      </w:r>
    </w:p>
    <w:p w:rsidR="00000000" w:rsidDel="00000000" w:rsidP="00000000" w:rsidRDefault="00000000" w:rsidRPr="00000000" w14:paraId="00000D5A">
      <w:pPr>
        <w:ind w:left="0" w:firstLine="0"/>
        <w:rPr/>
      </w:pPr>
      <w:r w:rsidDel="00000000" w:rsidR="00000000" w:rsidRPr="00000000">
        <w:rPr>
          <w:rtl w:val="0"/>
        </w:rPr>
      </w:r>
    </w:p>
    <w:p w:rsidR="00000000" w:rsidDel="00000000" w:rsidP="00000000" w:rsidRDefault="00000000" w:rsidRPr="00000000" w14:paraId="00000D5B">
      <w:pPr>
        <w:ind w:left="0" w:firstLine="0"/>
        <w:rPr/>
      </w:pPr>
      <w:r w:rsidDel="00000000" w:rsidR="00000000" w:rsidRPr="00000000">
        <w:rPr>
          <w:rtl w:val="0"/>
        </w:rPr>
        <w:t xml:space="preserve">ART: Yeah, I, I didn’t figure that out til much later though.</w:t>
      </w:r>
    </w:p>
    <w:p w:rsidR="00000000" w:rsidDel="00000000" w:rsidP="00000000" w:rsidRDefault="00000000" w:rsidRPr="00000000" w14:paraId="00000D5C">
      <w:pPr>
        <w:ind w:left="0" w:firstLine="0"/>
        <w:rPr/>
      </w:pPr>
      <w:r w:rsidDel="00000000" w:rsidR="00000000" w:rsidRPr="00000000">
        <w:rPr>
          <w:rtl w:val="0"/>
        </w:rPr>
      </w:r>
    </w:p>
    <w:p w:rsidR="00000000" w:rsidDel="00000000" w:rsidP="00000000" w:rsidRDefault="00000000" w:rsidRPr="00000000" w14:paraId="00000D5D">
      <w:pPr>
        <w:ind w:left="0" w:firstLine="0"/>
        <w:rPr/>
      </w:pPr>
      <w:r w:rsidDel="00000000" w:rsidR="00000000" w:rsidRPr="00000000">
        <w:rPr>
          <w:rtl w:val="0"/>
        </w:rPr>
        <w:t xml:space="preserve">AUSTIN: That’s fair. Evil-</w:t>
      </w:r>
    </w:p>
    <w:p w:rsidR="00000000" w:rsidDel="00000000" w:rsidP="00000000" w:rsidRDefault="00000000" w:rsidRPr="00000000" w14:paraId="00000D5E">
      <w:pPr>
        <w:ind w:left="0" w:firstLine="0"/>
        <w:rPr/>
      </w:pPr>
      <w:r w:rsidDel="00000000" w:rsidR="00000000" w:rsidRPr="00000000">
        <w:rPr>
          <w:rtl w:val="0"/>
        </w:rPr>
      </w:r>
    </w:p>
    <w:p w:rsidR="00000000" w:rsidDel="00000000" w:rsidP="00000000" w:rsidRDefault="00000000" w:rsidRPr="00000000" w14:paraId="00000D5F">
      <w:pPr>
        <w:ind w:left="0" w:firstLine="0"/>
        <w:rPr/>
      </w:pPr>
      <w:r w:rsidDel="00000000" w:rsidR="00000000" w:rsidRPr="00000000">
        <w:rPr>
          <w:rtl w:val="0"/>
        </w:rPr>
        <w:t xml:space="preserve">ART: I also forgot I have that power. That power would have been super useful right then.</w:t>
      </w:r>
    </w:p>
    <w:p w:rsidR="00000000" w:rsidDel="00000000" w:rsidP="00000000" w:rsidRDefault="00000000" w:rsidRPr="00000000" w14:paraId="00000D60">
      <w:pPr>
        <w:ind w:left="0" w:firstLine="0"/>
        <w:rPr/>
      </w:pPr>
      <w:r w:rsidDel="00000000" w:rsidR="00000000" w:rsidRPr="00000000">
        <w:rPr>
          <w:rtl w:val="0"/>
        </w:rPr>
      </w:r>
    </w:p>
    <w:p w:rsidR="00000000" w:rsidDel="00000000" w:rsidP="00000000" w:rsidRDefault="00000000" w:rsidRPr="00000000" w14:paraId="00000D61">
      <w:pPr>
        <w:ind w:left="0" w:firstLine="0"/>
        <w:rPr/>
      </w:pPr>
      <w:r w:rsidDel="00000000" w:rsidR="00000000" w:rsidRPr="00000000">
        <w:rPr>
          <w:rtl w:val="0"/>
        </w:rPr>
        <w:t xml:space="preserve">AUSTIN: [laughing] Hella’s is-</w:t>
      </w:r>
    </w:p>
    <w:p w:rsidR="00000000" w:rsidDel="00000000" w:rsidP="00000000" w:rsidRDefault="00000000" w:rsidRPr="00000000" w14:paraId="00000D62">
      <w:pPr>
        <w:ind w:left="0" w:firstLine="0"/>
        <w:rPr/>
      </w:pPr>
      <w:r w:rsidDel="00000000" w:rsidR="00000000" w:rsidRPr="00000000">
        <w:rPr>
          <w:rtl w:val="0"/>
        </w:rPr>
      </w:r>
    </w:p>
    <w:p w:rsidR="00000000" w:rsidDel="00000000" w:rsidP="00000000" w:rsidRDefault="00000000" w:rsidRPr="00000000" w14:paraId="00000D63">
      <w:pPr>
        <w:ind w:left="0" w:firstLine="0"/>
        <w:rPr/>
      </w:pPr>
      <w:r w:rsidDel="00000000" w:rsidR="00000000" w:rsidRPr="00000000">
        <w:rPr>
          <w:rtl w:val="0"/>
        </w:rPr>
        <w:t xml:space="preserve">KEITH: [laughing] I reminded you of the power in the moment I think.</w:t>
      </w:r>
    </w:p>
    <w:p w:rsidR="00000000" w:rsidDel="00000000" w:rsidP="00000000" w:rsidRDefault="00000000" w:rsidRPr="00000000" w14:paraId="00000D64">
      <w:pPr>
        <w:ind w:left="0" w:firstLine="0"/>
        <w:rPr/>
      </w:pPr>
      <w:r w:rsidDel="00000000" w:rsidR="00000000" w:rsidRPr="00000000">
        <w:rPr>
          <w:rtl w:val="0"/>
        </w:rPr>
      </w:r>
    </w:p>
    <w:p w:rsidR="00000000" w:rsidDel="00000000" w:rsidP="00000000" w:rsidRDefault="00000000" w:rsidRPr="00000000" w14:paraId="00000D65">
      <w:pPr>
        <w:ind w:left="0" w:firstLine="0"/>
        <w:rPr/>
      </w:pPr>
      <w:r w:rsidDel="00000000" w:rsidR="00000000" w:rsidRPr="00000000">
        <w:rPr>
          <w:rtl w:val="0"/>
        </w:rPr>
        <w:t xml:space="preserve">ART: No you didn’t.</w:t>
      </w:r>
    </w:p>
    <w:p w:rsidR="00000000" w:rsidDel="00000000" w:rsidP="00000000" w:rsidRDefault="00000000" w:rsidRPr="00000000" w14:paraId="00000D66">
      <w:pPr>
        <w:ind w:left="0" w:firstLine="0"/>
        <w:rPr/>
      </w:pPr>
      <w:r w:rsidDel="00000000" w:rsidR="00000000" w:rsidRPr="00000000">
        <w:rPr>
          <w:rtl w:val="0"/>
        </w:rPr>
      </w:r>
    </w:p>
    <w:p w:rsidR="00000000" w:rsidDel="00000000" w:rsidP="00000000" w:rsidRDefault="00000000" w:rsidRPr="00000000" w14:paraId="00000D67">
      <w:pPr>
        <w:ind w:left="0" w:firstLine="0"/>
        <w:rPr/>
      </w:pPr>
      <w:r w:rsidDel="00000000" w:rsidR="00000000" w:rsidRPr="00000000">
        <w:rPr>
          <w:rtl w:val="0"/>
        </w:rPr>
        <w:t xml:space="preserve">AUSTIN: ..‘Kill a defenseless or surrendered enemy’. No, no-one technically killed, you did not kill a defenceless --You didn’t kill anything and Art didn’t even technically kill a defenceless person. But-</w:t>
      </w:r>
    </w:p>
    <w:p w:rsidR="00000000" w:rsidDel="00000000" w:rsidP="00000000" w:rsidRDefault="00000000" w:rsidRPr="00000000" w14:paraId="00000D68">
      <w:pPr>
        <w:ind w:left="0" w:firstLine="0"/>
        <w:rPr/>
      </w:pPr>
      <w:r w:rsidDel="00000000" w:rsidR="00000000" w:rsidRPr="00000000">
        <w:rPr>
          <w:rtl w:val="0"/>
        </w:rPr>
      </w:r>
    </w:p>
    <w:p w:rsidR="00000000" w:rsidDel="00000000" w:rsidP="00000000" w:rsidRDefault="00000000" w:rsidRPr="00000000" w14:paraId="00000D69">
      <w:pPr>
        <w:ind w:left="0" w:firstLine="0"/>
        <w:rPr/>
      </w:pPr>
      <w:r w:rsidDel="00000000" w:rsidR="00000000" w:rsidRPr="00000000">
        <w:rPr>
          <w:rtl w:val="0"/>
        </w:rPr>
        <w:t xml:space="preserve">ART: Not even close to defenceless! That was self-defence, not a jury in the world would convict me.</w:t>
      </w:r>
    </w:p>
    <w:p w:rsidR="00000000" w:rsidDel="00000000" w:rsidP="00000000" w:rsidRDefault="00000000" w:rsidRPr="00000000" w14:paraId="00000D6A">
      <w:pPr>
        <w:ind w:left="0" w:firstLine="0"/>
        <w:rPr/>
      </w:pPr>
      <w:r w:rsidDel="00000000" w:rsidR="00000000" w:rsidRPr="00000000">
        <w:rPr>
          <w:rtl w:val="0"/>
        </w:rPr>
      </w:r>
    </w:p>
    <w:p w:rsidR="00000000" w:rsidDel="00000000" w:rsidP="00000000" w:rsidRDefault="00000000" w:rsidRPr="00000000" w14:paraId="00000D6B">
      <w:pPr>
        <w:ind w:left="0" w:firstLine="0"/>
        <w:rPr/>
      </w:pPr>
      <w:r w:rsidDel="00000000" w:rsidR="00000000" w:rsidRPr="00000000">
        <w:rPr>
          <w:rtl w:val="0"/>
        </w:rPr>
        <w:t xml:space="preserve">[Ali laughing]</w:t>
      </w:r>
    </w:p>
    <w:p w:rsidR="00000000" w:rsidDel="00000000" w:rsidP="00000000" w:rsidRDefault="00000000" w:rsidRPr="00000000" w14:paraId="00000D6C">
      <w:pPr>
        <w:ind w:left="0" w:firstLine="0"/>
        <w:rPr/>
      </w:pPr>
      <w:r w:rsidDel="00000000" w:rsidR="00000000" w:rsidRPr="00000000">
        <w:rPr>
          <w:rtl w:val="0"/>
        </w:rPr>
      </w:r>
    </w:p>
    <w:p w:rsidR="00000000" w:rsidDel="00000000" w:rsidP="00000000" w:rsidRDefault="00000000" w:rsidRPr="00000000" w14:paraId="00000D6D">
      <w:pPr>
        <w:ind w:left="0" w:firstLine="0"/>
        <w:rPr/>
      </w:pPr>
      <w:r w:rsidDel="00000000" w:rsidR="00000000" w:rsidRPr="00000000">
        <w:rPr>
          <w:rtl w:val="0"/>
        </w:rPr>
        <w:t xml:space="preserve">AUSTIN: He was a nice old man!</w:t>
      </w:r>
    </w:p>
    <w:p w:rsidR="00000000" w:rsidDel="00000000" w:rsidP="00000000" w:rsidRDefault="00000000" w:rsidRPr="00000000" w14:paraId="00000D6E">
      <w:pPr>
        <w:ind w:left="0" w:firstLine="0"/>
        <w:rPr/>
      </w:pPr>
      <w:r w:rsidDel="00000000" w:rsidR="00000000" w:rsidRPr="00000000">
        <w:rPr>
          <w:rtl w:val="0"/>
        </w:rPr>
      </w:r>
    </w:p>
    <w:p w:rsidR="00000000" w:rsidDel="00000000" w:rsidP="00000000" w:rsidRDefault="00000000" w:rsidRPr="00000000" w14:paraId="00000D6F">
      <w:pPr>
        <w:ind w:left="0" w:firstLine="0"/>
        <w:rPr/>
      </w:pPr>
      <w:r w:rsidDel="00000000" w:rsidR="00000000" w:rsidRPr="00000000">
        <w:rPr>
          <w:rtl w:val="0"/>
        </w:rPr>
        <w:t xml:space="preserve">KEITH: You were, you were invading his  home. He, he stole, he risked himself to steal pains from his job to paint his wife.</w:t>
      </w:r>
    </w:p>
    <w:p w:rsidR="00000000" w:rsidDel="00000000" w:rsidP="00000000" w:rsidRDefault="00000000" w:rsidRPr="00000000" w14:paraId="00000D70">
      <w:pPr>
        <w:ind w:left="0" w:firstLine="0"/>
        <w:rPr/>
      </w:pPr>
      <w:r w:rsidDel="00000000" w:rsidR="00000000" w:rsidRPr="00000000">
        <w:rPr>
          <w:rtl w:val="0"/>
        </w:rPr>
      </w:r>
    </w:p>
    <w:p w:rsidR="00000000" w:rsidDel="00000000" w:rsidP="00000000" w:rsidRDefault="00000000" w:rsidRPr="00000000" w14:paraId="00000D71">
      <w:pPr>
        <w:ind w:left="0" w:firstLine="0"/>
        <w:rPr/>
      </w:pPr>
      <w:r w:rsidDel="00000000" w:rsidR="00000000" w:rsidRPr="00000000">
        <w:rPr>
          <w:rtl w:val="0"/>
        </w:rPr>
        <w:t xml:space="preserve">JACK: Yeah like, you’re all, you’re all nice and liberal when it comes to y’know, not wanting to hurt some book people. But just some little skeleton man, you’ll just him right off the bat.</w:t>
      </w:r>
    </w:p>
    <w:p w:rsidR="00000000" w:rsidDel="00000000" w:rsidP="00000000" w:rsidRDefault="00000000" w:rsidRPr="00000000" w14:paraId="00000D72">
      <w:pPr>
        <w:ind w:left="0" w:firstLine="0"/>
        <w:rPr/>
      </w:pPr>
      <w:r w:rsidDel="00000000" w:rsidR="00000000" w:rsidRPr="00000000">
        <w:rPr>
          <w:rtl w:val="0"/>
        </w:rPr>
      </w:r>
    </w:p>
    <w:p w:rsidR="00000000" w:rsidDel="00000000" w:rsidP="00000000" w:rsidRDefault="00000000" w:rsidRPr="00000000" w14:paraId="00000D73">
      <w:pPr>
        <w:ind w:left="0" w:firstLine="0"/>
        <w:rPr/>
      </w:pPr>
      <w:r w:rsidDel="00000000" w:rsidR="00000000" w:rsidRPr="00000000">
        <w:rPr>
          <w:rtl w:val="0"/>
        </w:rPr>
        <w:t xml:space="preserve">ART: He hit me!</w:t>
      </w:r>
    </w:p>
    <w:p w:rsidR="00000000" w:rsidDel="00000000" w:rsidP="00000000" w:rsidRDefault="00000000" w:rsidRPr="00000000" w14:paraId="00000D74">
      <w:pPr>
        <w:ind w:left="0" w:firstLine="0"/>
        <w:rPr/>
      </w:pPr>
      <w:r w:rsidDel="00000000" w:rsidR="00000000" w:rsidRPr="00000000">
        <w:rPr>
          <w:rtl w:val="0"/>
        </w:rPr>
      </w:r>
    </w:p>
    <w:p w:rsidR="00000000" w:rsidDel="00000000" w:rsidP="00000000" w:rsidRDefault="00000000" w:rsidRPr="00000000" w14:paraId="00000D75">
      <w:pPr>
        <w:ind w:left="0" w:firstLine="0"/>
        <w:rPr/>
      </w:pPr>
      <w:r w:rsidDel="00000000" w:rsidR="00000000" w:rsidRPr="00000000">
        <w:rPr>
          <w:rtl w:val="0"/>
        </w:rPr>
        <w:t xml:space="preserve">AUSTIN: [pained] Mhm.</w:t>
      </w:r>
    </w:p>
    <w:p w:rsidR="00000000" w:rsidDel="00000000" w:rsidP="00000000" w:rsidRDefault="00000000" w:rsidRPr="00000000" w14:paraId="00000D76">
      <w:pPr>
        <w:ind w:left="0" w:firstLine="0"/>
        <w:rPr/>
      </w:pPr>
      <w:r w:rsidDel="00000000" w:rsidR="00000000" w:rsidRPr="00000000">
        <w:rPr>
          <w:rtl w:val="0"/>
        </w:rPr>
        <w:br w:type="textWrapping"/>
        <w:t xml:space="preserve">KEITH: You were in his house, he was frightened of you!</w:t>
      </w:r>
    </w:p>
    <w:p w:rsidR="00000000" w:rsidDel="00000000" w:rsidP="00000000" w:rsidRDefault="00000000" w:rsidRPr="00000000" w14:paraId="00000D77">
      <w:pPr>
        <w:ind w:left="0" w:firstLine="0"/>
        <w:rPr/>
      </w:pPr>
      <w:r w:rsidDel="00000000" w:rsidR="00000000" w:rsidRPr="00000000">
        <w:rPr>
          <w:rtl w:val="0"/>
        </w:rPr>
      </w:r>
    </w:p>
    <w:p w:rsidR="00000000" w:rsidDel="00000000" w:rsidP="00000000" w:rsidRDefault="00000000" w:rsidRPr="00000000" w14:paraId="00000D78">
      <w:pPr>
        <w:ind w:left="0" w:firstLine="0"/>
        <w:rPr/>
      </w:pPr>
      <w:r w:rsidDel="00000000" w:rsidR="00000000" w:rsidRPr="00000000">
        <w:rPr>
          <w:rtl w:val="0"/>
        </w:rPr>
        <w:t xml:space="preserve">ART: He was a-</w:t>
      </w:r>
    </w:p>
    <w:p w:rsidR="00000000" w:rsidDel="00000000" w:rsidP="00000000" w:rsidRDefault="00000000" w:rsidRPr="00000000" w14:paraId="00000D79">
      <w:pPr>
        <w:ind w:left="0" w:firstLine="0"/>
        <w:rPr/>
      </w:pPr>
      <w:r w:rsidDel="00000000" w:rsidR="00000000" w:rsidRPr="00000000">
        <w:rPr>
          <w:rtl w:val="0"/>
        </w:rPr>
      </w:r>
    </w:p>
    <w:p w:rsidR="00000000" w:rsidDel="00000000" w:rsidP="00000000" w:rsidRDefault="00000000" w:rsidRPr="00000000" w14:paraId="00000D7A">
      <w:pPr>
        <w:ind w:left="0" w:firstLine="0"/>
        <w:rPr/>
      </w:pPr>
      <w:r w:rsidDel="00000000" w:rsidR="00000000" w:rsidRPr="00000000">
        <w:rPr>
          <w:rtl w:val="0"/>
        </w:rPr>
        <w:t xml:space="preserve">ALI: Yeah.</w:t>
      </w:r>
    </w:p>
    <w:p w:rsidR="00000000" w:rsidDel="00000000" w:rsidP="00000000" w:rsidRDefault="00000000" w:rsidRPr="00000000" w14:paraId="00000D7B">
      <w:pPr>
        <w:ind w:left="0" w:firstLine="0"/>
        <w:rPr/>
      </w:pPr>
      <w:r w:rsidDel="00000000" w:rsidR="00000000" w:rsidRPr="00000000">
        <w:rPr>
          <w:rtl w:val="0"/>
        </w:rPr>
      </w:r>
    </w:p>
    <w:p w:rsidR="00000000" w:rsidDel="00000000" w:rsidP="00000000" w:rsidRDefault="00000000" w:rsidRPr="00000000" w14:paraId="00000D7C">
      <w:pPr>
        <w:ind w:left="0" w:firstLine="0"/>
        <w:rPr/>
      </w:pPr>
      <w:r w:rsidDel="00000000" w:rsidR="00000000" w:rsidRPr="00000000">
        <w:rPr>
          <w:rtl w:val="0"/>
        </w:rPr>
        <w:t xml:space="preserve">NICK: Too hungry for arguing this.</w:t>
      </w:r>
    </w:p>
    <w:p w:rsidR="00000000" w:rsidDel="00000000" w:rsidP="00000000" w:rsidRDefault="00000000" w:rsidRPr="00000000" w14:paraId="00000D7D">
      <w:pPr>
        <w:ind w:left="0" w:firstLine="0"/>
        <w:rPr/>
      </w:pPr>
      <w:r w:rsidDel="00000000" w:rsidR="00000000" w:rsidRPr="00000000">
        <w:rPr>
          <w:rtl w:val="0"/>
        </w:rPr>
      </w:r>
    </w:p>
    <w:p w:rsidR="00000000" w:rsidDel="00000000" w:rsidP="00000000" w:rsidRDefault="00000000" w:rsidRPr="00000000" w14:paraId="00000D7E">
      <w:pPr>
        <w:ind w:left="0" w:firstLine="0"/>
        <w:rPr/>
      </w:pPr>
      <w:r w:rsidDel="00000000" w:rsidR="00000000" w:rsidRPr="00000000">
        <w:rPr>
          <w:rtl w:val="0"/>
        </w:rPr>
        <w:t xml:space="preserve">ART: Also! He was a </w:t>
      </w:r>
      <w:r w:rsidDel="00000000" w:rsidR="00000000" w:rsidRPr="00000000">
        <w:rPr>
          <w:i w:val="1"/>
          <w:rtl w:val="0"/>
        </w:rPr>
        <w:t xml:space="preserve">thief</w:t>
      </w:r>
      <w:r w:rsidDel="00000000" w:rsidR="00000000" w:rsidRPr="00000000">
        <w:rPr>
          <w:rtl w:val="0"/>
        </w:rPr>
        <w:t xml:space="preserve">.</w:t>
      </w:r>
    </w:p>
    <w:p w:rsidR="00000000" w:rsidDel="00000000" w:rsidP="00000000" w:rsidRDefault="00000000" w:rsidRPr="00000000" w14:paraId="00000D7F">
      <w:pPr>
        <w:ind w:left="0" w:firstLine="0"/>
        <w:rPr/>
      </w:pPr>
      <w:r w:rsidDel="00000000" w:rsidR="00000000" w:rsidRPr="00000000">
        <w:rPr>
          <w:rtl w:val="0"/>
        </w:rPr>
      </w:r>
    </w:p>
    <w:p w:rsidR="00000000" w:rsidDel="00000000" w:rsidP="00000000" w:rsidRDefault="00000000" w:rsidRPr="00000000" w14:paraId="00000D80">
      <w:pPr>
        <w:ind w:left="0" w:firstLine="0"/>
        <w:rPr/>
      </w:pPr>
      <w:r w:rsidDel="00000000" w:rsidR="00000000" w:rsidRPr="00000000">
        <w:rPr>
          <w:rtl w:val="0"/>
        </w:rPr>
        <w:t xml:space="preserve">AUSTIN: [in disbelief] Ooh.</w:t>
      </w:r>
    </w:p>
    <w:p w:rsidR="00000000" w:rsidDel="00000000" w:rsidP="00000000" w:rsidRDefault="00000000" w:rsidRPr="00000000" w14:paraId="00000D81">
      <w:pPr>
        <w:ind w:left="0" w:firstLine="0"/>
        <w:rPr/>
      </w:pPr>
      <w:r w:rsidDel="00000000" w:rsidR="00000000" w:rsidRPr="00000000">
        <w:rPr>
          <w:rtl w:val="0"/>
        </w:rPr>
      </w:r>
    </w:p>
    <w:p w:rsidR="00000000" w:rsidDel="00000000" w:rsidP="00000000" w:rsidRDefault="00000000" w:rsidRPr="00000000" w14:paraId="00000D82">
      <w:pPr>
        <w:ind w:left="0" w:firstLine="0"/>
        <w:rPr/>
      </w:pPr>
      <w:r w:rsidDel="00000000" w:rsidR="00000000" w:rsidRPr="00000000">
        <w:rPr>
          <w:rtl w:val="0"/>
        </w:rPr>
        <w:t xml:space="preserve">NICK: Too hungry..</w:t>
      </w:r>
    </w:p>
    <w:p w:rsidR="00000000" w:rsidDel="00000000" w:rsidP="00000000" w:rsidRDefault="00000000" w:rsidRPr="00000000" w14:paraId="00000D83">
      <w:pPr>
        <w:ind w:left="0" w:firstLine="0"/>
        <w:rPr/>
      </w:pPr>
      <w:r w:rsidDel="00000000" w:rsidR="00000000" w:rsidRPr="00000000">
        <w:rPr>
          <w:rtl w:val="0"/>
        </w:rPr>
      </w:r>
    </w:p>
    <w:p w:rsidR="00000000" w:rsidDel="00000000" w:rsidP="00000000" w:rsidRDefault="00000000" w:rsidRPr="00000000" w14:paraId="00000D84">
      <w:pPr>
        <w:ind w:left="0" w:firstLine="0"/>
        <w:rPr/>
      </w:pPr>
      <w:r w:rsidDel="00000000" w:rsidR="00000000" w:rsidRPr="00000000">
        <w:rPr>
          <w:rtl w:val="0"/>
        </w:rPr>
        <w:t xml:space="preserve">AUSTIN: That’s.. Okay.</w:t>
      </w:r>
    </w:p>
    <w:p w:rsidR="00000000" w:rsidDel="00000000" w:rsidP="00000000" w:rsidRDefault="00000000" w:rsidRPr="00000000" w14:paraId="00000D85">
      <w:pPr>
        <w:ind w:left="0" w:firstLine="0"/>
        <w:rPr/>
      </w:pPr>
      <w:r w:rsidDel="00000000" w:rsidR="00000000" w:rsidRPr="00000000">
        <w:rPr>
          <w:rtl w:val="0"/>
        </w:rPr>
      </w:r>
    </w:p>
    <w:p w:rsidR="00000000" w:rsidDel="00000000" w:rsidP="00000000" w:rsidRDefault="00000000" w:rsidRPr="00000000" w14:paraId="00000D86">
      <w:pPr>
        <w:ind w:left="0" w:firstLine="0"/>
        <w:rPr/>
      </w:pPr>
      <w:r w:rsidDel="00000000" w:rsidR="00000000" w:rsidRPr="00000000">
        <w:rPr>
          <w:rtl w:val="0"/>
        </w:rPr>
        <w:t xml:space="preserve">[Jack laughing]</w:t>
      </w:r>
    </w:p>
    <w:p w:rsidR="00000000" w:rsidDel="00000000" w:rsidP="00000000" w:rsidRDefault="00000000" w:rsidRPr="00000000" w14:paraId="00000D87">
      <w:pPr>
        <w:ind w:left="0" w:firstLine="0"/>
        <w:rPr/>
      </w:pPr>
      <w:r w:rsidDel="00000000" w:rsidR="00000000" w:rsidRPr="00000000">
        <w:rPr>
          <w:rtl w:val="0"/>
        </w:rPr>
      </w:r>
    </w:p>
    <w:p w:rsidR="00000000" w:rsidDel="00000000" w:rsidP="00000000" w:rsidRDefault="00000000" w:rsidRPr="00000000" w14:paraId="00000D88">
      <w:pPr>
        <w:ind w:left="0" w:firstLine="0"/>
        <w:rPr/>
      </w:pPr>
      <w:r w:rsidDel="00000000" w:rsidR="00000000" w:rsidRPr="00000000">
        <w:rPr>
          <w:rtl w:val="0"/>
        </w:rPr>
        <w:t xml:space="preserve">AUSTIN: Okay.</w:t>
      </w:r>
    </w:p>
    <w:p w:rsidR="00000000" w:rsidDel="00000000" w:rsidP="00000000" w:rsidRDefault="00000000" w:rsidRPr="00000000" w14:paraId="00000D89">
      <w:pPr>
        <w:ind w:left="0" w:firstLine="0"/>
        <w:rPr/>
      </w:pPr>
      <w:r w:rsidDel="00000000" w:rsidR="00000000" w:rsidRPr="00000000">
        <w:rPr>
          <w:rtl w:val="0"/>
        </w:rPr>
      </w:r>
    </w:p>
    <w:p w:rsidR="00000000" w:rsidDel="00000000" w:rsidP="00000000" w:rsidRDefault="00000000" w:rsidRPr="00000000" w14:paraId="00000D8A">
      <w:pPr>
        <w:ind w:left="0" w:firstLine="0"/>
        <w:rPr/>
      </w:pPr>
      <w:r w:rsidDel="00000000" w:rsidR="00000000" w:rsidRPr="00000000">
        <w:rPr>
          <w:rtl w:val="0"/>
        </w:rPr>
        <w:t xml:space="preserve">NICK: Can we please wrap this up, sorry.</w:t>
      </w:r>
    </w:p>
    <w:p w:rsidR="00000000" w:rsidDel="00000000" w:rsidP="00000000" w:rsidRDefault="00000000" w:rsidRPr="00000000" w14:paraId="00000D8B">
      <w:pPr>
        <w:ind w:left="0" w:firstLine="0"/>
        <w:rPr/>
      </w:pPr>
      <w:r w:rsidDel="00000000" w:rsidR="00000000" w:rsidRPr="00000000">
        <w:rPr>
          <w:rtl w:val="0"/>
        </w:rPr>
      </w:r>
    </w:p>
    <w:p w:rsidR="00000000" w:rsidDel="00000000" w:rsidP="00000000" w:rsidRDefault="00000000" w:rsidRPr="00000000" w14:paraId="00000D8C">
      <w:pPr>
        <w:ind w:left="0" w:firstLine="0"/>
        <w:rPr/>
      </w:pPr>
      <w:r w:rsidDel="00000000" w:rsidR="00000000" w:rsidRPr="00000000">
        <w:rPr>
          <w:rtl w:val="0"/>
        </w:rPr>
        <w:t xml:space="preserve">AUSTIN: Once bonds have been updated, look at your alignment, blah, blah, blah. Three questions as a group we have to answer: Did we learn something new and important about the world? </w:t>
      </w:r>
    </w:p>
    <w:p w:rsidR="00000000" w:rsidDel="00000000" w:rsidP="00000000" w:rsidRDefault="00000000" w:rsidRPr="00000000" w14:paraId="00000D8D">
      <w:pPr>
        <w:ind w:left="0" w:firstLine="0"/>
        <w:rPr/>
      </w:pPr>
      <w:r w:rsidDel="00000000" w:rsidR="00000000" w:rsidRPr="00000000">
        <w:rPr>
          <w:rtl w:val="0"/>
        </w:rPr>
      </w:r>
    </w:p>
    <w:p w:rsidR="00000000" w:rsidDel="00000000" w:rsidP="00000000" w:rsidRDefault="00000000" w:rsidRPr="00000000" w14:paraId="00000D8E">
      <w:pPr>
        <w:ind w:left="0" w:firstLine="0"/>
        <w:rPr/>
      </w:pPr>
      <w:r w:rsidDel="00000000" w:rsidR="00000000" w:rsidRPr="00000000">
        <w:rPr>
          <w:rtl w:val="0"/>
        </w:rPr>
        <w:t xml:space="preserve">JACK: Um, yeah..</w:t>
      </w:r>
    </w:p>
    <w:p w:rsidR="00000000" w:rsidDel="00000000" w:rsidP="00000000" w:rsidRDefault="00000000" w:rsidRPr="00000000" w14:paraId="00000D8F">
      <w:pPr>
        <w:ind w:left="0" w:firstLine="0"/>
        <w:rPr/>
      </w:pPr>
      <w:r w:rsidDel="00000000" w:rsidR="00000000" w:rsidRPr="00000000">
        <w:rPr>
          <w:rtl w:val="0"/>
        </w:rPr>
      </w:r>
    </w:p>
    <w:p w:rsidR="00000000" w:rsidDel="00000000" w:rsidP="00000000" w:rsidRDefault="00000000" w:rsidRPr="00000000" w14:paraId="00000D90">
      <w:pPr>
        <w:ind w:left="0" w:firstLine="0"/>
        <w:rPr/>
      </w:pPr>
      <w:r w:rsidDel="00000000" w:rsidR="00000000" w:rsidRPr="00000000">
        <w:rPr>
          <w:rtl w:val="0"/>
        </w:rPr>
        <w:t xml:space="preserve">AUSTIN: [pauses, laughing slightly] What did you learn that was new and important? I’m fine with that but you have to agree that you did, like what was it?</w:t>
      </w:r>
    </w:p>
    <w:p w:rsidR="00000000" w:rsidDel="00000000" w:rsidP="00000000" w:rsidRDefault="00000000" w:rsidRPr="00000000" w14:paraId="00000D91">
      <w:pPr>
        <w:ind w:left="0" w:firstLine="0"/>
        <w:rPr/>
      </w:pPr>
      <w:r w:rsidDel="00000000" w:rsidR="00000000" w:rsidRPr="00000000">
        <w:rPr>
          <w:rtl w:val="0"/>
        </w:rPr>
      </w:r>
    </w:p>
    <w:p w:rsidR="00000000" w:rsidDel="00000000" w:rsidP="00000000" w:rsidRDefault="00000000" w:rsidRPr="00000000" w14:paraId="00000D92">
      <w:pPr>
        <w:ind w:left="0" w:firstLine="0"/>
        <w:rPr/>
      </w:pPr>
      <w:r w:rsidDel="00000000" w:rsidR="00000000" w:rsidRPr="00000000">
        <w:rPr>
          <w:rtl w:val="0"/>
        </w:rPr>
        <w:t xml:space="preserve">JACK: Yeah.</w:t>
      </w:r>
    </w:p>
    <w:p w:rsidR="00000000" w:rsidDel="00000000" w:rsidP="00000000" w:rsidRDefault="00000000" w:rsidRPr="00000000" w14:paraId="00000D93">
      <w:pPr>
        <w:ind w:left="0" w:firstLine="0"/>
        <w:rPr/>
      </w:pPr>
      <w:r w:rsidDel="00000000" w:rsidR="00000000" w:rsidRPr="00000000">
        <w:rPr>
          <w:rtl w:val="0"/>
        </w:rPr>
      </w:r>
    </w:p>
    <w:p w:rsidR="00000000" w:rsidDel="00000000" w:rsidP="00000000" w:rsidRDefault="00000000" w:rsidRPr="00000000" w14:paraId="00000D94">
      <w:pPr>
        <w:ind w:left="0" w:firstLine="0"/>
        <w:rPr/>
      </w:pPr>
      <w:r w:rsidDel="00000000" w:rsidR="00000000" w:rsidRPr="00000000">
        <w:rPr>
          <w:rtl w:val="0"/>
        </w:rPr>
        <w:t xml:space="preserve">NICK: We learned there’s a lot of ancient magic that still apparently ticking away.</w:t>
      </w:r>
    </w:p>
    <w:p w:rsidR="00000000" w:rsidDel="00000000" w:rsidP="00000000" w:rsidRDefault="00000000" w:rsidRPr="00000000" w14:paraId="00000D95">
      <w:pPr>
        <w:ind w:left="0" w:firstLine="0"/>
        <w:rPr/>
      </w:pPr>
      <w:r w:rsidDel="00000000" w:rsidR="00000000" w:rsidRPr="00000000">
        <w:rPr>
          <w:rtl w:val="0"/>
        </w:rPr>
      </w:r>
    </w:p>
    <w:p w:rsidR="00000000" w:rsidDel="00000000" w:rsidP="00000000" w:rsidRDefault="00000000" w:rsidRPr="00000000" w14:paraId="00000D96">
      <w:pPr>
        <w:ind w:left="0" w:firstLine="0"/>
        <w:rPr/>
      </w:pPr>
      <w:r w:rsidDel="00000000" w:rsidR="00000000" w:rsidRPr="00000000">
        <w:rPr>
          <w:rtl w:val="0"/>
        </w:rPr>
        <w:t xml:space="preserve">AUSTIN: That’s good.</w:t>
      </w:r>
    </w:p>
    <w:p w:rsidR="00000000" w:rsidDel="00000000" w:rsidP="00000000" w:rsidRDefault="00000000" w:rsidRPr="00000000" w14:paraId="00000D97">
      <w:pPr>
        <w:ind w:left="0" w:firstLine="0"/>
        <w:rPr/>
      </w:pPr>
      <w:r w:rsidDel="00000000" w:rsidR="00000000" w:rsidRPr="00000000">
        <w:rPr>
          <w:rtl w:val="0"/>
        </w:rPr>
      </w:r>
    </w:p>
    <w:p w:rsidR="00000000" w:rsidDel="00000000" w:rsidP="00000000" w:rsidRDefault="00000000" w:rsidRPr="00000000" w14:paraId="00000D98">
      <w:pPr>
        <w:ind w:left="0" w:firstLine="0"/>
        <w:rPr/>
      </w:pPr>
      <w:r w:rsidDel="00000000" w:rsidR="00000000" w:rsidRPr="00000000">
        <w:rPr>
          <w:rtl w:val="0"/>
        </w:rPr>
        <w:t xml:space="preserve">JACK: Yeah.</w:t>
      </w:r>
    </w:p>
    <w:p w:rsidR="00000000" w:rsidDel="00000000" w:rsidP="00000000" w:rsidRDefault="00000000" w:rsidRPr="00000000" w14:paraId="00000D99">
      <w:pPr>
        <w:ind w:left="0" w:firstLine="0"/>
        <w:rPr/>
      </w:pPr>
      <w:r w:rsidDel="00000000" w:rsidR="00000000" w:rsidRPr="00000000">
        <w:rPr>
          <w:rtl w:val="0"/>
        </w:rPr>
      </w:r>
    </w:p>
    <w:p w:rsidR="00000000" w:rsidDel="00000000" w:rsidP="00000000" w:rsidRDefault="00000000" w:rsidRPr="00000000" w14:paraId="00000D9A">
      <w:pPr>
        <w:ind w:left="0" w:firstLine="0"/>
        <w:rPr/>
      </w:pPr>
      <w:r w:rsidDel="00000000" w:rsidR="00000000" w:rsidRPr="00000000">
        <w:rPr>
          <w:rtl w:val="0"/>
        </w:rPr>
        <w:t xml:space="preserve">AUSTIN: Did you overcome a noteable monster or enemy.</w:t>
      </w:r>
    </w:p>
    <w:p w:rsidR="00000000" w:rsidDel="00000000" w:rsidP="00000000" w:rsidRDefault="00000000" w:rsidRPr="00000000" w14:paraId="00000D9B">
      <w:pPr>
        <w:ind w:left="0" w:firstLine="0"/>
        <w:rPr/>
      </w:pPr>
      <w:r w:rsidDel="00000000" w:rsidR="00000000" w:rsidRPr="00000000">
        <w:rPr>
          <w:rtl w:val="0"/>
        </w:rPr>
      </w:r>
    </w:p>
    <w:p w:rsidR="00000000" w:rsidDel="00000000" w:rsidP="00000000" w:rsidRDefault="00000000" w:rsidRPr="00000000" w14:paraId="00000D9C">
      <w:pPr>
        <w:ind w:left="0" w:firstLine="0"/>
        <w:rPr/>
      </w:pPr>
      <w:r w:rsidDel="00000000" w:rsidR="00000000" w:rsidRPr="00000000">
        <w:rPr>
          <w:rtl w:val="0"/>
        </w:rPr>
        <w:t xml:space="preserve">ALI: No.</w:t>
      </w:r>
    </w:p>
    <w:p w:rsidR="00000000" w:rsidDel="00000000" w:rsidP="00000000" w:rsidRDefault="00000000" w:rsidRPr="00000000" w14:paraId="00000D9D">
      <w:pPr>
        <w:ind w:left="0" w:firstLine="0"/>
        <w:rPr/>
      </w:pPr>
      <w:r w:rsidDel="00000000" w:rsidR="00000000" w:rsidRPr="00000000">
        <w:rPr>
          <w:rtl w:val="0"/>
        </w:rPr>
      </w:r>
    </w:p>
    <w:p w:rsidR="00000000" w:rsidDel="00000000" w:rsidP="00000000" w:rsidRDefault="00000000" w:rsidRPr="00000000" w14:paraId="00000D9E">
      <w:pPr>
        <w:ind w:left="0" w:firstLine="0"/>
        <w:rPr/>
      </w:pPr>
      <w:r w:rsidDel="00000000" w:rsidR="00000000" w:rsidRPr="00000000">
        <w:rPr>
          <w:rtl w:val="0"/>
        </w:rPr>
        <w:t xml:space="preserve">ART: Yeah, that thieving skeleton!</w:t>
      </w:r>
    </w:p>
    <w:p w:rsidR="00000000" w:rsidDel="00000000" w:rsidP="00000000" w:rsidRDefault="00000000" w:rsidRPr="00000000" w14:paraId="00000D9F">
      <w:pPr>
        <w:ind w:left="0" w:firstLine="0"/>
        <w:rPr/>
      </w:pPr>
      <w:r w:rsidDel="00000000" w:rsidR="00000000" w:rsidRPr="00000000">
        <w:rPr>
          <w:rtl w:val="0"/>
        </w:rPr>
      </w:r>
    </w:p>
    <w:p w:rsidR="00000000" w:rsidDel="00000000" w:rsidP="00000000" w:rsidRDefault="00000000" w:rsidRPr="00000000" w14:paraId="00000DA0">
      <w:pPr>
        <w:ind w:left="0" w:firstLine="0"/>
        <w:rPr/>
      </w:pPr>
      <w:r w:rsidDel="00000000" w:rsidR="00000000" w:rsidRPr="00000000">
        <w:rPr>
          <w:rtl w:val="0"/>
        </w:rPr>
        <w:t xml:space="preserve">[Ali laughing]</w:t>
      </w:r>
    </w:p>
    <w:p w:rsidR="00000000" w:rsidDel="00000000" w:rsidP="00000000" w:rsidRDefault="00000000" w:rsidRPr="00000000" w14:paraId="00000DA1">
      <w:pPr>
        <w:ind w:left="0" w:firstLine="0"/>
        <w:rPr/>
      </w:pPr>
      <w:r w:rsidDel="00000000" w:rsidR="00000000" w:rsidRPr="00000000">
        <w:rPr>
          <w:rtl w:val="0"/>
        </w:rPr>
      </w:r>
    </w:p>
    <w:p w:rsidR="00000000" w:rsidDel="00000000" w:rsidP="00000000" w:rsidRDefault="00000000" w:rsidRPr="00000000" w14:paraId="00000DA2">
      <w:pPr>
        <w:ind w:left="0" w:firstLine="0"/>
        <w:rPr/>
      </w:pPr>
      <w:r w:rsidDel="00000000" w:rsidR="00000000" w:rsidRPr="00000000">
        <w:rPr>
          <w:rtl w:val="0"/>
        </w:rPr>
        <w:t xml:space="preserve">KEITH and ALI: [at the exact same time] No.</w:t>
      </w:r>
    </w:p>
    <w:p w:rsidR="00000000" w:rsidDel="00000000" w:rsidP="00000000" w:rsidRDefault="00000000" w:rsidRPr="00000000" w14:paraId="00000DA3">
      <w:pPr>
        <w:ind w:left="0" w:firstLine="0"/>
        <w:rPr/>
      </w:pPr>
      <w:r w:rsidDel="00000000" w:rsidR="00000000" w:rsidRPr="00000000">
        <w:rPr>
          <w:rtl w:val="0"/>
        </w:rPr>
      </w:r>
    </w:p>
    <w:p w:rsidR="00000000" w:rsidDel="00000000" w:rsidP="00000000" w:rsidRDefault="00000000" w:rsidRPr="00000000" w14:paraId="00000DA4">
      <w:pPr>
        <w:ind w:left="0" w:firstLine="0"/>
        <w:rPr/>
      </w:pPr>
      <w:r w:rsidDel="00000000" w:rsidR="00000000" w:rsidRPr="00000000">
        <w:rPr>
          <w:rtl w:val="0"/>
        </w:rPr>
        <w:t xml:space="preserve">AUSTIN: Okay.</w:t>
      </w:r>
    </w:p>
    <w:p w:rsidR="00000000" w:rsidDel="00000000" w:rsidP="00000000" w:rsidRDefault="00000000" w:rsidRPr="00000000" w14:paraId="00000DA5">
      <w:pPr>
        <w:ind w:left="0" w:firstLine="0"/>
        <w:rPr/>
      </w:pPr>
      <w:r w:rsidDel="00000000" w:rsidR="00000000" w:rsidRPr="00000000">
        <w:rPr>
          <w:rtl w:val="0"/>
        </w:rPr>
      </w:r>
    </w:p>
    <w:p w:rsidR="00000000" w:rsidDel="00000000" w:rsidP="00000000" w:rsidRDefault="00000000" w:rsidRPr="00000000" w14:paraId="00000DA6">
      <w:pPr>
        <w:ind w:left="0" w:firstLine="0"/>
        <w:rPr/>
      </w:pPr>
      <w:r w:rsidDel="00000000" w:rsidR="00000000" w:rsidRPr="00000000">
        <w:rPr>
          <w:rtl w:val="0"/>
        </w:rPr>
        <w:t xml:space="preserve">KEITH: I do, I don’t know, I feel like, I feel like those books could have posed a pretty serious threat.</w:t>
      </w:r>
    </w:p>
    <w:p w:rsidR="00000000" w:rsidDel="00000000" w:rsidP="00000000" w:rsidRDefault="00000000" w:rsidRPr="00000000" w14:paraId="00000DA7">
      <w:pPr>
        <w:ind w:left="0" w:firstLine="0"/>
        <w:rPr/>
      </w:pPr>
      <w:r w:rsidDel="00000000" w:rsidR="00000000" w:rsidRPr="00000000">
        <w:rPr>
          <w:rtl w:val="0"/>
        </w:rPr>
      </w:r>
    </w:p>
    <w:p w:rsidR="00000000" w:rsidDel="00000000" w:rsidP="00000000" w:rsidRDefault="00000000" w:rsidRPr="00000000" w14:paraId="00000DA8">
      <w:pPr>
        <w:ind w:left="0" w:firstLine="0"/>
        <w:rPr/>
      </w:pPr>
      <w:r w:rsidDel="00000000" w:rsidR="00000000" w:rsidRPr="00000000">
        <w:rPr>
          <w:rtl w:val="0"/>
        </w:rPr>
        <w:t xml:space="preserve">[silent pause]</w:t>
      </w:r>
    </w:p>
    <w:p w:rsidR="00000000" w:rsidDel="00000000" w:rsidP="00000000" w:rsidRDefault="00000000" w:rsidRPr="00000000" w14:paraId="00000DA9">
      <w:pPr>
        <w:ind w:left="0" w:firstLine="0"/>
        <w:rPr/>
      </w:pPr>
      <w:r w:rsidDel="00000000" w:rsidR="00000000" w:rsidRPr="00000000">
        <w:rPr>
          <w:rtl w:val="0"/>
        </w:rPr>
      </w:r>
    </w:p>
    <w:p w:rsidR="00000000" w:rsidDel="00000000" w:rsidP="00000000" w:rsidRDefault="00000000" w:rsidRPr="00000000" w14:paraId="00000DAA">
      <w:pPr>
        <w:ind w:left="0" w:firstLine="0"/>
        <w:rPr/>
      </w:pPr>
      <w:r w:rsidDel="00000000" w:rsidR="00000000" w:rsidRPr="00000000">
        <w:rPr>
          <w:rtl w:val="0"/>
        </w:rPr>
        <w:t xml:space="preserve">AUSTIN: Are you all-</w:t>
      </w:r>
    </w:p>
    <w:p w:rsidR="00000000" w:rsidDel="00000000" w:rsidP="00000000" w:rsidRDefault="00000000" w:rsidRPr="00000000" w14:paraId="00000DAB">
      <w:pPr>
        <w:ind w:left="0" w:firstLine="0"/>
        <w:rPr/>
      </w:pPr>
      <w:r w:rsidDel="00000000" w:rsidR="00000000" w:rsidRPr="00000000">
        <w:rPr>
          <w:rtl w:val="0"/>
        </w:rPr>
      </w:r>
    </w:p>
    <w:p w:rsidR="00000000" w:rsidDel="00000000" w:rsidP="00000000" w:rsidRDefault="00000000" w:rsidRPr="00000000" w14:paraId="00000DAC">
      <w:pPr>
        <w:ind w:left="0" w:firstLine="0"/>
        <w:rPr/>
      </w:pPr>
      <w:r w:rsidDel="00000000" w:rsidR="00000000" w:rsidRPr="00000000">
        <w:rPr>
          <w:rtl w:val="0"/>
        </w:rPr>
        <w:t xml:space="preserve">KEITH: There was a lot of them.</w:t>
      </w:r>
    </w:p>
    <w:p w:rsidR="00000000" w:rsidDel="00000000" w:rsidP="00000000" w:rsidRDefault="00000000" w:rsidRPr="00000000" w14:paraId="00000DAD">
      <w:pPr>
        <w:ind w:left="0" w:firstLine="0"/>
        <w:rPr/>
      </w:pPr>
      <w:r w:rsidDel="00000000" w:rsidR="00000000" w:rsidRPr="00000000">
        <w:rPr>
          <w:rtl w:val="0"/>
        </w:rPr>
      </w:r>
    </w:p>
    <w:p w:rsidR="00000000" w:rsidDel="00000000" w:rsidP="00000000" w:rsidRDefault="00000000" w:rsidRPr="00000000" w14:paraId="00000DAE">
      <w:pPr>
        <w:ind w:left="0" w:firstLine="0"/>
        <w:rPr/>
      </w:pPr>
      <w:r w:rsidDel="00000000" w:rsidR="00000000" w:rsidRPr="00000000">
        <w:rPr>
          <w:rtl w:val="0"/>
        </w:rPr>
        <w:t xml:space="preserve">AUSTIN: Are you all in agreement on that?</w:t>
        <w:br w:type="textWrapping"/>
        <w:br w:type="textWrapping"/>
        <w:t xml:space="preserve">JACK: Yeah, I think I am.</w:t>
      </w:r>
    </w:p>
    <w:p w:rsidR="00000000" w:rsidDel="00000000" w:rsidP="00000000" w:rsidRDefault="00000000" w:rsidRPr="00000000" w14:paraId="00000DAF">
      <w:pPr>
        <w:ind w:left="0" w:firstLine="0"/>
        <w:rPr/>
      </w:pPr>
      <w:r w:rsidDel="00000000" w:rsidR="00000000" w:rsidRPr="00000000">
        <w:rPr>
          <w:rtl w:val="0"/>
        </w:rPr>
      </w:r>
    </w:p>
    <w:p w:rsidR="00000000" w:rsidDel="00000000" w:rsidP="00000000" w:rsidRDefault="00000000" w:rsidRPr="00000000" w14:paraId="00000DB0">
      <w:pPr>
        <w:ind w:left="0" w:firstLine="0"/>
        <w:rPr/>
      </w:pPr>
      <w:r w:rsidDel="00000000" w:rsidR="00000000" w:rsidRPr="00000000">
        <w:rPr>
          <w:rtl w:val="0"/>
        </w:rPr>
        <w:t xml:space="preserve">NICK: Yeah, I think so.</w:t>
      </w:r>
    </w:p>
    <w:p w:rsidR="00000000" w:rsidDel="00000000" w:rsidP="00000000" w:rsidRDefault="00000000" w:rsidRPr="00000000" w14:paraId="00000DB1">
      <w:pPr>
        <w:ind w:left="0" w:firstLine="0"/>
        <w:rPr/>
      </w:pPr>
      <w:r w:rsidDel="00000000" w:rsidR="00000000" w:rsidRPr="00000000">
        <w:rPr>
          <w:rtl w:val="0"/>
        </w:rPr>
      </w:r>
    </w:p>
    <w:p w:rsidR="00000000" w:rsidDel="00000000" w:rsidP="00000000" w:rsidRDefault="00000000" w:rsidRPr="00000000" w14:paraId="00000DB2">
      <w:pPr>
        <w:ind w:left="0" w:firstLine="0"/>
        <w:rPr/>
      </w:pPr>
      <w:r w:rsidDel="00000000" w:rsidR="00000000" w:rsidRPr="00000000">
        <w:rPr>
          <w:rtl w:val="0"/>
        </w:rPr>
        <w:t xml:space="preserve">AUSTIN: Okay, that’s two.</w:t>
      </w:r>
    </w:p>
    <w:p w:rsidR="00000000" w:rsidDel="00000000" w:rsidP="00000000" w:rsidRDefault="00000000" w:rsidRPr="00000000" w14:paraId="00000DB3">
      <w:pPr>
        <w:ind w:left="0" w:firstLine="0"/>
        <w:rPr/>
      </w:pPr>
      <w:r w:rsidDel="00000000" w:rsidR="00000000" w:rsidRPr="00000000">
        <w:rPr>
          <w:rtl w:val="0"/>
        </w:rPr>
      </w:r>
    </w:p>
    <w:p w:rsidR="00000000" w:rsidDel="00000000" w:rsidP="00000000" w:rsidRDefault="00000000" w:rsidRPr="00000000" w14:paraId="00000DB4">
      <w:pPr>
        <w:ind w:left="0" w:firstLine="0"/>
        <w:rPr/>
      </w:pPr>
      <w:r w:rsidDel="00000000" w:rsidR="00000000" w:rsidRPr="00000000">
        <w:rPr>
          <w:rtl w:val="0"/>
        </w:rPr>
        <w:t xml:space="preserve">NICK: Yeah like, they wanted to, if they wanted to bring the full power of the entire library to bear like..</w:t>
      </w:r>
    </w:p>
    <w:p w:rsidR="00000000" w:rsidDel="00000000" w:rsidP="00000000" w:rsidRDefault="00000000" w:rsidRPr="00000000" w14:paraId="00000DB5">
      <w:pPr>
        <w:ind w:left="0" w:firstLine="0"/>
        <w:rPr/>
      </w:pPr>
      <w:r w:rsidDel="00000000" w:rsidR="00000000" w:rsidRPr="00000000">
        <w:rPr>
          <w:rtl w:val="0"/>
        </w:rPr>
      </w:r>
    </w:p>
    <w:p w:rsidR="00000000" w:rsidDel="00000000" w:rsidP="00000000" w:rsidRDefault="00000000" w:rsidRPr="00000000" w14:paraId="00000DB6">
      <w:pPr>
        <w:ind w:left="0" w:firstLine="0"/>
        <w:rPr/>
      </w:pPr>
      <w:r w:rsidDel="00000000" w:rsidR="00000000" w:rsidRPr="00000000">
        <w:rPr>
          <w:rtl w:val="0"/>
        </w:rPr>
        <w:t xml:space="preserve">AUSTIN: Oh yeah, yes.</w:t>
      </w:r>
    </w:p>
    <w:p w:rsidR="00000000" w:rsidDel="00000000" w:rsidP="00000000" w:rsidRDefault="00000000" w:rsidRPr="00000000" w14:paraId="00000DB7">
      <w:pPr>
        <w:ind w:left="0" w:firstLine="0"/>
        <w:rPr/>
      </w:pPr>
      <w:r w:rsidDel="00000000" w:rsidR="00000000" w:rsidRPr="00000000">
        <w:rPr>
          <w:rtl w:val="0"/>
        </w:rPr>
      </w:r>
    </w:p>
    <w:p w:rsidR="00000000" w:rsidDel="00000000" w:rsidP="00000000" w:rsidRDefault="00000000" w:rsidRPr="00000000" w14:paraId="00000DB8">
      <w:pPr>
        <w:ind w:left="0" w:firstLine="0"/>
        <w:rPr/>
      </w:pPr>
      <w:r w:rsidDel="00000000" w:rsidR="00000000" w:rsidRPr="00000000">
        <w:rPr>
          <w:rtl w:val="0"/>
        </w:rPr>
        <w:t xml:space="preserve">NICK: ..that would have been..</w:t>
      </w:r>
    </w:p>
    <w:p w:rsidR="00000000" w:rsidDel="00000000" w:rsidP="00000000" w:rsidRDefault="00000000" w:rsidRPr="00000000" w14:paraId="00000DB9">
      <w:pPr>
        <w:ind w:left="0" w:firstLine="0"/>
        <w:rPr/>
      </w:pPr>
      <w:r w:rsidDel="00000000" w:rsidR="00000000" w:rsidRPr="00000000">
        <w:rPr>
          <w:rtl w:val="0"/>
        </w:rPr>
      </w:r>
    </w:p>
    <w:p w:rsidR="00000000" w:rsidDel="00000000" w:rsidP="00000000" w:rsidRDefault="00000000" w:rsidRPr="00000000" w14:paraId="00000DBA">
      <w:pPr>
        <w:ind w:left="0" w:firstLine="0"/>
        <w:rPr/>
      </w:pPr>
      <w:r w:rsidDel="00000000" w:rsidR="00000000" w:rsidRPr="00000000">
        <w:rPr>
          <w:rtl w:val="0"/>
        </w:rPr>
        <w:t xml:space="preserve">JACK: Yeah.</w:t>
      </w:r>
    </w:p>
    <w:p w:rsidR="00000000" w:rsidDel="00000000" w:rsidP="00000000" w:rsidRDefault="00000000" w:rsidRPr="00000000" w14:paraId="00000DBB">
      <w:pPr>
        <w:ind w:left="0" w:firstLine="0"/>
        <w:rPr/>
      </w:pPr>
      <w:r w:rsidDel="00000000" w:rsidR="00000000" w:rsidRPr="00000000">
        <w:rPr>
          <w:rtl w:val="0"/>
        </w:rPr>
      </w:r>
    </w:p>
    <w:p w:rsidR="00000000" w:rsidDel="00000000" w:rsidP="00000000" w:rsidRDefault="00000000" w:rsidRPr="00000000" w14:paraId="00000DBC">
      <w:pPr>
        <w:ind w:left="0" w:firstLine="0"/>
        <w:rPr/>
      </w:pPr>
      <w:r w:rsidDel="00000000" w:rsidR="00000000" w:rsidRPr="00000000">
        <w:rPr>
          <w:rtl w:val="0"/>
        </w:rPr>
        <w:t xml:space="preserve">AUSTIN: It would have been rough.</w:t>
      </w:r>
    </w:p>
    <w:p w:rsidR="00000000" w:rsidDel="00000000" w:rsidP="00000000" w:rsidRDefault="00000000" w:rsidRPr="00000000" w14:paraId="00000DBD">
      <w:pPr>
        <w:ind w:left="0" w:firstLine="0"/>
        <w:rPr/>
      </w:pPr>
      <w:r w:rsidDel="00000000" w:rsidR="00000000" w:rsidRPr="00000000">
        <w:rPr>
          <w:rtl w:val="0"/>
        </w:rPr>
      </w:r>
    </w:p>
    <w:p w:rsidR="00000000" w:rsidDel="00000000" w:rsidP="00000000" w:rsidRDefault="00000000" w:rsidRPr="00000000" w14:paraId="00000DBE">
      <w:pPr>
        <w:ind w:left="0" w:firstLine="0"/>
        <w:rPr/>
      </w:pPr>
      <w:r w:rsidDel="00000000" w:rsidR="00000000" w:rsidRPr="00000000">
        <w:rPr>
          <w:rtl w:val="0"/>
        </w:rPr>
        <w:t xml:space="preserve">ART: But Keith did like five damage and killed two of them.</w:t>
      </w:r>
    </w:p>
    <w:p w:rsidR="00000000" w:rsidDel="00000000" w:rsidP="00000000" w:rsidRDefault="00000000" w:rsidRPr="00000000" w14:paraId="00000DBF">
      <w:pPr>
        <w:ind w:left="0" w:firstLine="0"/>
        <w:rPr/>
      </w:pPr>
      <w:r w:rsidDel="00000000" w:rsidR="00000000" w:rsidRPr="00000000">
        <w:rPr>
          <w:rtl w:val="0"/>
        </w:rPr>
      </w:r>
    </w:p>
    <w:p w:rsidR="00000000" w:rsidDel="00000000" w:rsidP="00000000" w:rsidRDefault="00000000" w:rsidRPr="00000000" w14:paraId="00000DC0">
      <w:pPr>
        <w:ind w:left="0" w:firstLine="0"/>
        <w:rPr/>
      </w:pPr>
      <w:r w:rsidDel="00000000" w:rsidR="00000000" w:rsidRPr="00000000">
        <w:rPr>
          <w:rtl w:val="0"/>
        </w:rPr>
        <w:t xml:space="preserve">[sound of clock chiming in background]</w:t>
      </w:r>
    </w:p>
    <w:p w:rsidR="00000000" w:rsidDel="00000000" w:rsidP="00000000" w:rsidRDefault="00000000" w:rsidRPr="00000000" w14:paraId="00000DC1">
      <w:pPr>
        <w:ind w:left="0" w:firstLine="0"/>
        <w:rPr/>
      </w:pPr>
      <w:r w:rsidDel="00000000" w:rsidR="00000000" w:rsidRPr="00000000">
        <w:rPr>
          <w:rtl w:val="0"/>
        </w:rPr>
      </w:r>
    </w:p>
    <w:p w:rsidR="00000000" w:rsidDel="00000000" w:rsidP="00000000" w:rsidRDefault="00000000" w:rsidRPr="00000000" w14:paraId="00000DC2">
      <w:pPr>
        <w:ind w:left="0" w:firstLine="0"/>
        <w:rPr/>
      </w:pPr>
      <w:r w:rsidDel="00000000" w:rsidR="00000000" w:rsidRPr="00000000">
        <w:rPr>
          <w:rtl w:val="0"/>
        </w:rPr>
        <w:t xml:space="preserve">AUSTIN: Right, so this is the question, is like, right but-</w:t>
      </w:r>
    </w:p>
    <w:p w:rsidR="00000000" w:rsidDel="00000000" w:rsidP="00000000" w:rsidRDefault="00000000" w:rsidRPr="00000000" w14:paraId="00000DC3">
      <w:pPr>
        <w:ind w:left="0" w:firstLine="0"/>
        <w:rPr/>
      </w:pPr>
      <w:r w:rsidDel="00000000" w:rsidR="00000000" w:rsidRPr="00000000">
        <w:rPr>
          <w:rtl w:val="0"/>
        </w:rPr>
      </w:r>
    </w:p>
    <w:p w:rsidR="00000000" w:rsidDel="00000000" w:rsidP="00000000" w:rsidRDefault="00000000" w:rsidRPr="00000000" w14:paraId="00000DC4">
      <w:pPr>
        <w:ind w:left="0" w:firstLine="0"/>
        <w:rPr/>
      </w:pPr>
      <w:r w:rsidDel="00000000" w:rsidR="00000000" w:rsidRPr="00000000">
        <w:rPr>
          <w:rtl w:val="0"/>
        </w:rPr>
        <w:t xml:space="preserve">KEITH: I did five damage to one of them, and then dropped that on another one.</w:t>
      </w:r>
    </w:p>
    <w:p w:rsidR="00000000" w:rsidDel="00000000" w:rsidP="00000000" w:rsidRDefault="00000000" w:rsidRPr="00000000" w14:paraId="00000DC5">
      <w:pPr>
        <w:ind w:left="0" w:firstLine="0"/>
        <w:rPr/>
      </w:pPr>
      <w:r w:rsidDel="00000000" w:rsidR="00000000" w:rsidRPr="00000000">
        <w:rPr>
          <w:rtl w:val="0"/>
        </w:rPr>
      </w:r>
    </w:p>
    <w:p w:rsidR="00000000" w:rsidDel="00000000" w:rsidP="00000000" w:rsidRDefault="00000000" w:rsidRPr="00000000" w14:paraId="00000DC6">
      <w:pPr>
        <w:ind w:left="0" w:firstLine="0"/>
        <w:rPr/>
      </w:pPr>
      <w:r w:rsidDel="00000000" w:rsidR="00000000" w:rsidRPr="00000000">
        <w:rPr>
          <w:rtl w:val="0"/>
        </w:rPr>
        <w:t xml:space="preserve">AUSTIN: Right. Whatever, the point is, did you overcome it? I think so. I think you overcame that, that..</w:t>
      </w:r>
    </w:p>
    <w:p w:rsidR="00000000" w:rsidDel="00000000" w:rsidP="00000000" w:rsidRDefault="00000000" w:rsidRPr="00000000" w14:paraId="00000DC7">
      <w:pPr>
        <w:ind w:left="0" w:firstLine="0"/>
        <w:rPr/>
      </w:pPr>
      <w:r w:rsidDel="00000000" w:rsidR="00000000" w:rsidRPr="00000000">
        <w:rPr>
          <w:rtl w:val="0"/>
        </w:rPr>
      </w:r>
    </w:p>
    <w:p w:rsidR="00000000" w:rsidDel="00000000" w:rsidP="00000000" w:rsidRDefault="00000000" w:rsidRPr="00000000" w14:paraId="00000DC8">
      <w:pPr>
        <w:ind w:left="0" w:firstLine="0"/>
        <w:rPr/>
      </w:pPr>
      <w:r w:rsidDel="00000000" w:rsidR="00000000" w:rsidRPr="00000000">
        <w:rPr>
          <w:rtl w:val="0"/>
        </w:rPr>
        <w:t xml:space="preserve">NICK: Yeah.</w:t>
      </w:r>
    </w:p>
    <w:p w:rsidR="00000000" w:rsidDel="00000000" w:rsidP="00000000" w:rsidRDefault="00000000" w:rsidRPr="00000000" w14:paraId="00000DC9">
      <w:pPr>
        <w:ind w:left="0" w:firstLine="0"/>
        <w:rPr/>
      </w:pPr>
      <w:r w:rsidDel="00000000" w:rsidR="00000000" w:rsidRPr="00000000">
        <w:rPr>
          <w:rtl w:val="0"/>
        </w:rPr>
      </w:r>
    </w:p>
    <w:p w:rsidR="00000000" w:rsidDel="00000000" w:rsidP="00000000" w:rsidRDefault="00000000" w:rsidRPr="00000000" w14:paraId="00000DCA">
      <w:pPr>
        <w:ind w:left="0" w:firstLine="0"/>
        <w:rPr/>
      </w:pPr>
      <w:r w:rsidDel="00000000" w:rsidR="00000000" w:rsidRPr="00000000">
        <w:rPr>
          <w:rtl w:val="0"/>
        </w:rPr>
        <w:t xml:space="preserve">KEITH: Yeah.</w:t>
      </w:r>
    </w:p>
    <w:p w:rsidR="00000000" w:rsidDel="00000000" w:rsidP="00000000" w:rsidRDefault="00000000" w:rsidRPr="00000000" w14:paraId="00000DCB">
      <w:pPr>
        <w:ind w:left="0" w:firstLine="0"/>
        <w:rPr/>
      </w:pPr>
      <w:r w:rsidDel="00000000" w:rsidR="00000000" w:rsidRPr="00000000">
        <w:rPr>
          <w:rtl w:val="0"/>
        </w:rPr>
      </w:r>
    </w:p>
    <w:p w:rsidR="00000000" w:rsidDel="00000000" w:rsidP="00000000" w:rsidRDefault="00000000" w:rsidRPr="00000000" w14:paraId="00000DCC">
      <w:pPr>
        <w:ind w:left="0" w:firstLine="0"/>
        <w:rPr/>
      </w:pPr>
      <w:r w:rsidDel="00000000" w:rsidR="00000000" w:rsidRPr="00000000">
        <w:rPr>
          <w:rtl w:val="0"/>
        </w:rPr>
        <w:t xml:space="preserve">AUSTIN: I wanna encourage non-combat solutions, as much as I want --Like, yeah, I’m gonna give you the one XP for this. Sure.</w:t>
      </w:r>
    </w:p>
    <w:p w:rsidR="00000000" w:rsidDel="00000000" w:rsidP="00000000" w:rsidRDefault="00000000" w:rsidRPr="00000000" w14:paraId="00000DCD">
      <w:pPr>
        <w:ind w:left="0" w:firstLine="0"/>
        <w:rPr/>
      </w:pPr>
      <w:r w:rsidDel="00000000" w:rsidR="00000000" w:rsidRPr="00000000">
        <w:rPr>
          <w:rtl w:val="0"/>
        </w:rPr>
      </w:r>
    </w:p>
    <w:p w:rsidR="00000000" w:rsidDel="00000000" w:rsidP="00000000" w:rsidRDefault="00000000" w:rsidRPr="00000000" w14:paraId="00000DCE">
      <w:pPr>
        <w:ind w:left="0" w:firstLine="0"/>
        <w:rPr/>
      </w:pPr>
      <w:r w:rsidDel="00000000" w:rsidR="00000000" w:rsidRPr="00000000">
        <w:rPr>
          <w:rtl w:val="0"/>
        </w:rPr>
        <w:t xml:space="preserve">KEITH: I would have liked to have not killed-</w:t>
      </w:r>
    </w:p>
    <w:p w:rsidR="00000000" w:rsidDel="00000000" w:rsidP="00000000" w:rsidRDefault="00000000" w:rsidRPr="00000000" w14:paraId="00000DCF">
      <w:pPr>
        <w:ind w:left="0" w:firstLine="0"/>
        <w:rPr/>
      </w:pPr>
      <w:r w:rsidDel="00000000" w:rsidR="00000000" w:rsidRPr="00000000">
        <w:rPr>
          <w:rtl w:val="0"/>
        </w:rPr>
      </w:r>
    </w:p>
    <w:p w:rsidR="00000000" w:rsidDel="00000000" w:rsidP="00000000" w:rsidRDefault="00000000" w:rsidRPr="00000000" w14:paraId="00000DD0">
      <w:pPr>
        <w:ind w:left="0" w:firstLine="0"/>
        <w:rPr/>
      </w:pPr>
      <w:r w:rsidDel="00000000" w:rsidR="00000000" w:rsidRPr="00000000">
        <w:rPr>
          <w:rtl w:val="0"/>
        </w:rPr>
        <w:t xml:space="preserve">AUSTIN: Sure.</w:t>
      </w:r>
    </w:p>
    <w:p w:rsidR="00000000" w:rsidDel="00000000" w:rsidP="00000000" w:rsidRDefault="00000000" w:rsidRPr="00000000" w14:paraId="00000DD1">
      <w:pPr>
        <w:ind w:left="0" w:firstLine="0"/>
        <w:rPr/>
      </w:pPr>
      <w:r w:rsidDel="00000000" w:rsidR="00000000" w:rsidRPr="00000000">
        <w:rPr>
          <w:rtl w:val="0"/>
        </w:rPr>
      </w:r>
    </w:p>
    <w:p w:rsidR="00000000" w:rsidDel="00000000" w:rsidP="00000000" w:rsidRDefault="00000000" w:rsidRPr="00000000" w14:paraId="00000DD2">
      <w:pPr>
        <w:ind w:left="0" w:firstLine="0"/>
        <w:rPr/>
      </w:pPr>
      <w:r w:rsidDel="00000000" w:rsidR="00000000" w:rsidRPr="00000000">
        <w:rPr>
          <w:rtl w:val="0"/>
        </w:rPr>
        <w:t xml:space="preserve">KEITH: Or not, thought that I killed those two books for a little while.</w:t>
      </w:r>
    </w:p>
    <w:p w:rsidR="00000000" w:rsidDel="00000000" w:rsidP="00000000" w:rsidRDefault="00000000" w:rsidRPr="00000000" w14:paraId="00000DD3">
      <w:pPr>
        <w:ind w:left="0" w:firstLine="0"/>
        <w:rPr/>
      </w:pPr>
      <w:r w:rsidDel="00000000" w:rsidR="00000000" w:rsidRPr="00000000">
        <w:rPr>
          <w:rtl w:val="0"/>
        </w:rPr>
      </w:r>
    </w:p>
    <w:p w:rsidR="00000000" w:rsidDel="00000000" w:rsidP="00000000" w:rsidRDefault="00000000" w:rsidRPr="00000000" w14:paraId="00000DD4">
      <w:pPr>
        <w:ind w:left="0" w:firstLine="0"/>
        <w:rPr/>
      </w:pPr>
      <w:r w:rsidDel="00000000" w:rsidR="00000000" w:rsidRPr="00000000">
        <w:rPr>
          <w:rtl w:val="0"/>
        </w:rPr>
        <w:t xml:space="preserve">AUSTIN: Right. Did we, did you loot a memorable treasure [silent pause] No. That meal was good but not-</w:t>
      </w:r>
    </w:p>
    <w:p w:rsidR="00000000" w:rsidDel="00000000" w:rsidP="00000000" w:rsidRDefault="00000000" w:rsidRPr="00000000" w14:paraId="00000DD5">
      <w:pPr>
        <w:ind w:left="0" w:firstLine="0"/>
        <w:rPr/>
      </w:pPr>
      <w:r w:rsidDel="00000000" w:rsidR="00000000" w:rsidRPr="00000000">
        <w:rPr>
          <w:rtl w:val="0"/>
        </w:rPr>
      </w:r>
    </w:p>
    <w:p w:rsidR="00000000" w:rsidDel="00000000" w:rsidP="00000000" w:rsidRDefault="00000000" w:rsidRPr="00000000" w14:paraId="00000DD6">
      <w:pPr>
        <w:ind w:left="0" w:firstLine="0"/>
        <w:rPr/>
      </w:pPr>
      <w:r w:rsidDel="00000000" w:rsidR="00000000" w:rsidRPr="00000000">
        <w:rPr>
          <w:rtl w:val="0"/>
        </w:rPr>
        <w:t xml:space="preserve">KEITH: I’ll never, I’ll never get that book.</w:t>
      </w:r>
    </w:p>
    <w:p w:rsidR="00000000" w:rsidDel="00000000" w:rsidP="00000000" w:rsidRDefault="00000000" w:rsidRPr="00000000" w14:paraId="00000DD7">
      <w:pPr>
        <w:ind w:left="0" w:firstLine="0"/>
        <w:rPr/>
      </w:pPr>
      <w:r w:rsidDel="00000000" w:rsidR="00000000" w:rsidRPr="00000000">
        <w:rPr>
          <w:rtl w:val="0"/>
        </w:rPr>
      </w:r>
    </w:p>
    <w:p w:rsidR="00000000" w:rsidDel="00000000" w:rsidP="00000000" w:rsidRDefault="00000000" w:rsidRPr="00000000" w14:paraId="00000DD8">
      <w:pPr>
        <w:ind w:left="0" w:firstLine="0"/>
        <w:rPr/>
      </w:pPr>
      <w:r w:rsidDel="00000000" w:rsidR="00000000" w:rsidRPr="00000000">
        <w:rPr>
          <w:rtl w:val="0"/>
        </w:rPr>
        <w:t xml:space="preserve">AUSTIN: ..great.</w:t>
      </w:r>
    </w:p>
    <w:p w:rsidR="00000000" w:rsidDel="00000000" w:rsidP="00000000" w:rsidRDefault="00000000" w:rsidRPr="00000000" w14:paraId="00000DD9">
      <w:pPr>
        <w:ind w:left="0" w:firstLine="0"/>
        <w:rPr/>
      </w:pPr>
      <w:r w:rsidDel="00000000" w:rsidR="00000000" w:rsidRPr="00000000">
        <w:rPr>
          <w:rtl w:val="0"/>
        </w:rPr>
      </w:r>
    </w:p>
    <w:p w:rsidR="00000000" w:rsidDel="00000000" w:rsidP="00000000" w:rsidRDefault="00000000" w:rsidRPr="00000000" w14:paraId="00000DDA">
      <w:pPr>
        <w:ind w:left="0" w:firstLine="0"/>
        <w:rPr/>
      </w:pPr>
      <w:r w:rsidDel="00000000" w:rsidR="00000000" w:rsidRPr="00000000">
        <w:rPr>
          <w:rtl w:val="0"/>
        </w:rPr>
        <w:t xml:space="preserve">[Keith laughing]</w:t>
      </w:r>
    </w:p>
    <w:p w:rsidR="00000000" w:rsidDel="00000000" w:rsidP="00000000" w:rsidRDefault="00000000" w:rsidRPr="00000000" w14:paraId="00000DDB">
      <w:pPr>
        <w:ind w:left="0" w:firstLine="0"/>
        <w:rPr/>
      </w:pPr>
      <w:r w:rsidDel="00000000" w:rsidR="00000000" w:rsidRPr="00000000">
        <w:rPr>
          <w:rtl w:val="0"/>
        </w:rPr>
      </w:r>
    </w:p>
    <w:p w:rsidR="00000000" w:rsidDel="00000000" w:rsidP="00000000" w:rsidRDefault="00000000" w:rsidRPr="00000000" w14:paraId="00000DDC">
      <w:pPr>
        <w:ind w:left="0" w:firstLine="0"/>
        <w:rPr/>
      </w:pPr>
      <w:r w:rsidDel="00000000" w:rsidR="00000000" w:rsidRPr="00000000">
        <w:rPr>
          <w:rtl w:val="0"/>
        </w:rPr>
        <w:t xml:space="preserve">AUSTIN: For each answer, for each answer everyone marks XP. So multiple XP. Also! Here’s a thing we didn’t do all game and now I need to remem-, to remind you guys to do it. And I feel bad about this. Every time you fail a roll, like a six or under, mark XP.</w:t>
      </w:r>
    </w:p>
    <w:p w:rsidR="00000000" w:rsidDel="00000000" w:rsidP="00000000" w:rsidRDefault="00000000" w:rsidRPr="00000000" w14:paraId="00000DDD">
      <w:pPr>
        <w:ind w:left="0" w:firstLine="0"/>
        <w:rPr/>
      </w:pPr>
      <w:r w:rsidDel="00000000" w:rsidR="00000000" w:rsidRPr="00000000">
        <w:rPr>
          <w:rtl w:val="0"/>
        </w:rPr>
      </w:r>
    </w:p>
    <w:p w:rsidR="00000000" w:rsidDel="00000000" w:rsidP="00000000" w:rsidRDefault="00000000" w:rsidRPr="00000000" w14:paraId="00000DDE">
      <w:pPr>
        <w:ind w:left="0" w:firstLine="0"/>
        <w:rPr/>
      </w:pPr>
      <w:r w:rsidDel="00000000" w:rsidR="00000000" w:rsidRPr="00000000">
        <w:rPr>
          <w:rtl w:val="0"/>
        </w:rPr>
        <w:t xml:space="preserve">KEITH: Okay.</w:t>
      </w:r>
    </w:p>
    <w:p w:rsidR="00000000" w:rsidDel="00000000" w:rsidP="00000000" w:rsidRDefault="00000000" w:rsidRPr="00000000" w14:paraId="00000DDF">
      <w:pPr>
        <w:ind w:left="0" w:firstLine="0"/>
        <w:rPr/>
      </w:pPr>
      <w:r w:rsidDel="00000000" w:rsidR="00000000" w:rsidRPr="00000000">
        <w:rPr>
          <w:rtl w:val="0"/>
        </w:rPr>
      </w:r>
    </w:p>
    <w:p w:rsidR="00000000" w:rsidDel="00000000" w:rsidP="00000000" w:rsidRDefault="00000000" w:rsidRPr="00000000" w14:paraId="00000DE0">
      <w:pPr>
        <w:ind w:left="0" w:firstLine="0"/>
        <w:rPr/>
      </w:pPr>
      <w:r w:rsidDel="00000000" w:rsidR="00000000" w:rsidRPr="00000000">
        <w:rPr>
          <w:rtl w:val="0"/>
        </w:rPr>
        <w:t xml:space="preserve">NICK: Alright.</w:t>
      </w:r>
    </w:p>
    <w:p w:rsidR="00000000" w:rsidDel="00000000" w:rsidP="00000000" w:rsidRDefault="00000000" w:rsidRPr="00000000" w14:paraId="00000DE1">
      <w:pPr>
        <w:ind w:left="0" w:firstLine="0"/>
        <w:rPr/>
      </w:pPr>
      <w:r w:rsidDel="00000000" w:rsidR="00000000" w:rsidRPr="00000000">
        <w:rPr>
          <w:rtl w:val="0"/>
        </w:rPr>
      </w:r>
    </w:p>
    <w:p w:rsidR="00000000" w:rsidDel="00000000" w:rsidP="00000000" w:rsidRDefault="00000000" w:rsidRPr="00000000" w14:paraId="00000DE2">
      <w:pPr>
        <w:ind w:left="0" w:firstLine="0"/>
        <w:rPr/>
      </w:pPr>
      <w:r w:rsidDel="00000000" w:rsidR="00000000" w:rsidRPr="00000000">
        <w:rPr>
          <w:rtl w:val="0"/>
        </w:rPr>
        <w:t xml:space="preserve">AUSTIN: So think about that. I guess, we can, once this is-</w:t>
      </w:r>
    </w:p>
    <w:p w:rsidR="00000000" w:rsidDel="00000000" w:rsidP="00000000" w:rsidRDefault="00000000" w:rsidRPr="00000000" w14:paraId="00000DE3">
      <w:pPr>
        <w:ind w:left="0" w:firstLine="0"/>
        <w:rPr/>
      </w:pPr>
      <w:r w:rsidDel="00000000" w:rsidR="00000000" w:rsidRPr="00000000">
        <w:rPr>
          <w:rtl w:val="0"/>
        </w:rPr>
      </w:r>
    </w:p>
    <w:p w:rsidR="00000000" w:rsidDel="00000000" w:rsidP="00000000" w:rsidRDefault="00000000" w:rsidRPr="00000000" w14:paraId="00000DE4">
      <w:pPr>
        <w:ind w:left="0" w:firstLine="0"/>
        <w:rPr/>
      </w:pPr>
      <w:r w:rsidDel="00000000" w:rsidR="00000000" w:rsidRPr="00000000">
        <w:rPr>
          <w:rtl w:val="0"/>
        </w:rPr>
        <w:t xml:space="preserve">KEITH: I think I only failed one roll, that, the very beginning roll.</w:t>
      </w:r>
    </w:p>
    <w:p w:rsidR="00000000" w:rsidDel="00000000" w:rsidP="00000000" w:rsidRDefault="00000000" w:rsidRPr="00000000" w14:paraId="00000DE5">
      <w:pPr>
        <w:ind w:left="0" w:firstLine="0"/>
        <w:rPr/>
      </w:pPr>
      <w:r w:rsidDel="00000000" w:rsidR="00000000" w:rsidRPr="00000000">
        <w:rPr>
          <w:rtl w:val="0"/>
        </w:rPr>
      </w:r>
    </w:p>
    <w:p w:rsidR="00000000" w:rsidDel="00000000" w:rsidP="00000000" w:rsidRDefault="00000000" w:rsidRPr="00000000" w14:paraId="00000DE6">
      <w:pPr>
        <w:ind w:left="0" w:firstLine="0"/>
        <w:rPr/>
      </w:pPr>
      <w:r w:rsidDel="00000000" w:rsidR="00000000" w:rsidRPr="00000000">
        <w:rPr>
          <w:rtl w:val="0"/>
        </w:rPr>
        <w:t xml:space="preserve">[Austin sighing]</w:t>
      </w:r>
    </w:p>
    <w:p w:rsidR="00000000" w:rsidDel="00000000" w:rsidP="00000000" w:rsidRDefault="00000000" w:rsidRPr="00000000" w14:paraId="00000DE7">
      <w:pPr>
        <w:ind w:left="0" w:firstLine="0"/>
        <w:rPr/>
      </w:pPr>
      <w:r w:rsidDel="00000000" w:rsidR="00000000" w:rsidRPr="00000000">
        <w:rPr>
          <w:rtl w:val="0"/>
        </w:rPr>
      </w:r>
    </w:p>
    <w:p w:rsidR="00000000" w:rsidDel="00000000" w:rsidP="00000000" w:rsidRDefault="00000000" w:rsidRPr="00000000" w14:paraId="00000DE8">
      <w:pPr>
        <w:ind w:left="0" w:firstLine="0"/>
        <w:rPr/>
      </w:pPr>
      <w:r w:rsidDel="00000000" w:rsidR="00000000" w:rsidRPr="00000000">
        <w:rPr>
          <w:rtl w:val="0"/>
        </w:rPr>
        <w:t xml:space="preserve">ALI: Wait, that you lose it or that you get it?</w:t>
        <w:br w:type="textWrapping"/>
        <w:br w:type="textWrapping"/>
        <w:t xml:space="preserve">KEITH: Gain one.</w:t>
      </w:r>
    </w:p>
    <w:p w:rsidR="00000000" w:rsidDel="00000000" w:rsidP="00000000" w:rsidRDefault="00000000" w:rsidRPr="00000000" w14:paraId="00000DE9">
      <w:pPr>
        <w:ind w:left="0" w:firstLine="0"/>
        <w:rPr/>
      </w:pPr>
      <w:r w:rsidDel="00000000" w:rsidR="00000000" w:rsidRPr="00000000">
        <w:rPr>
          <w:rtl w:val="0"/>
        </w:rPr>
      </w:r>
    </w:p>
    <w:p w:rsidR="00000000" w:rsidDel="00000000" w:rsidP="00000000" w:rsidRDefault="00000000" w:rsidRPr="00000000" w14:paraId="00000DEA">
      <w:pPr>
        <w:ind w:left="0" w:firstLine="0"/>
        <w:rPr/>
      </w:pPr>
      <w:r w:rsidDel="00000000" w:rsidR="00000000" w:rsidRPr="00000000">
        <w:rPr>
          <w:rtl w:val="0"/>
        </w:rPr>
        <w:t xml:space="preserve">NICK: Yeah.</w:t>
      </w:r>
    </w:p>
    <w:p w:rsidR="00000000" w:rsidDel="00000000" w:rsidP="00000000" w:rsidRDefault="00000000" w:rsidRPr="00000000" w14:paraId="00000DEB">
      <w:pPr>
        <w:ind w:left="0" w:firstLine="0"/>
        <w:rPr/>
      </w:pPr>
      <w:r w:rsidDel="00000000" w:rsidR="00000000" w:rsidRPr="00000000">
        <w:rPr>
          <w:rtl w:val="0"/>
        </w:rPr>
      </w:r>
    </w:p>
    <w:p w:rsidR="00000000" w:rsidDel="00000000" w:rsidP="00000000" w:rsidRDefault="00000000" w:rsidRPr="00000000" w14:paraId="00000DEC">
      <w:pPr>
        <w:ind w:left="0" w:firstLine="0"/>
        <w:rPr/>
      </w:pPr>
      <w:r w:rsidDel="00000000" w:rsidR="00000000" w:rsidRPr="00000000">
        <w:rPr>
          <w:rtl w:val="0"/>
        </w:rPr>
        <w:t xml:space="preserve">AUSTIN: You gain an XP whenever you miss a roll.</w:t>
      </w:r>
    </w:p>
    <w:p w:rsidR="00000000" w:rsidDel="00000000" w:rsidP="00000000" w:rsidRDefault="00000000" w:rsidRPr="00000000" w14:paraId="00000DED">
      <w:pPr>
        <w:ind w:left="0" w:firstLine="0"/>
        <w:rPr/>
      </w:pPr>
      <w:r w:rsidDel="00000000" w:rsidR="00000000" w:rsidRPr="00000000">
        <w:rPr>
          <w:rtl w:val="0"/>
        </w:rPr>
      </w:r>
    </w:p>
    <w:p w:rsidR="00000000" w:rsidDel="00000000" w:rsidP="00000000" w:rsidRDefault="00000000" w:rsidRPr="00000000" w14:paraId="00000DEE">
      <w:pPr>
        <w:ind w:left="0" w:firstLine="0"/>
        <w:rPr/>
      </w:pPr>
      <w:r w:rsidDel="00000000" w:rsidR="00000000" w:rsidRPr="00000000">
        <w:rPr>
          <w:rtl w:val="0"/>
        </w:rPr>
        <w:t xml:space="preserve">ALI: Okay.</w:t>
      </w:r>
    </w:p>
    <w:p w:rsidR="00000000" w:rsidDel="00000000" w:rsidP="00000000" w:rsidRDefault="00000000" w:rsidRPr="00000000" w14:paraId="00000DEF">
      <w:pPr>
        <w:ind w:left="0" w:firstLine="0"/>
        <w:rPr/>
      </w:pPr>
      <w:r w:rsidDel="00000000" w:rsidR="00000000" w:rsidRPr="00000000">
        <w:rPr>
          <w:rtl w:val="0"/>
        </w:rPr>
      </w:r>
    </w:p>
    <w:p w:rsidR="00000000" w:rsidDel="00000000" w:rsidP="00000000" w:rsidRDefault="00000000" w:rsidRPr="00000000" w14:paraId="00000DF0">
      <w:pPr>
        <w:ind w:left="0" w:firstLine="0"/>
        <w:rPr/>
      </w:pPr>
      <w:r w:rsidDel="00000000" w:rsidR="00000000" w:rsidRPr="00000000">
        <w:rPr>
          <w:rtl w:val="0"/>
        </w:rPr>
        <w:t xml:space="preserve">NICK: So it’s like-</w:t>
      </w:r>
    </w:p>
    <w:p w:rsidR="00000000" w:rsidDel="00000000" w:rsidP="00000000" w:rsidRDefault="00000000" w:rsidRPr="00000000" w14:paraId="00000DF1">
      <w:pPr>
        <w:ind w:left="0" w:firstLine="0"/>
        <w:rPr/>
      </w:pPr>
      <w:r w:rsidDel="00000000" w:rsidR="00000000" w:rsidRPr="00000000">
        <w:rPr>
          <w:rtl w:val="0"/>
        </w:rPr>
      </w:r>
    </w:p>
    <w:p w:rsidR="00000000" w:rsidDel="00000000" w:rsidP="00000000" w:rsidRDefault="00000000" w:rsidRPr="00000000" w14:paraId="00000DF2">
      <w:pPr>
        <w:ind w:left="0" w:firstLine="0"/>
        <w:rPr/>
      </w:pPr>
      <w:r w:rsidDel="00000000" w:rsidR="00000000" w:rsidRPr="00000000">
        <w:rPr>
          <w:rtl w:val="0"/>
        </w:rPr>
        <w:t xml:space="preserve">AUSTIN: So Ali at least has one, for when she missed the opening roll. What were you gonna say, Nick?</w:t>
        <w:br w:type="textWrapping"/>
        <w:br w:type="textWrapping"/>
        <w:t xml:space="preserve">NICK: I was gonna say, it’s like you’ve made mistake and you’ve learned from it.</w:t>
      </w:r>
    </w:p>
    <w:p w:rsidR="00000000" w:rsidDel="00000000" w:rsidP="00000000" w:rsidRDefault="00000000" w:rsidRPr="00000000" w14:paraId="00000DF3">
      <w:pPr>
        <w:ind w:left="0" w:firstLine="0"/>
        <w:rPr/>
      </w:pPr>
      <w:r w:rsidDel="00000000" w:rsidR="00000000" w:rsidRPr="00000000">
        <w:rPr>
          <w:rtl w:val="0"/>
        </w:rPr>
      </w:r>
    </w:p>
    <w:p w:rsidR="00000000" w:rsidDel="00000000" w:rsidP="00000000" w:rsidRDefault="00000000" w:rsidRPr="00000000" w14:paraId="00000DF4">
      <w:pPr>
        <w:ind w:left="0" w:firstLine="0"/>
        <w:rPr/>
      </w:pPr>
      <w:r w:rsidDel="00000000" w:rsidR="00000000" w:rsidRPr="00000000">
        <w:rPr>
          <w:rtl w:val="0"/>
        </w:rPr>
        <w:t xml:space="preserve">AUSTIN: Exactly like that. Yep.</w:t>
      </w:r>
    </w:p>
    <w:p w:rsidR="00000000" w:rsidDel="00000000" w:rsidP="00000000" w:rsidRDefault="00000000" w:rsidRPr="00000000" w14:paraId="00000DF5">
      <w:pPr>
        <w:ind w:left="0" w:firstLine="0"/>
        <w:rPr/>
      </w:pPr>
      <w:r w:rsidDel="00000000" w:rsidR="00000000" w:rsidRPr="00000000">
        <w:rPr>
          <w:rtl w:val="0"/>
        </w:rPr>
      </w:r>
    </w:p>
    <w:p w:rsidR="00000000" w:rsidDel="00000000" w:rsidP="00000000" w:rsidRDefault="00000000" w:rsidRPr="00000000" w14:paraId="00000DF6">
      <w:pPr>
        <w:ind w:left="0" w:firstLine="0"/>
        <w:rPr/>
      </w:pPr>
      <w:r w:rsidDel="00000000" w:rsidR="00000000" w:rsidRPr="00000000">
        <w:rPr>
          <w:rtl w:val="0"/>
        </w:rPr>
        <w:t xml:space="preserve">NICK: Which is, I, I love to death.</w:t>
      </w:r>
    </w:p>
    <w:p w:rsidR="00000000" w:rsidDel="00000000" w:rsidP="00000000" w:rsidRDefault="00000000" w:rsidRPr="00000000" w14:paraId="00000DF7">
      <w:pPr>
        <w:ind w:left="0" w:firstLine="0"/>
        <w:rPr/>
      </w:pPr>
      <w:r w:rsidDel="00000000" w:rsidR="00000000" w:rsidRPr="00000000">
        <w:rPr>
          <w:rtl w:val="0"/>
        </w:rPr>
      </w:r>
    </w:p>
    <w:p w:rsidR="00000000" w:rsidDel="00000000" w:rsidP="00000000" w:rsidRDefault="00000000" w:rsidRPr="00000000" w14:paraId="00000DF8">
      <w:pPr>
        <w:ind w:left="0" w:firstLine="0"/>
        <w:rPr/>
      </w:pPr>
      <w:r w:rsidDel="00000000" w:rsidR="00000000" w:rsidRPr="00000000">
        <w:rPr>
          <w:rtl w:val="0"/>
        </w:rPr>
        <w:t xml:space="preserve">AUSTIN: Me too, it’s the best.</w:t>
      </w:r>
    </w:p>
    <w:p w:rsidR="00000000" w:rsidDel="00000000" w:rsidP="00000000" w:rsidRDefault="00000000" w:rsidRPr="00000000" w14:paraId="00000DF9">
      <w:pPr>
        <w:ind w:left="0" w:firstLine="0"/>
        <w:rPr/>
      </w:pPr>
      <w:r w:rsidDel="00000000" w:rsidR="00000000" w:rsidRPr="00000000">
        <w:rPr>
          <w:rtl w:val="0"/>
        </w:rPr>
      </w:r>
    </w:p>
    <w:p w:rsidR="00000000" w:rsidDel="00000000" w:rsidP="00000000" w:rsidRDefault="00000000" w:rsidRPr="00000000" w14:paraId="00000DFA">
      <w:pPr>
        <w:ind w:left="0" w:firstLine="0"/>
        <w:rPr/>
      </w:pPr>
      <w:r w:rsidDel="00000000" w:rsidR="00000000" w:rsidRPr="00000000">
        <w:rPr>
          <w:rtl w:val="0"/>
        </w:rPr>
        <w:t xml:space="preserve">KEITH: Yeah, that’s great.</w:t>
      </w:r>
    </w:p>
    <w:p w:rsidR="00000000" w:rsidDel="00000000" w:rsidP="00000000" w:rsidRDefault="00000000" w:rsidRPr="00000000" w14:paraId="00000DFB">
      <w:pPr>
        <w:ind w:left="0" w:firstLine="0"/>
        <w:rPr/>
      </w:pPr>
      <w:r w:rsidDel="00000000" w:rsidR="00000000" w:rsidRPr="00000000">
        <w:rPr>
          <w:rtl w:val="0"/>
        </w:rPr>
      </w:r>
    </w:p>
    <w:p w:rsidR="00000000" w:rsidDel="00000000" w:rsidP="00000000" w:rsidRDefault="00000000" w:rsidRPr="00000000" w14:paraId="00000DFC">
      <w:pPr>
        <w:ind w:left="0" w:firstLine="0"/>
        <w:rPr/>
      </w:pPr>
      <w:r w:rsidDel="00000000" w:rsidR="00000000" w:rsidRPr="00000000">
        <w:rPr>
          <w:rtl w:val="0"/>
        </w:rPr>
        <w:t xml:space="preserve">NICK: Yeah, I, I got one when I failed the, when I bungled the invis-, the first invisibility.</w:t>
      </w:r>
    </w:p>
    <w:p w:rsidR="00000000" w:rsidDel="00000000" w:rsidP="00000000" w:rsidRDefault="00000000" w:rsidRPr="00000000" w14:paraId="00000DFD">
      <w:pPr>
        <w:ind w:left="0" w:firstLine="0"/>
        <w:rPr/>
      </w:pPr>
      <w:r w:rsidDel="00000000" w:rsidR="00000000" w:rsidRPr="00000000">
        <w:rPr>
          <w:rtl w:val="0"/>
        </w:rPr>
      </w:r>
    </w:p>
    <w:p w:rsidR="00000000" w:rsidDel="00000000" w:rsidP="00000000" w:rsidRDefault="00000000" w:rsidRPr="00000000" w14:paraId="00000DFE">
      <w:pPr>
        <w:ind w:left="0" w:firstLine="0"/>
        <w:rPr/>
      </w:pPr>
      <w:r w:rsidDel="00000000" w:rsidR="00000000" w:rsidRPr="00000000">
        <w:rPr>
          <w:rtl w:val="0"/>
        </w:rPr>
        <w:t xml:space="preserve">AUSTIN: The first invis-, yes, yes. Did anybody else make a complete goof, on this? A six or under?</w:t>
        <w:br w:type="textWrapping"/>
        <w:br w:type="textWrapping"/>
        <w:t xml:space="preserve">ART: No.</w:t>
      </w:r>
    </w:p>
    <w:p w:rsidR="00000000" w:rsidDel="00000000" w:rsidP="00000000" w:rsidRDefault="00000000" w:rsidRPr="00000000" w14:paraId="00000DFF">
      <w:pPr>
        <w:ind w:left="0" w:firstLine="0"/>
        <w:rPr/>
      </w:pPr>
      <w:r w:rsidDel="00000000" w:rsidR="00000000" w:rsidRPr="00000000">
        <w:rPr>
          <w:rtl w:val="0"/>
        </w:rPr>
      </w:r>
    </w:p>
    <w:p w:rsidR="00000000" w:rsidDel="00000000" w:rsidP="00000000" w:rsidRDefault="00000000" w:rsidRPr="00000000" w14:paraId="00000E00">
      <w:pPr>
        <w:ind w:left="0" w:firstLine="0"/>
        <w:rPr/>
      </w:pPr>
      <w:r w:rsidDel="00000000" w:rsidR="00000000" w:rsidRPr="00000000">
        <w:rPr>
          <w:rtl w:val="0"/>
        </w:rPr>
        <w:t xml:space="preserve">AUSTIN: I don’t think so.</w:t>
      </w:r>
    </w:p>
    <w:p w:rsidR="00000000" w:rsidDel="00000000" w:rsidP="00000000" w:rsidRDefault="00000000" w:rsidRPr="00000000" w14:paraId="00000E01">
      <w:pPr>
        <w:ind w:left="0" w:firstLine="0"/>
        <w:rPr/>
      </w:pPr>
      <w:r w:rsidDel="00000000" w:rsidR="00000000" w:rsidRPr="00000000">
        <w:rPr>
          <w:rtl w:val="0"/>
        </w:rPr>
      </w:r>
    </w:p>
    <w:p w:rsidR="00000000" w:rsidDel="00000000" w:rsidP="00000000" w:rsidRDefault="00000000" w:rsidRPr="00000000" w14:paraId="00000E02">
      <w:pPr>
        <w:ind w:left="0" w:firstLine="0"/>
        <w:rPr/>
      </w:pPr>
      <w:r w:rsidDel="00000000" w:rsidR="00000000" w:rsidRPr="00000000">
        <w:rPr>
          <w:rtl w:val="0"/>
        </w:rPr>
        <w:t xml:space="preserve">ALI: Not in the goof troop.</w:t>
      </w:r>
    </w:p>
    <w:p w:rsidR="00000000" w:rsidDel="00000000" w:rsidP="00000000" w:rsidRDefault="00000000" w:rsidRPr="00000000" w14:paraId="00000E03">
      <w:pPr>
        <w:ind w:left="0" w:firstLine="0"/>
        <w:rPr/>
      </w:pPr>
      <w:r w:rsidDel="00000000" w:rsidR="00000000" w:rsidRPr="00000000">
        <w:rPr>
          <w:rtl w:val="0"/>
        </w:rPr>
      </w:r>
    </w:p>
    <w:p w:rsidR="00000000" w:rsidDel="00000000" w:rsidP="00000000" w:rsidRDefault="00000000" w:rsidRPr="00000000" w14:paraId="00000E04">
      <w:pPr>
        <w:ind w:left="0" w:firstLine="0"/>
        <w:rPr/>
      </w:pPr>
      <w:r w:rsidDel="00000000" w:rsidR="00000000" w:rsidRPr="00000000">
        <w:rPr>
          <w:rtl w:val="0"/>
        </w:rPr>
        <w:t xml:space="preserve">NICK: The complete goof troop.</w:t>
      </w:r>
    </w:p>
    <w:p w:rsidR="00000000" w:rsidDel="00000000" w:rsidP="00000000" w:rsidRDefault="00000000" w:rsidRPr="00000000" w14:paraId="00000E05">
      <w:pPr>
        <w:ind w:left="0" w:firstLine="0"/>
        <w:rPr/>
      </w:pPr>
      <w:r w:rsidDel="00000000" w:rsidR="00000000" w:rsidRPr="00000000">
        <w:rPr>
          <w:rtl w:val="0"/>
        </w:rPr>
      </w:r>
    </w:p>
    <w:p w:rsidR="00000000" w:rsidDel="00000000" w:rsidP="00000000" w:rsidRDefault="00000000" w:rsidRPr="00000000" w14:paraId="00000E06">
      <w:pPr>
        <w:ind w:left="0" w:firstLine="0"/>
        <w:rPr/>
      </w:pPr>
      <w:r w:rsidDel="00000000" w:rsidR="00000000" w:rsidRPr="00000000">
        <w:rPr>
          <w:rtl w:val="0"/>
        </w:rPr>
        <w:t xml:space="preserve">[Ali laughing]</w:t>
      </w:r>
    </w:p>
    <w:p w:rsidR="00000000" w:rsidDel="00000000" w:rsidP="00000000" w:rsidRDefault="00000000" w:rsidRPr="00000000" w14:paraId="00000E07">
      <w:pPr>
        <w:ind w:left="0" w:firstLine="0"/>
        <w:rPr/>
      </w:pPr>
      <w:r w:rsidDel="00000000" w:rsidR="00000000" w:rsidRPr="00000000">
        <w:rPr>
          <w:rtl w:val="0"/>
        </w:rPr>
      </w:r>
    </w:p>
    <w:p w:rsidR="00000000" w:rsidDel="00000000" w:rsidP="00000000" w:rsidRDefault="00000000" w:rsidRPr="00000000" w14:paraId="00000E08">
      <w:pPr>
        <w:ind w:left="0" w:firstLine="0"/>
        <w:rPr/>
      </w:pPr>
      <w:r w:rsidDel="00000000" w:rsidR="00000000" w:rsidRPr="00000000">
        <w:rPr>
          <w:rtl w:val="0"/>
        </w:rPr>
        <w:t xml:space="preserve">AUSTIN: Oh! Keith did! Keith missed the first roll. The, the-</w:t>
      </w:r>
    </w:p>
    <w:p w:rsidR="00000000" w:rsidDel="00000000" w:rsidP="00000000" w:rsidRDefault="00000000" w:rsidRPr="00000000" w14:paraId="00000E09">
      <w:pPr>
        <w:ind w:left="0" w:firstLine="0"/>
        <w:rPr/>
      </w:pPr>
      <w:r w:rsidDel="00000000" w:rsidR="00000000" w:rsidRPr="00000000">
        <w:rPr>
          <w:rtl w:val="0"/>
        </w:rPr>
      </w:r>
    </w:p>
    <w:p w:rsidR="00000000" w:rsidDel="00000000" w:rsidP="00000000" w:rsidRDefault="00000000" w:rsidRPr="00000000" w14:paraId="00000E0A">
      <w:pPr>
        <w:ind w:left="0" w:firstLine="0"/>
        <w:rPr/>
      </w:pPr>
      <w:r w:rsidDel="00000000" w:rsidR="00000000" w:rsidRPr="00000000">
        <w:rPr>
          <w:rtl w:val="0"/>
        </w:rPr>
        <w:t xml:space="preserve">KEITH: Yeah, no I mentioned that, I already mentioned that.</w:t>
      </w:r>
    </w:p>
    <w:p w:rsidR="00000000" w:rsidDel="00000000" w:rsidP="00000000" w:rsidRDefault="00000000" w:rsidRPr="00000000" w14:paraId="00000E0B">
      <w:pPr>
        <w:ind w:left="0" w:firstLine="0"/>
        <w:rPr/>
      </w:pPr>
      <w:r w:rsidDel="00000000" w:rsidR="00000000" w:rsidRPr="00000000">
        <w:rPr>
          <w:rtl w:val="0"/>
        </w:rPr>
      </w:r>
    </w:p>
    <w:p w:rsidR="00000000" w:rsidDel="00000000" w:rsidP="00000000" w:rsidRDefault="00000000" w:rsidRPr="00000000" w14:paraId="00000E0C">
      <w:pPr>
        <w:ind w:left="0" w:firstLine="0"/>
        <w:rPr/>
      </w:pPr>
      <w:r w:rsidDel="00000000" w:rsidR="00000000" w:rsidRPr="00000000">
        <w:rPr>
          <w:rtl w:val="0"/>
        </w:rPr>
        <w:t xml:space="preserve">AUSTIN: Okay.</w:t>
      </w:r>
    </w:p>
    <w:p w:rsidR="00000000" w:rsidDel="00000000" w:rsidP="00000000" w:rsidRDefault="00000000" w:rsidRPr="00000000" w14:paraId="00000E0D">
      <w:pPr>
        <w:ind w:left="0" w:firstLine="0"/>
        <w:rPr/>
      </w:pPr>
      <w:r w:rsidDel="00000000" w:rsidR="00000000" w:rsidRPr="00000000">
        <w:rPr>
          <w:rtl w:val="0"/>
        </w:rPr>
      </w:r>
    </w:p>
    <w:p w:rsidR="00000000" w:rsidDel="00000000" w:rsidP="00000000" w:rsidRDefault="00000000" w:rsidRPr="00000000" w14:paraId="00000E0E">
      <w:pPr>
        <w:ind w:left="0" w:firstLine="0"/>
        <w:rPr/>
      </w:pPr>
      <w:r w:rsidDel="00000000" w:rsidR="00000000" w:rsidRPr="00000000">
        <w:rPr>
          <w:rtl w:val="0"/>
        </w:rPr>
        <w:t xml:space="preserve">KEITH: Yeah.</w:t>
      </w:r>
    </w:p>
    <w:p w:rsidR="00000000" w:rsidDel="00000000" w:rsidP="00000000" w:rsidRDefault="00000000" w:rsidRPr="00000000" w14:paraId="00000E0F">
      <w:pPr>
        <w:ind w:left="0" w:firstLine="0"/>
        <w:rPr/>
      </w:pPr>
      <w:r w:rsidDel="00000000" w:rsidR="00000000" w:rsidRPr="00000000">
        <w:rPr>
          <w:rtl w:val="0"/>
        </w:rPr>
      </w:r>
    </w:p>
    <w:p w:rsidR="00000000" w:rsidDel="00000000" w:rsidP="00000000" w:rsidRDefault="00000000" w:rsidRPr="00000000" w14:paraId="00000E10">
      <w:pPr>
        <w:ind w:left="0" w:firstLine="0"/>
        <w:rPr/>
      </w:pPr>
      <w:r w:rsidDel="00000000" w:rsidR="00000000" w:rsidRPr="00000000">
        <w:rPr>
          <w:rtl w:val="0"/>
        </w:rPr>
        <w:t xml:space="preserve">AUSTIN: Alright! That’s it. We’ll schedule-</w:t>
      </w:r>
    </w:p>
    <w:p w:rsidR="00000000" w:rsidDel="00000000" w:rsidP="00000000" w:rsidRDefault="00000000" w:rsidRPr="00000000" w14:paraId="00000E11">
      <w:pPr>
        <w:ind w:left="0" w:firstLine="0"/>
        <w:rPr/>
      </w:pPr>
      <w:r w:rsidDel="00000000" w:rsidR="00000000" w:rsidRPr="00000000">
        <w:rPr>
          <w:rtl w:val="0"/>
        </w:rPr>
      </w:r>
    </w:p>
    <w:p w:rsidR="00000000" w:rsidDel="00000000" w:rsidP="00000000" w:rsidRDefault="00000000" w:rsidRPr="00000000" w14:paraId="00000E12">
      <w:pPr>
        <w:ind w:left="0" w:firstLine="0"/>
        <w:rPr/>
      </w:pPr>
      <w:r w:rsidDel="00000000" w:rsidR="00000000" w:rsidRPr="00000000">
        <w:rPr>
          <w:rtl w:val="0"/>
        </w:rPr>
        <w:t xml:space="preserve">KEITH: Okay, so what was that, four XP? I think for me?</w:t>
        <w:br w:type="textWrapping"/>
        <w:br w:type="textWrapping"/>
        <w:t xml:space="preserve">ALI: Three?</w:t>
      </w:r>
    </w:p>
    <w:p w:rsidR="00000000" w:rsidDel="00000000" w:rsidP="00000000" w:rsidRDefault="00000000" w:rsidRPr="00000000" w14:paraId="00000E13">
      <w:pPr>
        <w:ind w:left="0" w:firstLine="0"/>
        <w:rPr/>
      </w:pPr>
      <w:r w:rsidDel="00000000" w:rsidR="00000000" w:rsidRPr="00000000">
        <w:rPr>
          <w:rtl w:val="0"/>
        </w:rPr>
        <w:t xml:space="preserve">AUSTIN: Three from these questions, right?</w:t>
      </w:r>
    </w:p>
    <w:p w:rsidR="00000000" w:rsidDel="00000000" w:rsidP="00000000" w:rsidRDefault="00000000" w:rsidRPr="00000000" w14:paraId="00000E14">
      <w:pPr>
        <w:ind w:left="0" w:firstLine="0"/>
        <w:rPr/>
      </w:pPr>
      <w:r w:rsidDel="00000000" w:rsidR="00000000" w:rsidRPr="00000000">
        <w:rPr>
          <w:rtl w:val="0"/>
        </w:rPr>
      </w:r>
    </w:p>
    <w:p w:rsidR="00000000" w:rsidDel="00000000" w:rsidP="00000000" w:rsidRDefault="00000000" w:rsidRPr="00000000" w14:paraId="00000E15">
      <w:pPr>
        <w:ind w:left="0" w:firstLine="0"/>
        <w:rPr/>
      </w:pPr>
      <w:r w:rsidDel="00000000" w:rsidR="00000000" w:rsidRPr="00000000">
        <w:rPr>
          <w:rtl w:val="0"/>
        </w:rPr>
        <w:t xml:space="preserve">KEITH: Okay, three from the questions.</w:t>
      </w:r>
    </w:p>
    <w:p w:rsidR="00000000" w:rsidDel="00000000" w:rsidP="00000000" w:rsidRDefault="00000000" w:rsidRPr="00000000" w14:paraId="00000E16">
      <w:pPr>
        <w:ind w:left="0" w:firstLine="0"/>
        <w:rPr/>
      </w:pPr>
      <w:r w:rsidDel="00000000" w:rsidR="00000000" w:rsidRPr="00000000">
        <w:rPr>
          <w:rtl w:val="0"/>
        </w:rPr>
      </w:r>
    </w:p>
    <w:p w:rsidR="00000000" w:rsidDel="00000000" w:rsidP="00000000" w:rsidRDefault="00000000" w:rsidRPr="00000000" w14:paraId="00000E17">
      <w:pPr>
        <w:ind w:left="0" w:firstLine="0"/>
        <w:rPr/>
      </w:pPr>
      <w:r w:rsidDel="00000000" w:rsidR="00000000" w:rsidRPr="00000000">
        <w:rPr>
          <w:rtl w:val="0"/>
        </w:rPr>
        <w:t xml:space="preserve">AUSTIN: No two, two from the questions. </w:t>
      </w:r>
    </w:p>
    <w:p w:rsidR="00000000" w:rsidDel="00000000" w:rsidP="00000000" w:rsidRDefault="00000000" w:rsidRPr="00000000" w14:paraId="00000E18">
      <w:pPr>
        <w:ind w:left="0" w:firstLine="0"/>
        <w:rPr/>
      </w:pPr>
      <w:r w:rsidDel="00000000" w:rsidR="00000000" w:rsidRPr="00000000">
        <w:rPr>
          <w:rtl w:val="0"/>
        </w:rPr>
      </w:r>
    </w:p>
    <w:p w:rsidR="00000000" w:rsidDel="00000000" w:rsidP="00000000" w:rsidRDefault="00000000" w:rsidRPr="00000000" w14:paraId="00000E19">
      <w:pPr>
        <w:ind w:left="0" w:firstLine="0"/>
        <w:rPr/>
      </w:pPr>
      <w:r w:rsidDel="00000000" w:rsidR="00000000" w:rsidRPr="00000000">
        <w:rPr>
          <w:rtl w:val="0"/>
        </w:rPr>
        <w:t xml:space="preserve">ALI: Two from the questions and then one.</w:t>
      </w:r>
    </w:p>
    <w:p w:rsidR="00000000" w:rsidDel="00000000" w:rsidP="00000000" w:rsidRDefault="00000000" w:rsidRPr="00000000" w14:paraId="00000E1A">
      <w:pPr>
        <w:ind w:left="0" w:firstLine="0"/>
        <w:rPr/>
      </w:pPr>
      <w:r w:rsidDel="00000000" w:rsidR="00000000" w:rsidRPr="00000000">
        <w:rPr>
          <w:rtl w:val="0"/>
        </w:rPr>
      </w:r>
    </w:p>
    <w:p w:rsidR="00000000" w:rsidDel="00000000" w:rsidP="00000000" w:rsidRDefault="00000000" w:rsidRPr="00000000" w14:paraId="00000E1B">
      <w:pPr>
        <w:ind w:left="0" w:firstLine="0"/>
        <w:rPr/>
      </w:pPr>
      <w:r w:rsidDel="00000000" w:rsidR="00000000" w:rsidRPr="00000000">
        <w:rPr>
          <w:rtl w:val="0"/>
        </w:rPr>
        <w:t xml:space="preserve">AUSTIN: And then bond.</w:t>
      </w:r>
    </w:p>
    <w:p w:rsidR="00000000" w:rsidDel="00000000" w:rsidP="00000000" w:rsidRDefault="00000000" w:rsidRPr="00000000" w14:paraId="00000E1C">
      <w:pPr>
        <w:ind w:left="0" w:firstLine="0"/>
        <w:rPr/>
      </w:pPr>
      <w:r w:rsidDel="00000000" w:rsidR="00000000" w:rsidRPr="00000000">
        <w:rPr>
          <w:rtl w:val="0"/>
        </w:rPr>
      </w:r>
    </w:p>
    <w:p w:rsidR="00000000" w:rsidDel="00000000" w:rsidP="00000000" w:rsidRDefault="00000000" w:rsidRPr="00000000" w14:paraId="00000E1D">
      <w:pPr>
        <w:ind w:left="0" w:firstLine="0"/>
        <w:rPr/>
      </w:pPr>
      <w:r w:rsidDel="00000000" w:rsidR="00000000" w:rsidRPr="00000000">
        <w:rPr>
          <w:rtl w:val="0"/>
        </w:rPr>
        <w:t xml:space="preserve">NICK: Yeah, yeah.</w:t>
      </w:r>
    </w:p>
    <w:p w:rsidR="00000000" w:rsidDel="00000000" w:rsidP="00000000" w:rsidRDefault="00000000" w:rsidRPr="00000000" w14:paraId="00000E1E">
      <w:pPr>
        <w:ind w:left="0" w:firstLine="0"/>
        <w:rPr/>
      </w:pPr>
      <w:r w:rsidDel="00000000" w:rsidR="00000000" w:rsidRPr="00000000">
        <w:rPr>
          <w:rtl w:val="0"/>
        </w:rPr>
      </w:r>
    </w:p>
    <w:p w:rsidR="00000000" w:rsidDel="00000000" w:rsidP="00000000" w:rsidRDefault="00000000" w:rsidRPr="00000000" w14:paraId="00000E1F">
      <w:pPr>
        <w:ind w:left="0" w:firstLine="0"/>
        <w:rPr/>
      </w:pPr>
      <w:r w:rsidDel="00000000" w:rsidR="00000000" w:rsidRPr="00000000">
        <w:rPr>
          <w:rtl w:val="0"/>
        </w:rPr>
        <w:t xml:space="preserve">KEITH: Bond one, roll one, so yeah four.</w:t>
      </w:r>
    </w:p>
    <w:p w:rsidR="00000000" w:rsidDel="00000000" w:rsidP="00000000" w:rsidRDefault="00000000" w:rsidRPr="00000000" w14:paraId="00000E20">
      <w:pPr>
        <w:ind w:left="0" w:firstLine="0"/>
        <w:rPr/>
      </w:pPr>
      <w:r w:rsidDel="00000000" w:rsidR="00000000" w:rsidRPr="00000000">
        <w:rPr>
          <w:rtl w:val="0"/>
        </w:rPr>
      </w:r>
    </w:p>
    <w:p w:rsidR="00000000" w:rsidDel="00000000" w:rsidP="00000000" w:rsidRDefault="00000000" w:rsidRPr="00000000" w14:paraId="00000E21">
      <w:pPr>
        <w:ind w:left="0" w:firstLine="0"/>
        <w:rPr/>
      </w:pPr>
      <w:r w:rsidDel="00000000" w:rsidR="00000000" w:rsidRPr="00000000">
        <w:rPr>
          <w:rtl w:val="0"/>
        </w:rPr>
        <w:t xml:space="preserve">AUSTIN: Yeah, four total for you, yeah.</w:t>
      </w:r>
    </w:p>
    <w:p w:rsidR="00000000" w:rsidDel="00000000" w:rsidP="00000000" w:rsidRDefault="00000000" w:rsidRPr="00000000" w14:paraId="00000E22">
      <w:pPr>
        <w:ind w:left="0" w:firstLine="0"/>
        <w:rPr/>
      </w:pPr>
      <w:r w:rsidDel="00000000" w:rsidR="00000000" w:rsidRPr="00000000">
        <w:rPr>
          <w:rtl w:val="0"/>
        </w:rPr>
      </w:r>
    </w:p>
    <w:p w:rsidR="00000000" w:rsidDel="00000000" w:rsidP="00000000" w:rsidRDefault="00000000" w:rsidRPr="00000000" w14:paraId="00000E23">
      <w:pPr>
        <w:ind w:left="0" w:firstLine="0"/>
        <w:rPr/>
      </w:pPr>
      <w:r w:rsidDel="00000000" w:rsidR="00000000" w:rsidRPr="00000000">
        <w:rPr>
          <w:rtl w:val="0"/>
        </w:rPr>
        <w:t xml:space="preserve">ART: Oh wait! Ehh it’s I don’t wanna, I don’t wanna bother..</w:t>
      </w:r>
    </w:p>
    <w:p w:rsidR="00000000" w:rsidDel="00000000" w:rsidP="00000000" w:rsidRDefault="00000000" w:rsidRPr="00000000" w14:paraId="00000E24">
      <w:pPr>
        <w:ind w:left="0" w:firstLine="0"/>
        <w:rPr/>
      </w:pPr>
      <w:r w:rsidDel="00000000" w:rsidR="00000000" w:rsidRPr="00000000">
        <w:rPr>
          <w:rtl w:val="0"/>
        </w:rPr>
      </w:r>
    </w:p>
    <w:p w:rsidR="00000000" w:rsidDel="00000000" w:rsidP="00000000" w:rsidRDefault="00000000" w:rsidRPr="00000000" w14:paraId="00000E25">
      <w:pPr>
        <w:ind w:left="0" w:firstLine="0"/>
        <w:rPr/>
      </w:pPr>
      <w:r w:rsidDel="00000000" w:rsidR="00000000" w:rsidRPr="00000000">
        <w:rPr>
          <w:rtl w:val="0"/>
        </w:rPr>
        <w:t xml:space="preserve">[Ali and Austin laughing]</w:t>
      </w:r>
    </w:p>
    <w:p w:rsidR="00000000" w:rsidDel="00000000" w:rsidP="00000000" w:rsidRDefault="00000000" w:rsidRPr="00000000" w14:paraId="00000E26">
      <w:pPr>
        <w:ind w:left="0" w:firstLine="0"/>
        <w:rPr/>
      </w:pPr>
      <w:r w:rsidDel="00000000" w:rsidR="00000000" w:rsidRPr="00000000">
        <w:rPr>
          <w:rtl w:val="0"/>
        </w:rPr>
      </w:r>
    </w:p>
    <w:p w:rsidR="00000000" w:rsidDel="00000000" w:rsidP="00000000" w:rsidRDefault="00000000" w:rsidRPr="00000000" w14:paraId="00000E27">
      <w:pPr>
        <w:ind w:left="0" w:firstLine="0"/>
        <w:rPr/>
      </w:pPr>
      <w:r w:rsidDel="00000000" w:rsidR="00000000" w:rsidRPr="00000000">
        <w:rPr>
          <w:rtl w:val="0"/>
        </w:rPr>
        <w:t xml:space="preserve">ART: I’m thinking, I’m, I’m, I’m still on alignment. I’m still thinking I did fail to show mercy to a criminal, but I didn’t know he was a criminal at the time.</w:t>
      </w:r>
    </w:p>
    <w:p w:rsidR="00000000" w:rsidDel="00000000" w:rsidP="00000000" w:rsidRDefault="00000000" w:rsidRPr="00000000" w14:paraId="00000E28">
      <w:pPr>
        <w:ind w:left="0" w:firstLine="0"/>
        <w:rPr/>
      </w:pPr>
      <w:r w:rsidDel="00000000" w:rsidR="00000000" w:rsidRPr="00000000">
        <w:rPr>
          <w:rtl w:val="0"/>
        </w:rPr>
      </w:r>
    </w:p>
    <w:p w:rsidR="00000000" w:rsidDel="00000000" w:rsidP="00000000" w:rsidRDefault="00000000" w:rsidRPr="00000000" w14:paraId="00000E29">
      <w:pPr>
        <w:ind w:left="0" w:firstLine="0"/>
        <w:rPr/>
      </w:pPr>
      <w:r w:rsidDel="00000000" w:rsidR="00000000" w:rsidRPr="00000000">
        <w:rPr>
          <w:rtl w:val="0"/>
        </w:rPr>
        <w:t xml:space="preserve">AUSTIN: You didn’t know he was a criminal. </w:t>
      </w:r>
    </w:p>
    <w:p w:rsidR="00000000" w:rsidDel="00000000" w:rsidP="00000000" w:rsidRDefault="00000000" w:rsidRPr="00000000" w14:paraId="00000E2A">
      <w:pPr>
        <w:ind w:left="0" w:firstLine="0"/>
        <w:rPr/>
      </w:pPr>
      <w:r w:rsidDel="00000000" w:rsidR="00000000" w:rsidRPr="00000000">
        <w:rPr>
          <w:rtl w:val="0"/>
        </w:rPr>
      </w:r>
    </w:p>
    <w:p w:rsidR="00000000" w:rsidDel="00000000" w:rsidP="00000000" w:rsidRDefault="00000000" w:rsidRPr="00000000" w14:paraId="00000E2B">
      <w:pPr>
        <w:ind w:left="0" w:firstLine="0"/>
        <w:rPr/>
      </w:pPr>
      <w:r w:rsidDel="00000000" w:rsidR="00000000" w:rsidRPr="00000000">
        <w:rPr>
          <w:rtl w:val="0"/>
        </w:rPr>
        <w:t xml:space="preserve">ART: I don’t know how..</w:t>
      </w:r>
    </w:p>
    <w:p w:rsidR="00000000" w:rsidDel="00000000" w:rsidP="00000000" w:rsidRDefault="00000000" w:rsidRPr="00000000" w14:paraId="00000E2C">
      <w:pPr>
        <w:ind w:left="0" w:firstLine="0"/>
        <w:rPr/>
      </w:pPr>
      <w:r w:rsidDel="00000000" w:rsidR="00000000" w:rsidRPr="00000000">
        <w:rPr>
          <w:rtl w:val="0"/>
        </w:rPr>
      </w:r>
    </w:p>
    <w:p w:rsidR="00000000" w:rsidDel="00000000" w:rsidP="00000000" w:rsidRDefault="00000000" w:rsidRPr="00000000" w14:paraId="00000E2D">
      <w:pPr>
        <w:ind w:left="0" w:firstLine="0"/>
        <w:rPr/>
      </w:pPr>
      <w:r w:rsidDel="00000000" w:rsidR="00000000" w:rsidRPr="00000000">
        <w:rPr>
          <w:rtl w:val="0"/>
        </w:rPr>
        <w:t xml:space="preserve">AUSTIN: It’s debatable if he was a criminal. </w:t>
      </w:r>
    </w:p>
    <w:p w:rsidR="00000000" w:rsidDel="00000000" w:rsidP="00000000" w:rsidRDefault="00000000" w:rsidRPr="00000000" w14:paraId="00000E2E">
      <w:pPr>
        <w:ind w:left="0" w:firstLine="0"/>
        <w:rPr/>
      </w:pPr>
      <w:r w:rsidDel="00000000" w:rsidR="00000000" w:rsidRPr="00000000">
        <w:rPr>
          <w:rtl w:val="0"/>
        </w:rPr>
      </w:r>
    </w:p>
    <w:p w:rsidR="00000000" w:rsidDel="00000000" w:rsidP="00000000" w:rsidRDefault="00000000" w:rsidRPr="00000000" w14:paraId="00000E2F">
      <w:pPr>
        <w:ind w:left="0" w:firstLine="0"/>
        <w:rPr/>
      </w:pPr>
      <w:r w:rsidDel="00000000" w:rsidR="00000000" w:rsidRPr="00000000">
        <w:rPr>
          <w:rtl w:val="0"/>
        </w:rPr>
        <w:t xml:space="preserve">ART: [indignantly] I! How dare you, he was a thief!</w:t>
      </w:r>
    </w:p>
    <w:p w:rsidR="00000000" w:rsidDel="00000000" w:rsidP="00000000" w:rsidRDefault="00000000" w:rsidRPr="00000000" w14:paraId="00000E30">
      <w:pPr>
        <w:ind w:left="0" w:firstLine="0"/>
        <w:rPr/>
      </w:pPr>
      <w:r w:rsidDel="00000000" w:rsidR="00000000" w:rsidRPr="00000000">
        <w:rPr>
          <w:rtl w:val="0"/>
        </w:rPr>
      </w:r>
    </w:p>
    <w:p w:rsidR="00000000" w:rsidDel="00000000" w:rsidP="00000000" w:rsidRDefault="00000000" w:rsidRPr="00000000" w14:paraId="00000E31">
      <w:pPr>
        <w:ind w:left="0" w:firstLine="0"/>
        <w:rPr/>
      </w:pPr>
      <w:r w:rsidDel="00000000" w:rsidR="00000000" w:rsidRPr="00000000">
        <w:rPr>
          <w:rtl w:val="0"/>
        </w:rPr>
        <w:t xml:space="preserve">AUSTIN: You don’t know the whole thing. He may have once been a criminal but I’m not sure that he was anymore. </w:t>
      </w:r>
    </w:p>
    <w:p w:rsidR="00000000" w:rsidDel="00000000" w:rsidP="00000000" w:rsidRDefault="00000000" w:rsidRPr="00000000" w14:paraId="00000E32">
      <w:pPr>
        <w:ind w:left="0" w:firstLine="0"/>
        <w:rPr/>
      </w:pPr>
      <w:r w:rsidDel="00000000" w:rsidR="00000000" w:rsidRPr="00000000">
        <w:rPr>
          <w:rtl w:val="0"/>
        </w:rPr>
      </w:r>
    </w:p>
    <w:p w:rsidR="00000000" w:rsidDel="00000000" w:rsidP="00000000" w:rsidRDefault="00000000" w:rsidRPr="00000000" w14:paraId="00000E33">
      <w:pPr>
        <w:ind w:left="0" w:firstLine="0"/>
        <w:rPr/>
      </w:pPr>
      <w:r w:rsidDel="00000000" w:rsidR="00000000" w:rsidRPr="00000000">
        <w:rPr>
          <w:rtl w:val="0"/>
        </w:rPr>
        <w:t xml:space="preserve">ART: That’s outrageous.</w:t>
      </w:r>
    </w:p>
    <w:p w:rsidR="00000000" w:rsidDel="00000000" w:rsidP="00000000" w:rsidRDefault="00000000" w:rsidRPr="00000000" w14:paraId="00000E34">
      <w:pPr>
        <w:ind w:left="0" w:firstLine="0"/>
        <w:rPr/>
      </w:pPr>
      <w:r w:rsidDel="00000000" w:rsidR="00000000" w:rsidRPr="00000000">
        <w:rPr>
          <w:rtl w:val="0"/>
        </w:rPr>
      </w:r>
    </w:p>
    <w:p w:rsidR="00000000" w:rsidDel="00000000" w:rsidP="00000000" w:rsidRDefault="00000000" w:rsidRPr="00000000" w14:paraId="00000E35">
      <w:pPr>
        <w:ind w:left="0" w:firstLine="0"/>
        <w:rPr/>
      </w:pPr>
      <w:r w:rsidDel="00000000" w:rsidR="00000000" w:rsidRPr="00000000">
        <w:rPr>
          <w:rtl w:val="0"/>
        </w:rPr>
        <w:t xml:space="preserve">NICK: Wait, are you talking about the skeleton?</w:t>
        <w:br w:type="textWrapping"/>
        <w:br w:type="textWrapping"/>
        <w:t xml:space="preserve">AUSTIN: He’s talking about the skeleton.</w:t>
      </w:r>
    </w:p>
    <w:p w:rsidR="00000000" w:rsidDel="00000000" w:rsidP="00000000" w:rsidRDefault="00000000" w:rsidRPr="00000000" w14:paraId="00000E36">
      <w:pPr>
        <w:ind w:left="0" w:firstLine="0"/>
        <w:rPr/>
      </w:pPr>
      <w:r w:rsidDel="00000000" w:rsidR="00000000" w:rsidRPr="00000000">
        <w:rPr>
          <w:rtl w:val="0"/>
        </w:rPr>
      </w:r>
    </w:p>
    <w:p w:rsidR="00000000" w:rsidDel="00000000" w:rsidP="00000000" w:rsidRDefault="00000000" w:rsidRPr="00000000" w14:paraId="00000E37">
      <w:pPr>
        <w:ind w:left="0" w:firstLine="0"/>
        <w:rPr/>
      </w:pPr>
      <w:r w:rsidDel="00000000" w:rsidR="00000000" w:rsidRPr="00000000">
        <w:rPr>
          <w:rtl w:val="0"/>
        </w:rPr>
        <w:t xml:space="preserve">KEITH: Yeah, he lifted a couple things of paint from his </w:t>
      </w:r>
      <w:r w:rsidDel="00000000" w:rsidR="00000000" w:rsidRPr="00000000">
        <w:rPr>
          <w:i w:val="1"/>
          <w:rtl w:val="0"/>
        </w:rPr>
        <w:t xml:space="preserve">job</w:t>
      </w:r>
      <w:r w:rsidDel="00000000" w:rsidR="00000000" w:rsidRPr="00000000">
        <w:rPr>
          <w:rtl w:val="0"/>
        </w:rPr>
        <w:t xml:space="preserve">. </w:t>
      </w:r>
    </w:p>
    <w:p w:rsidR="00000000" w:rsidDel="00000000" w:rsidP="00000000" w:rsidRDefault="00000000" w:rsidRPr="00000000" w14:paraId="00000E38">
      <w:pPr>
        <w:ind w:left="0" w:firstLine="0"/>
        <w:rPr/>
      </w:pPr>
      <w:r w:rsidDel="00000000" w:rsidR="00000000" w:rsidRPr="00000000">
        <w:rPr>
          <w:rtl w:val="0"/>
        </w:rPr>
      </w:r>
    </w:p>
    <w:p w:rsidR="00000000" w:rsidDel="00000000" w:rsidP="00000000" w:rsidRDefault="00000000" w:rsidRPr="00000000" w14:paraId="00000E39">
      <w:pPr>
        <w:ind w:left="0" w:firstLine="0"/>
        <w:rPr/>
      </w:pPr>
      <w:r w:rsidDel="00000000" w:rsidR="00000000" w:rsidRPr="00000000">
        <w:rPr>
          <w:rtl w:val="0"/>
        </w:rPr>
        <w:t xml:space="preserve">ALI: Yeah.</w:t>
      </w:r>
    </w:p>
    <w:p w:rsidR="00000000" w:rsidDel="00000000" w:rsidP="00000000" w:rsidRDefault="00000000" w:rsidRPr="00000000" w14:paraId="00000E3A">
      <w:pPr>
        <w:ind w:left="0" w:firstLine="0"/>
        <w:rPr/>
      </w:pPr>
      <w:r w:rsidDel="00000000" w:rsidR="00000000" w:rsidRPr="00000000">
        <w:rPr>
          <w:rtl w:val="0"/>
        </w:rPr>
      </w:r>
    </w:p>
    <w:p w:rsidR="00000000" w:rsidDel="00000000" w:rsidP="00000000" w:rsidRDefault="00000000" w:rsidRPr="00000000" w14:paraId="00000E3B">
      <w:pPr>
        <w:ind w:left="0" w:firstLine="0"/>
        <w:rPr/>
      </w:pPr>
      <w:r w:rsidDel="00000000" w:rsidR="00000000" w:rsidRPr="00000000">
        <w:rPr>
          <w:rtl w:val="0"/>
        </w:rPr>
        <w:t xml:space="preserve">ART: That’s a crime! That’s what the lawful alignment seems to be about-</w:t>
      </w:r>
    </w:p>
    <w:p w:rsidR="00000000" w:rsidDel="00000000" w:rsidP="00000000" w:rsidRDefault="00000000" w:rsidRPr="00000000" w14:paraId="00000E3C">
      <w:pPr>
        <w:ind w:left="0" w:firstLine="0"/>
        <w:rPr/>
      </w:pPr>
      <w:r w:rsidDel="00000000" w:rsidR="00000000" w:rsidRPr="00000000">
        <w:rPr>
          <w:rtl w:val="0"/>
        </w:rPr>
      </w:r>
    </w:p>
    <w:p w:rsidR="00000000" w:rsidDel="00000000" w:rsidP="00000000" w:rsidRDefault="00000000" w:rsidRPr="00000000" w14:paraId="00000E3D">
      <w:pPr>
        <w:ind w:left="0" w:firstLine="0"/>
        <w:rPr/>
      </w:pPr>
      <w:r w:rsidDel="00000000" w:rsidR="00000000" w:rsidRPr="00000000">
        <w:rPr>
          <w:rtl w:val="0"/>
        </w:rPr>
        <w:t xml:space="preserve">AUSTIN: Here’s what I’ll say, here’s what I’ll say-</w:t>
      </w:r>
    </w:p>
    <w:p w:rsidR="00000000" w:rsidDel="00000000" w:rsidP="00000000" w:rsidRDefault="00000000" w:rsidRPr="00000000" w14:paraId="00000E3E">
      <w:pPr>
        <w:ind w:left="0" w:firstLine="0"/>
        <w:rPr/>
      </w:pPr>
      <w:r w:rsidDel="00000000" w:rsidR="00000000" w:rsidRPr="00000000">
        <w:rPr>
          <w:rtl w:val="0"/>
        </w:rPr>
      </w:r>
    </w:p>
    <w:p w:rsidR="00000000" w:rsidDel="00000000" w:rsidP="00000000" w:rsidRDefault="00000000" w:rsidRPr="00000000" w14:paraId="00000E3F">
      <w:pPr>
        <w:ind w:left="0" w:firstLine="0"/>
        <w:rPr/>
      </w:pPr>
      <w:r w:rsidDel="00000000" w:rsidR="00000000" w:rsidRPr="00000000">
        <w:rPr>
          <w:rtl w:val="0"/>
        </w:rPr>
        <w:t xml:space="preserve">ART: .. is making you identify what crimes are.</w:t>
      </w:r>
    </w:p>
    <w:p w:rsidR="00000000" w:rsidDel="00000000" w:rsidP="00000000" w:rsidRDefault="00000000" w:rsidRPr="00000000" w14:paraId="00000E40">
      <w:pPr>
        <w:ind w:left="0" w:firstLine="0"/>
        <w:rPr/>
      </w:pPr>
      <w:r w:rsidDel="00000000" w:rsidR="00000000" w:rsidRPr="00000000">
        <w:rPr>
          <w:rtl w:val="0"/>
        </w:rPr>
      </w:r>
    </w:p>
    <w:p w:rsidR="00000000" w:rsidDel="00000000" w:rsidP="00000000" w:rsidRDefault="00000000" w:rsidRPr="00000000" w14:paraId="00000E41">
      <w:pPr>
        <w:ind w:left="0" w:firstLine="0"/>
        <w:rPr/>
      </w:pPr>
      <w:r w:rsidDel="00000000" w:rsidR="00000000" w:rsidRPr="00000000">
        <w:rPr>
          <w:rtl w:val="0"/>
        </w:rPr>
        <w:t xml:space="preserve">AUSTIN: The man who, the man who stole the paints is dead, he was dead before you got there. What you killed were that man’s bones. Who were doing something else.</w:t>
      </w:r>
    </w:p>
    <w:p w:rsidR="00000000" w:rsidDel="00000000" w:rsidP="00000000" w:rsidRDefault="00000000" w:rsidRPr="00000000" w14:paraId="00000E42">
      <w:pPr>
        <w:ind w:left="0" w:firstLine="0"/>
        <w:rPr/>
      </w:pPr>
      <w:r w:rsidDel="00000000" w:rsidR="00000000" w:rsidRPr="00000000">
        <w:rPr>
          <w:rtl w:val="0"/>
        </w:rPr>
      </w:r>
    </w:p>
    <w:p w:rsidR="00000000" w:rsidDel="00000000" w:rsidP="00000000" w:rsidRDefault="00000000" w:rsidRPr="00000000" w14:paraId="00000E43">
      <w:pPr>
        <w:ind w:left="0" w:firstLine="0"/>
        <w:rPr/>
      </w:pPr>
      <w:r w:rsidDel="00000000" w:rsidR="00000000" w:rsidRPr="00000000">
        <w:rPr>
          <w:rtl w:val="0"/>
        </w:rPr>
        <w:t xml:space="preserve">ART: Okay..</w:t>
      </w:r>
    </w:p>
    <w:p w:rsidR="00000000" w:rsidDel="00000000" w:rsidP="00000000" w:rsidRDefault="00000000" w:rsidRPr="00000000" w14:paraId="00000E44">
      <w:pPr>
        <w:ind w:left="0" w:firstLine="0"/>
        <w:rPr/>
      </w:pPr>
      <w:r w:rsidDel="00000000" w:rsidR="00000000" w:rsidRPr="00000000">
        <w:rPr>
          <w:rtl w:val="0"/>
        </w:rPr>
      </w:r>
    </w:p>
    <w:p w:rsidR="00000000" w:rsidDel="00000000" w:rsidP="00000000" w:rsidRDefault="00000000" w:rsidRPr="00000000" w14:paraId="00000E45">
      <w:pPr>
        <w:ind w:left="0" w:firstLine="0"/>
        <w:rPr/>
      </w:pPr>
      <w:r w:rsidDel="00000000" w:rsidR="00000000" w:rsidRPr="00000000">
        <w:rPr>
          <w:rtl w:val="0"/>
        </w:rPr>
        <w:t xml:space="preserve">JACK: Well, hitting, hitting him with a broom. </w:t>
      </w:r>
    </w:p>
    <w:p w:rsidR="00000000" w:rsidDel="00000000" w:rsidP="00000000" w:rsidRDefault="00000000" w:rsidRPr="00000000" w14:paraId="00000E46">
      <w:pPr>
        <w:ind w:left="0" w:firstLine="0"/>
        <w:rPr/>
      </w:pPr>
      <w:r w:rsidDel="00000000" w:rsidR="00000000" w:rsidRPr="00000000">
        <w:rPr>
          <w:rtl w:val="0"/>
        </w:rPr>
      </w:r>
    </w:p>
    <w:p w:rsidR="00000000" w:rsidDel="00000000" w:rsidP="00000000" w:rsidRDefault="00000000" w:rsidRPr="00000000" w14:paraId="00000E47">
      <w:pPr>
        <w:ind w:left="0" w:firstLine="0"/>
        <w:rPr/>
      </w:pPr>
      <w:r w:rsidDel="00000000" w:rsidR="00000000" w:rsidRPr="00000000">
        <w:rPr>
          <w:rtl w:val="0"/>
        </w:rPr>
        <w:t xml:space="preserve">ART: Yeah!</w:t>
      </w:r>
    </w:p>
    <w:p w:rsidR="00000000" w:rsidDel="00000000" w:rsidP="00000000" w:rsidRDefault="00000000" w:rsidRPr="00000000" w14:paraId="00000E48">
      <w:pPr>
        <w:ind w:left="0" w:firstLine="0"/>
        <w:rPr/>
      </w:pPr>
      <w:r w:rsidDel="00000000" w:rsidR="00000000" w:rsidRPr="00000000">
        <w:rPr>
          <w:rtl w:val="0"/>
        </w:rPr>
      </w:r>
    </w:p>
    <w:p w:rsidR="00000000" w:rsidDel="00000000" w:rsidP="00000000" w:rsidRDefault="00000000" w:rsidRPr="00000000" w14:paraId="00000E49">
      <w:pPr>
        <w:ind w:left="0" w:firstLine="0"/>
        <w:rPr/>
      </w:pPr>
      <w:r w:rsidDel="00000000" w:rsidR="00000000" w:rsidRPr="00000000">
        <w:rPr>
          <w:rtl w:val="0"/>
        </w:rPr>
        <w:t xml:space="preserve">AUSTIN: That man’s-</w:t>
      </w:r>
    </w:p>
    <w:p w:rsidR="00000000" w:rsidDel="00000000" w:rsidP="00000000" w:rsidRDefault="00000000" w:rsidRPr="00000000" w14:paraId="00000E4A">
      <w:pPr>
        <w:ind w:left="0" w:firstLine="0"/>
        <w:rPr/>
      </w:pPr>
      <w:r w:rsidDel="00000000" w:rsidR="00000000" w:rsidRPr="00000000">
        <w:rPr>
          <w:rtl w:val="0"/>
        </w:rPr>
      </w:r>
    </w:p>
    <w:p w:rsidR="00000000" w:rsidDel="00000000" w:rsidP="00000000" w:rsidRDefault="00000000" w:rsidRPr="00000000" w14:paraId="00000E4B">
      <w:pPr>
        <w:ind w:left="0" w:firstLine="0"/>
        <w:rPr/>
      </w:pPr>
      <w:r w:rsidDel="00000000" w:rsidR="00000000" w:rsidRPr="00000000">
        <w:rPr>
          <w:rtl w:val="0"/>
        </w:rPr>
        <w:t xml:space="preserve">ART: Also a crime!</w:t>
        <w:br w:type="textWrapping"/>
        <w:br w:type="textWrapping"/>
        <w:t xml:space="preserve">AUSTIN: That man’s broom-</w:t>
      </w:r>
    </w:p>
    <w:p w:rsidR="00000000" w:rsidDel="00000000" w:rsidP="00000000" w:rsidRDefault="00000000" w:rsidRPr="00000000" w14:paraId="00000E4C">
      <w:pPr>
        <w:ind w:left="0" w:firstLine="0"/>
        <w:rPr/>
      </w:pPr>
      <w:r w:rsidDel="00000000" w:rsidR="00000000" w:rsidRPr="00000000">
        <w:rPr>
          <w:rtl w:val="0"/>
        </w:rPr>
      </w:r>
    </w:p>
    <w:p w:rsidR="00000000" w:rsidDel="00000000" w:rsidP="00000000" w:rsidRDefault="00000000" w:rsidRPr="00000000" w14:paraId="00000E4D">
      <w:pPr>
        <w:ind w:left="0" w:firstLine="0"/>
        <w:rPr/>
      </w:pPr>
      <w:r w:rsidDel="00000000" w:rsidR="00000000" w:rsidRPr="00000000">
        <w:rPr>
          <w:rtl w:val="0"/>
        </w:rPr>
        <w:t xml:space="preserve">ART: That was assault.</w:t>
      </w:r>
    </w:p>
    <w:p w:rsidR="00000000" w:rsidDel="00000000" w:rsidP="00000000" w:rsidRDefault="00000000" w:rsidRPr="00000000" w14:paraId="00000E4E">
      <w:pPr>
        <w:ind w:left="0" w:firstLine="0"/>
        <w:rPr/>
      </w:pPr>
      <w:r w:rsidDel="00000000" w:rsidR="00000000" w:rsidRPr="00000000">
        <w:rPr>
          <w:rtl w:val="0"/>
        </w:rPr>
        <w:br w:type="textWrapping"/>
        <w:t xml:space="preserve">AUSTIN: That man had, that skeleton had a broom, was doing something with the broom beforehand that wasn’t.. That man, hm.. I’m not gonna tell you how this thing works.</w:t>
      </w:r>
    </w:p>
    <w:p w:rsidR="00000000" w:rsidDel="00000000" w:rsidP="00000000" w:rsidRDefault="00000000" w:rsidRPr="00000000" w14:paraId="00000E4F">
      <w:pPr>
        <w:ind w:left="0" w:firstLine="0"/>
        <w:rPr/>
      </w:pPr>
      <w:r w:rsidDel="00000000" w:rsidR="00000000" w:rsidRPr="00000000">
        <w:rPr>
          <w:rtl w:val="0"/>
        </w:rPr>
      </w:r>
    </w:p>
    <w:p w:rsidR="00000000" w:rsidDel="00000000" w:rsidP="00000000" w:rsidRDefault="00000000" w:rsidRPr="00000000" w14:paraId="00000E50">
      <w:pPr>
        <w:ind w:left="0" w:firstLine="0"/>
        <w:rPr/>
      </w:pPr>
      <w:r w:rsidDel="00000000" w:rsidR="00000000" w:rsidRPr="00000000">
        <w:rPr>
          <w:rtl w:val="0"/>
        </w:rPr>
        <w:t xml:space="preserve">[Jack and Ali laughing]</w:t>
      </w:r>
    </w:p>
    <w:p w:rsidR="00000000" w:rsidDel="00000000" w:rsidP="00000000" w:rsidRDefault="00000000" w:rsidRPr="00000000" w14:paraId="00000E51">
      <w:pPr>
        <w:ind w:left="0" w:firstLine="0"/>
        <w:rPr/>
      </w:pPr>
      <w:r w:rsidDel="00000000" w:rsidR="00000000" w:rsidRPr="00000000">
        <w:rPr>
          <w:rtl w:val="0"/>
        </w:rPr>
      </w:r>
    </w:p>
    <w:p w:rsidR="00000000" w:rsidDel="00000000" w:rsidP="00000000" w:rsidRDefault="00000000" w:rsidRPr="00000000" w14:paraId="00000E52">
      <w:pPr>
        <w:ind w:left="0" w:firstLine="0"/>
        <w:rPr/>
      </w:pPr>
      <w:r w:rsidDel="00000000" w:rsidR="00000000" w:rsidRPr="00000000">
        <w:rPr>
          <w:rtl w:val="0"/>
        </w:rPr>
        <w:t xml:space="preserve">AUSTIN: That man’s bones were doing the job the man wasn’t. Is what I’ll say.</w:t>
      </w:r>
    </w:p>
    <w:p w:rsidR="00000000" w:rsidDel="00000000" w:rsidP="00000000" w:rsidRDefault="00000000" w:rsidRPr="00000000" w14:paraId="00000E53">
      <w:pPr>
        <w:ind w:left="0" w:firstLine="0"/>
        <w:rPr/>
      </w:pPr>
      <w:r w:rsidDel="00000000" w:rsidR="00000000" w:rsidRPr="00000000">
        <w:rPr>
          <w:rtl w:val="0"/>
        </w:rPr>
      </w:r>
    </w:p>
    <w:p w:rsidR="00000000" w:rsidDel="00000000" w:rsidP="00000000" w:rsidRDefault="00000000" w:rsidRPr="00000000" w14:paraId="00000E54">
      <w:pPr>
        <w:ind w:left="0" w:firstLine="0"/>
        <w:rPr/>
      </w:pPr>
      <w:r w:rsidDel="00000000" w:rsidR="00000000" w:rsidRPr="00000000">
        <w:rPr>
          <w:rtl w:val="0"/>
        </w:rPr>
        <w:t xml:space="preserve">[silent pause]</w:t>
      </w:r>
    </w:p>
    <w:p w:rsidR="00000000" w:rsidDel="00000000" w:rsidP="00000000" w:rsidRDefault="00000000" w:rsidRPr="00000000" w14:paraId="00000E55">
      <w:pPr>
        <w:ind w:left="0" w:firstLine="0"/>
        <w:rPr/>
      </w:pPr>
      <w:r w:rsidDel="00000000" w:rsidR="00000000" w:rsidRPr="00000000">
        <w:rPr>
          <w:rtl w:val="0"/>
        </w:rPr>
      </w:r>
    </w:p>
    <w:p w:rsidR="00000000" w:rsidDel="00000000" w:rsidP="00000000" w:rsidRDefault="00000000" w:rsidRPr="00000000" w14:paraId="00000E56">
      <w:pPr>
        <w:ind w:left="0" w:firstLine="0"/>
        <w:rPr/>
      </w:pPr>
      <w:r w:rsidDel="00000000" w:rsidR="00000000" w:rsidRPr="00000000">
        <w:rPr>
          <w:rtl w:val="0"/>
        </w:rPr>
        <w:t xml:space="preserve">[Keith and Ali speak at the same time]</w:t>
      </w:r>
    </w:p>
    <w:p w:rsidR="00000000" w:rsidDel="00000000" w:rsidP="00000000" w:rsidRDefault="00000000" w:rsidRPr="00000000" w14:paraId="00000E57">
      <w:pPr>
        <w:ind w:left="0" w:firstLine="0"/>
        <w:rPr/>
      </w:pPr>
      <w:r w:rsidDel="00000000" w:rsidR="00000000" w:rsidRPr="00000000">
        <w:rPr>
          <w:rtl w:val="0"/>
        </w:rPr>
      </w:r>
    </w:p>
    <w:p w:rsidR="00000000" w:rsidDel="00000000" w:rsidP="00000000" w:rsidRDefault="00000000" w:rsidRPr="00000000" w14:paraId="00000E58">
      <w:pPr>
        <w:ind w:left="0" w:firstLine="0"/>
        <w:rPr/>
      </w:pPr>
      <w:r w:rsidDel="00000000" w:rsidR="00000000" w:rsidRPr="00000000">
        <w:rPr>
          <w:rtl w:val="0"/>
        </w:rPr>
        <w:t xml:space="preserve">ALI: Wait, but I thought the, I thought the- </w:t>
      </w:r>
    </w:p>
    <w:p w:rsidR="00000000" w:rsidDel="00000000" w:rsidP="00000000" w:rsidRDefault="00000000" w:rsidRPr="00000000" w14:paraId="00000E59">
      <w:pPr>
        <w:ind w:left="0" w:firstLine="0"/>
        <w:rPr/>
      </w:pPr>
      <w:r w:rsidDel="00000000" w:rsidR="00000000" w:rsidRPr="00000000">
        <w:rPr>
          <w:rtl w:val="0"/>
        </w:rPr>
      </w:r>
    </w:p>
    <w:p w:rsidR="00000000" w:rsidDel="00000000" w:rsidP="00000000" w:rsidRDefault="00000000" w:rsidRPr="00000000" w14:paraId="00000E5A">
      <w:pPr>
        <w:ind w:left="0" w:firstLine="0"/>
        <w:rPr/>
      </w:pPr>
      <w:r w:rsidDel="00000000" w:rsidR="00000000" w:rsidRPr="00000000">
        <w:rPr>
          <w:rtl w:val="0"/>
        </w:rPr>
        <w:t xml:space="preserve">KEITH: [spooky voice] Ooh that man was cursed to forever do a good joooob.</w:t>
      </w:r>
    </w:p>
    <w:p w:rsidR="00000000" w:rsidDel="00000000" w:rsidP="00000000" w:rsidRDefault="00000000" w:rsidRPr="00000000" w14:paraId="00000E5B">
      <w:pPr>
        <w:ind w:left="0" w:firstLine="0"/>
        <w:rPr/>
      </w:pPr>
      <w:r w:rsidDel="00000000" w:rsidR="00000000" w:rsidRPr="00000000">
        <w:rPr>
          <w:rtl w:val="0"/>
        </w:rPr>
      </w:r>
    </w:p>
    <w:p w:rsidR="00000000" w:rsidDel="00000000" w:rsidP="00000000" w:rsidRDefault="00000000" w:rsidRPr="00000000" w14:paraId="00000E5C">
      <w:pPr>
        <w:ind w:left="0" w:firstLine="0"/>
        <w:rPr/>
      </w:pPr>
      <w:r w:rsidDel="00000000" w:rsidR="00000000" w:rsidRPr="00000000">
        <w:rPr>
          <w:rtl w:val="0"/>
        </w:rPr>
        <w:t xml:space="preserve">ALI: Oookay. </w:t>
      </w:r>
    </w:p>
    <w:p w:rsidR="00000000" w:rsidDel="00000000" w:rsidP="00000000" w:rsidRDefault="00000000" w:rsidRPr="00000000" w14:paraId="00000E5D">
      <w:pPr>
        <w:ind w:left="0" w:firstLine="0"/>
        <w:rPr/>
      </w:pPr>
      <w:r w:rsidDel="00000000" w:rsidR="00000000" w:rsidRPr="00000000">
        <w:rPr>
          <w:rtl w:val="0"/>
        </w:rPr>
      </w:r>
    </w:p>
    <w:p w:rsidR="00000000" w:rsidDel="00000000" w:rsidP="00000000" w:rsidRDefault="00000000" w:rsidRPr="00000000" w14:paraId="00000E5E">
      <w:pPr>
        <w:ind w:left="0" w:firstLine="0"/>
        <w:rPr/>
      </w:pPr>
      <w:r w:rsidDel="00000000" w:rsidR="00000000" w:rsidRPr="00000000">
        <w:rPr>
          <w:rtl w:val="0"/>
        </w:rPr>
        <w:t xml:space="preserve">AUSTIN: So-</w:t>
      </w:r>
    </w:p>
    <w:p w:rsidR="00000000" w:rsidDel="00000000" w:rsidP="00000000" w:rsidRDefault="00000000" w:rsidRPr="00000000" w14:paraId="00000E5F">
      <w:pPr>
        <w:ind w:left="0" w:firstLine="0"/>
        <w:rPr/>
      </w:pPr>
      <w:r w:rsidDel="00000000" w:rsidR="00000000" w:rsidRPr="00000000">
        <w:rPr>
          <w:rtl w:val="0"/>
        </w:rPr>
      </w:r>
    </w:p>
    <w:p w:rsidR="00000000" w:rsidDel="00000000" w:rsidP="00000000" w:rsidRDefault="00000000" w:rsidRPr="00000000" w14:paraId="00000E60">
      <w:pPr>
        <w:ind w:left="0" w:firstLine="0"/>
        <w:rPr/>
      </w:pPr>
      <w:r w:rsidDel="00000000" w:rsidR="00000000" w:rsidRPr="00000000">
        <w:rPr>
          <w:rtl w:val="0"/>
        </w:rPr>
        <w:t xml:space="preserve">ALI: Okay [laughing]</w:t>
      </w:r>
    </w:p>
    <w:p w:rsidR="00000000" w:rsidDel="00000000" w:rsidP="00000000" w:rsidRDefault="00000000" w:rsidRPr="00000000" w14:paraId="00000E61">
      <w:pPr>
        <w:ind w:left="0" w:firstLine="0"/>
        <w:rPr/>
      </w:pPr>
      <w:r w:rsidDel="00000000" w:rsidR="00000000" w:rsidRPr="00000000">
        <w:rPr>
          <w:rtl w:val="0"/>
        </w:rPr>
      </w:r>
    </w:p>
    <w:p w:rsidR="00000000" w:rsidDel="00000000" w:rsidP="00000000" w:rsidRDefault="00000000" w:rsidRPr="00000000" w14:paraId="00000E62">
      <w:pPr>
        <w:ind w:left="0" w:firstLine="0"/>
        <w:rPr/>
      </w:pPr>
      <w:r w:rsidDel="00000000" w:rsidR="00000000" w:rsidRPr="00000000">
        <w:rPr>
          <w:rtl w:val="0"/>
        </w:rPr>
        <w:t xml:space="preserve">AUSTIN: That’s, that’s the game. Thanks for joining me, I’m Austin Walker, you can find me at austin_walker on twitter, the calcutec over on twitch, which is a place that we do streams. You can find our, our videogames streams on streamfriends.tv, you can find our, our archives. And at twitch.tv/streamfriends for our live stuff. You can also read the stuff I write at clockworkworkworlds.com.</w:t>
      </w:r>
    </w:p>
    <w:p w:rsidR="00000000" w:rsidDel="00000000" w:rsidP="00000000" w:rsidRDefault="00000000" w:rsidRPr="00000000" w14:paraId="00000E63">
      <w:pPr>
        <w:ind w:left="0" w:firstLine="0"/>
        <w:rPr/>
      </w:pPr>
      <w:r w:rsidDel="00000000" w:rsidR="00000000" w:rsidRPr="00000000">
        <w:rPr>
          <w:rtl w:val="0"/>
        </w:rPr>
      </w:r>
    </w:p>
    <w:p w:rsidR="00000000" w:rsidDel="00000000" w:rsidP="00000000" w:rsidRDefault="00000000" w:rsidRPr="00000000" w14:paraId="00000E64">
      <w:pPr>
        <w:ind w:left="0" w:firstLine="0"/>
        <w:rPr/>
      </w:pPr>
      <w:r w:rsidDel="00000000" w:rsidR="00000000" w:rsidRPr="00000000">
        <w:rPr>
          <w:rtl w:val="0"/>
        </w:rPr>
        <w:t xml:space="preserve">[Autumn Not Winter begins playing in the background]</w:t>
      </w:r>
    </w:p>
    <w:p w:rsidR="00000000" w:rsidDel="00000000" w:rsidP="00000000" w:rsidRDefault="00000000" w:rsidRPr="00000000" w14:paraId="00000E65">
      <w:pPr>
        <w:ind w:left="0" w:firstLine="0"/>
        <w:rPr/>
      </w:pPr>
      <w:r w:rsidDel="00000000" w:rsidR="00000000" w:rsidRPr="00000000">
        <w:rPr>
          <w:rtl w:val="0"/>
        </w:rPr>
      </w:r>
    </w:p>
    <w:p w:rsidR="00000000" w:rsidDel="00000000" w:rsidP="00000000" w:rsidRDefault="00000000" w:rsidRPr="00000000" w14:paraId="00000E66">
      <w:pPr>
        <w:ind w:left="0" w:firstLine="0"/>
        <w:rPr/>
      </w:pPr>
      <w:r w:rsidDel="00000000" w:rsidR="00000000" w:rsidRPr="00000000">
        <w:rPr>
          <w:rtl w:val="0"/>
        </w:rPr>
        <w:t xml:space="preserve">AUSTIN: Joining me this time from east to west is: Jack deQuidt.</w:t>
      </w:r>
    </w:p>
    <w:p w:rsidR="00000000" w:rsidDel="00000000" w:rsidP="00000000" w:rsidRDefault="00000000" w:rsidRPr="00000000" w14:paraId="00000E67">
      <w:pPr>
        <w:ind w:left="0" w:firstLine="0"/>
        <w:rPr/>
      </w:pPr>
      <w:r w:rsidDel="00000000" w:rsidR="00000000" w:rsidRPr="00000000">
        <w:rPr>
          <w:rtl w:val="0"/>
        </w:rPr>
      </w:r>
    </w:p>
    <w:p w:rsidR="00000000" w:rsidDel="00000000" w:rsidP="00000000" w:rsidRDefault="00000000" w:rsidRPr="00000000" w14:paraId="00000E68">
      <w:pPr>
        <w:ind w:left="0" w:firstLine="0"/>
        <w:rPr/>
      </w:pPr>
      <w:r w:rsidDel="00000000" w:rsidR="00000000" w:rsidRPr="00000000">
        <w:rPr>
          <w:rtl w:val="0"/>
        </w:rPr>
        <w:t xml:space="preserve">JACK: Hi there. You can find me on twitch and twitter at notquitereal. And at my game studios website thetalltreesgames.co.uk.</w:t>
      </w:r>
    </w:p>
    <w:p w:rsidR="00000000" w:rsidDel="00000000" w:rsidP="00000000" w:rsidRDefault="00000000" w:rsidRPr="00000000" w14:paraId="00000E69">
      <w:pPr>
        <w:ind w:left="0" w:firstLine="0"/>
        <w:rPr/>
      </w:pPr>
      <w:r w:rsidDel="00000000" w:rsidR="00000000" w:rsidRPr="00000000">
        <w:rPr>
          <w:rtl w:val="0"/>
        </w:rPr>
      </w:r>
    </w:p>
    <w:p w:rsidR="00000000" w:rsidDel="00000000" w:rsidP="00000000" w:rsidRDefault="00000000" w:rsidRPr="00000000" w14:paraId="00000E6A">
      <w:pPr>
        <w:ind w:left="0" w:firstLine="0"/>
        <w:rPr/>
      </w:pPr>
      <w:r w:rsidDel="00000000" w:rsidR="00000000" w:rsidRPr="00000000">
        <w:rPr>
          <w:rtl w:val="0"/>
        </w:rPr>
        <w:t xml:space="preserve">AUSTIN: Keith Carberry.</w:t>
      </w:r>
    </w:p>
    <w:p w:rsidR="00000000" w:rsidDel="00000000" w:rsidP="00000000" w:rsidRDefault="00000000" w:rsidRPr="00000000" w14:paraId="00000E6B">
      <w:pPr>
        <w:ind w:left="0" w:firstLine="0"/>
        <w:rPr/>
      </w:pPr>
      <w:r w:rsidDel="00000000" w:rsidR="00000000" w:rsidRPr="00000000">
        <w:rPr>
          <w:rtl w:val="0"/>
        </w:rPr>
      </w:r>
    </w:p>
    <w:p w:rsidR="00000000" w:rsidDel="00000000" w:rsidP="00000000" w:rsidRDefault="00000000" w:rsidRPr="00000000" w14:paraId="00000E6C">
      <w:pPr>
        <w:ind w:left="0" w:firstLine="0"/>
        <w:rPr/>
      </w:pPr>
      <w:r w:rsidDel="00000000" w:rsidR="00000000" w:rsidRPr="00000000">
        <w:rPr>
          <w:rtl w:val="0"/>
        </w:rPr>
        <w:t xml:space="preserve">KEITH: My name is Keith Carberry, you can find me on twitter at something dumb. You can find the LetsPlays that I do at runbutton.net or youtube.com/runbutton and if you’re not into that whole pre-recorded thing you can go to twitch.tv/runbutton and watch the live stuff.</w:t>
      </w:r>
    </w:p>
    <w:p w:rsidR="00000000" w:rsidDel="00000000" w:rsidP="00000000" w:rsidRDefault="00000000" w:rsidRPr="00000000" w14:paraId="00000E6D">
      <w:pPr>
        <w:ind w:left="0" w:firstLine="0"/>
        <w:rPr/>
      </w:pPr>
      <w:r w:rsidDel="00000000" w:rsidR="00000000" w:rsidRPr="00000000">
        <w:rPr>
          <w:rtl w:val="0"/>
        </w:rPr>
      </w:r>
    </w:p>
    <w:p w:rsidR="00000000" w:rsidDel="00000000" w:rsidP="00000000" w:rsidRDefault="00000000" w:rsidRPr="00000000" w14:paraId="00000E6E">
      <w:pPr>
        <w:ind w:left="0" w:firstLine="0"/>
        <w:rPr/>
      </w:pPr>
      <w:r w:rsidDel="00000000" w:rsidR="00000000" w:rsidRPr="00000000">
        <w:rPr>
          <w:rtl w:val="0"/>
        </w:rPr>
        <w:t xml:space="preserve">AUSTIN: Also joining us: Ali Acampora, or Alisha.</w:t>
      </w:r>
    </w:p>
    <w:p w:rsidR="00000000" w:rsidDel="00000000" w:rsidP="00000000" w:rsidRDefault="00000000" w:rsidRPr="00000000" w14:paraId="00000E6F">
      <w:pPr>
        <w:ind w:left="0" w:firstLine="0"/>
        <w:rPr/>
      </w:pPr>
      <w:r w:rsidDel="00000000" w:rsidR="00000000" w:rsidRPr="00000000">
        <w:rPr>
          <w:rtl w:val="0"/>
        </w:rPr>
      </w:r>
    </w:p>
    <w:p w:rsidR="00000000" w:rsidDel="00000000" w:rsidP="00000000" w:rsidRDefault="00000000" w:rsidRPr="00000000" w14:paraId="00000E70">
      <w:pPr>
        <w:ind w:left="0" w:firstLine="0"/>
        <w:rPr/>
      </w:pPr>
      <w:r w:rsidDel="00000000" w:rsidR="00000000" w:rsidRPr="00000000">
        <w:rPr>
          <w:rtl w:val="0"/>
        </w:rPr>
        <w:t xml:space="preserve">ALI: Yeah I’m Alisha Acampora, you can find me at ali_west on twitter. </w:t>
      </w:r>
    </w:p>
    <w:p w:rsidR="00000000" w:rsidDel="00000000" w:rsidP="00000000" w:rsidRDefault="00000000" w:rsidRPr="00000000" w14:paraId="00000E71">
      <w:pPr>
        <w:ind w:left="0" w:firstLine="0"/>
        <w:rPr/>
      </w:pPr>
      <w:r w:rsidDel="00000000" w:rsidR="00000000" w:rsidRPr="00000000">
        <w:rPr>
          <w:rtl w:val="0"/>
        </w:rPr>
      </w:r>
    </w:p>
    <w:p w:rsidR="00000000" w:rsidDel="00000000" w:rsidP="00000000" w:rsidRDefault="00000000" w:rsidRPr="00000000" w14:paraId="00000E72">
      <w:pPr>
        <w:ind w:left="0" w:firstLine="0"/>
        <w:rPr/>
      </w:pPr>
      <w:r w:rsidDel="00000000" w:rsidR="00000000" w:rsidRPr="00000000">
        <w:rPr>
          <w:rtl w:val="0"/>
        </w:rPr>
        <w:t xml:space="preserve">AUSTIN: Nick Saundergraf(spelling?), who I think is in the middle of the country somewhere.</w:t>
      </w:r>
    </w:p>
    <w:p w:rsidR="00000000" w:rsidDel="00000000" w:rsidP="00000000" w:rsidRDefault="00000000" w:rsidRPr="00000000" w14:paraId="00000E73">
      <w:pPr>
        <w:ind w:left="0" w:firstLine="0"/>
        <w:rPr/>
      </w:pPr>
      <w:r w:rsidDel="00000000" w:rsidR="00000000" w:rsidRPr="00000000">
        <w:rPr>
          <w:rtl w:val="0"/>
        </w:rPr>
      </w:r>
    </w:p>
    <w:p w:rsidR="00000000" w:rsidDel="00000000" w:rsidP="00000000" w:rsidRDefault="00000000" w:rsidRPr="00000000" w14:paraId="00000E74">
      <w:pPr>
        <w:ind w:left="0" w:firstLine="0"/>
        <w:rPr/>
      </w:pPr>
      <w:r w:rsidDel="00000000" w:rsidR="00000000" w:rsidRPr="00000000">
        <w:rPr>
          <w:rtl w:val="0"/>
        </w:rPr>
        <w:t xml:space="preserve">NICK: Yep. You can find me at twitch, twitter and youtube /drevilbones.</w:t>
      </w:r>
    </w:p>
    <w:p w:rsidR="00000000" w:rsidDel="00000000" w:rsidP="00000000" w:rsidRDefault="00000000" w:rsidRPr="00000000" w14:paraId="00000E75">
      <w:pPr>
        <w:ind w:left="0" w:firstLine="0"/>
        <w:rPr/>
      </w:pPr>
      <w:r w:rsidDel="00000000" w:rsidR="00000000" w:rsidRPr="00000000">
        <w:rPr>
          <w:rtl w:val="0"/>
        </w:rPr>
      </w:r>
    </w:p>
    <w:p w:rsidR="00000000" w:rsidDel="00000000" w:rsidP="00000000" w:rsidRDefault="00000000" w:rsidRPr="00000000" w14:paraId="00000E76">
      <w:pPr>
        <w:ind w:left="0" w:firstLine="0"/>
        <w:rPr/>
      </w:pPr>
      <w:r w:rsidDel="00000000" w:rsidR="00000000" w:rsidRPr="00000000">
        <w:rPr>
          <w:rtl w:val="0"/>
        </w:rPr>
        <w:t xml:space="preserve">AUSTIN: And, last but not least, playing our lawful paladin Hadrian, out of Los Angeles.</w:t>
      </w:r>
    </w:p>
    <w:p w:rsidR="00000000" w:rsidDel="00000000" w:rsidP="00000000" w:rsidRDefault="00000000" w:rsidRPr="00000000" w14:paraId="00000E77">
      <w:pPr>
        <w:ind w:left="0" w:firstLine="0"/>
        <w:rPr/>
      </w:pPr>
      <w:r w:rsidDel="00000000" w:rsidR="00000000" w:rsidRPr="00000000">
        <w:rPr>
          <w:rtl w:val="0"/>
        </w:rPr>
      </w:r>
    </w:p>
    <w:p w:rsidR="00000000" w:rsidDel="00000000" w:rsidP="00000000" w:rsidRDefault="00000000" w:rsidRPr="00000000" w14:paraId="00000E78">
      <w:pPr>
        <w:ind w:left="0" w:firstLine="0"/>
        <w:rPr/>
      </w:pPr>
      <w:r w:rsidDel="00000000" w:rsidR="00000000" w:rsidRPr="00000000">
        <w:rPr>
          <w:rtl w:val="0"/>
        </w:rPr>
        <w:t xml:space="preserve">KEITH: </w:t>
      </w:r>
      <w:r w:rsidDel="00000000" w:rsidR="00000000" w:rsidRPr="00000000">
        <w:rPr>
          <w:i w:val="1"/>
          <w:rtl w:val="0"/>
        </w:rPr>
        <w:t xml:space="preserve">Really </w:t>
      </w:r>
      <w:r w:rsidDel="00000000" w:rsidR="00000000" w:rsidRPr="00000000">
        <w:rPr>
          <w:rtl w:val="0"/>
        </w:rPr>
        <w:t xml:space="preserve">playing that lawful paladin.</w:t>
      </w:r>
    </w:p>
    <w:p w:rsidR="00000000" w:rsidDel="00000000" w:rsidP="00000000" w:rsidRDefault="00000000" w:rsidRPr="00000000" w14:paraId="00000E79">
      <w:pPr>
        <w:ind w:left="0" w:firstLine="0"/>
        <w:rPr/>
      </w:pPr>
      <w:r w:rsidDel="00000000" w:rsidR="00000000" w:rsidRPr="00000000">
        <w:rPr>
          <w:rtl w:val="0"/>
        </w:rPr>
      </w:r>
    </w:p>
    <w:p w:rsidR="00000000" w:rsidDel="00000000" w:rsidP="00000000" w:rsidRDefault="00000000" w:rsidRPr="00000000" w14:paraId="00000E7A">
      <w:pPr>
        <w:ind w:left="0" w:firstLine="0"/>
        <w:rPr/>
      </w:pPr>
      <w:r w:rsidDel="00000000" w:rsidR="00000000" w:rsidRPr="00000000">
        <w:rPr>
          <w:rtl w:val="0"/>
        </w:rPr>
        <w:t xml:space="preserve">AUSTIN: Really, really playin’ it. Is Arthur Tebbel.</w:t>
      </w:r>
    </w:p>
    <w:p w:rsidR="00000000" w:rsidDel="00000000" w:rsidP="00000000" w:rsidRDefault="00000000" w:rsidRPr="00000000" w14:paraId="00000E7B">
      <w:pPr>
        <w:ind w:left="0" w:firstLine="0"/>
        <w:rPr/>
      </w:pPr>
      <w:r w:rsidDel="00000000" w:rsidR="00000000" w:rsidRPr="00000000">
        <w:rPr>
          <w:rtl w:val="0"/>
        </w:rPr>
      </w:r>
    </w:p>
    <w:p w:rsidR="00000000" w:rsidDel="00000000" w:rsidP="00000000" w:rsidRDefault="00000000" w:rsidRPr="00000000" w14:paraId="00000E7C">
      <w:pPr>
        <w:ind w:left="0" w:firstLine="0"/>
        <w:rPr/>
      </w:pPr>
      <w:r w:rsidDel="00000000" w:rsidR="00000000" w:rsidRPr="00000000">
        <w:rPr>
          <w:rtl w:val="0"/>
        </w:rPr>
        <w:t xml:space="preserve">ART: Hey I’m Art Tebbel. You can find me on twitter at atebbel. On mondays or sometimes tuesdays, you can read my movie reviews at comicmix.com. I’m also generally around the streamfriends experience.</w:t>
      </w:r>
    </w:p>
    <w:p w:rsidR="00000000" w:rsidDel="00000000" w:rsidP="00000000" w:rsidRDefault="00000000" w:rsidRPr="00000000" w14:paraId="00000E7D">
      <w:pPr>
        <w:ind w:left="0" w:firstLine="0"/>
        <w:rPr/>
      </w:pPr>
      <w:r w:rsidDel="00000000" w:rsidR="00000000" w:rsidRPr="00000000">
        <w:rPr>
          <w:rtl w:val="0"/>
        </w:rPr>
      </w:r>
    </w:p>
    <w:p w:rsidR="00000000" w:rsidDel="00000000" w:rsidP="00000000" w:rsidRDefault="00000000" w:rsidRPr="00000000" w14:paraId="00000E7E">
      <w:pPr>
        <w:ind w:left="0" w:firstLine="0"/>
        <w:rPr/>
      </w:pPr>
      <w:r w:rsidDel="00000000" w:rsidR="00000000" w:rsidRPr="00000000">
        <w:rPr>
          <w:rtl w:val="0"/>
        </w:rPr>
        <w:t xml:space="preserve">[Austin and Ali laughing]</w:t>
      </w:r>
    </w:p>
    <w:p w:rsidR="00000000" w:rsidDel="00000000" w:rsidP="00000000" w:rsidRDefault="00000000" w:rsidRPr="00000000" w14:paraId="00000E7F">
      <w:pPr>
        <w:ind w:left="0" w:firstLine="0"/>
        <w:rPr/>
      </w:pPr>
      <w:r w:rsidDel="00000000" w:rsidR="00000000" w:rsidRPr="00000000">
        <w:rPr>
          <w:rtl w:val="0"/>
        </w:rPr>
      </w:r>
    </w:p>
    <w:p w:rsidR="00000000" w:rsidDel="00000000" w:rsidP="00000000" w:rsidRDefault="00000000" w:rsidRPr="00000000" w14:paraId="00000E80">
      <w:pPr>
        <w:ind w:left="0" w:firstLine="0"/>
        <w:rPr/>
      </w:pPr>
      <w:r w:rsidDel="00000000" w:rsidR="00000000" w:rsidRPr="00000000">
        <w:rPr>
          <w:rtl w:val="0"/>
        </w:rPr>
        <w:t xml:space="preserve">AUSTIN: Thanks for joining us everyone. We’ll be back, hopefully next week, to wrap up this adventure. And then we’ll see where it goes.</w:t>
      </w:r>
    </w:p>
    <w:p w:rsidR="00000000" w:rsidDel="00000000" w:rsidP="00000000" w:rsidRDefault="00000000" w:rsidRPr="00000000" w14:paraId="00000E81">
      <w:pPr>
        <w:ind w:left="0" w:firstLine="0"/>
        <w:rPr/>
      </w:pPr>
      <w:r w:rsidDel="00000000" w:rsidR="00000000" w:rsidRPr="00000000">
        <w:rPr>
          <w:rtl w:val="0"/>
        </w:rPr>
        <w:t xml:space="preserve">[Autumn not Winter fades out]</w:t>
      </w:r>
    </w:p>
    <w:p w:rsidR="00000000" w:rsidDel="00000000" w:rsidP="00000000" w:rsidRDefault="00000000" w:rsidRPr="00000000" w14:paraId="00000E82">
      <w:pPr>
        <w:ind w:left="0" w:firstLine="0"/>
        <w:rPr/>
      </w:pPr>
      <w:r w:rsidDel="00000000" w:rsidR="00000000" w:rsidRPr="00000000">
        <w:rPr>
          <w:rtl w:val="0"/>
        </w:rPr>
      </w:r>
    </w:p>
    <w:p w:rsidR="00000000" w:rsidDel="00000000" w:rsidP="00000000" w:rsidRDefault="00000000" w:rsidRPr="00000000" w14:paraId="00000E83">
      <w:pPr>
        <w:ind w:left="0" w:firstLine="0"/>
        <w:rPr/>
      </w:pPr>
      <w:r w:rsidDel="00000000" w:rsidR="00000000" w:rsidRPr="00000000">
        <w:rPr>
          <w:rtl w:val="0"/>
        </w:rPr>
        <w:t xml:space="preserve">AUSTIN: Bye!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02-you-found-out-what-was-mag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