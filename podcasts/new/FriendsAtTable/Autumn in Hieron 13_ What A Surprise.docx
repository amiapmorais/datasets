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Autumn in Hieron 13: What A Surprise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Transcribed by:</w:t>
      </w:r>
    </w:p>
    <w:p w:rsidR="00000000" w:rsidDel="00000000" w:rsidP="00000000" w:rsidRDefault="00000000" w:rsidRPr="00000000" w14:paraId="00000003">
      <w:pPr>
        <w:rPr/>
      </w:pPr>
      <w:r w:rsidDel="00000000" w:rsidR="00000000" w:rsidRPr="00000000">
        <w:rPr>
          <w:rtl w:val="0"/>
        </w:rPr>
        <w:t xml:space="preserve">Ilias (0:00:00-0:19:26) - Cole (0:19:26-finish)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NICK (as Narrator): Previously, on Friends at the Table: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[Jack de Quidt’s “</w:t>
      </w:r>
      <w:hyperlink r:id="rId7">
        <w:r w:rsidDel="00000000" w:rsidR="00000000" w:rsidRPr="00000000">
          <w:rPr>
            <w:color w:val="1155cc"/>
            <w:u w:val="single"/>
            <w:rtl w:val="0"/>
          </w:rPr>
          <w:t xml:space="preserve">Autumn Not Winter</w:t>
        </w:r>
      </w:hyperlink>
      <w:r w:rsidDel="00000000" w:rsidR="00000000" w:rsidRPr="00000000">
        <w:rPr>
          <w:rtl w:val="0"/>
        </w:rPr>
        <w:t xml:space="preserve">” plays in the background]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Keith (as FERO): So, there were these big, giant, glowing towers, and there was- there was- Brandish was there, and his ship was there, and they were- all the undead, and they were </w:t>
      </w:r>
      <w:r w:rsidDel="00000000" w:rsidR="00000000" w:rsidRPr="00000000">
        <w:rPr>
          <w:rtl w:val="0"/>
        </w:rPr>
        <w:t xml:space="preserve">hangin’</w:t>
      </w:r>
      <w:r w:rsidDel="00000000" w:rsidR="00000000" w:rsidRPr="00000000">
        <w:rPr>
          <w:rtl w:val="0"/>
        </w:rPr>
        <w:t xml:space="preserve"> out, and they were partying. And there were people there, and they were living, and they were hanging out with each other-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AUSTIN: The second your foot hits the ground, your blade comes alive. There’s chanting, a choir of voices,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Austin (as SWORD VOICES): Tristero, Tristero, Tristero.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AUSTIN: </w:t>
      </w:r>
      <w:r w:rsidDel="00000000" w:rsidR="00000000" w:rsidRPr="00000000">
        <w:rPr>
          <w:i w:val="1"/>
          <w:rtl w:val="0"/>
        </w:rPr>
        <w:t xml:space="preserve">[reading from the Nacre broadsheet]</w:t>
      </w:r>
      <w:r w:rsidDel="00000000" w:rsidR="00000000" w:rsidRPr="00000000">
        <w:rPr>
          <w:rtl w:val="0"/>
        </w:rPr>
        <w:t xml:space="preserve"> '</w:t>
      </w:r>
      <w:r w:rsidDel="00000000" w:rsidR="00000000" w:rsidRPr="00000000">
        <w:rPr>
          <w:rtl w:val="0"/>
        </w:rPr>
        <w:t xml:space="preserve">Lord Tristan the Ninth, the Ivory Crown, locked away in the Black Tower.'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[Hieron theme plays and fades 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AUSTIN: What d’you-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KEITH: Hey!</w:t>
      </w:r>
    </w:p>
    <w:p w:rsidR="00000000" w:rsidDel="00000000" w:rsidP="00000000" w:rsidRDefault="00000000" w:rsidRPr="00000000" w14:paraId="00000016">
      <w:pPr>
        <w:rPr/>
      </w:pPr>
      <w:r w:rsidDel="00000000" w:rsidR="00000000" w:rsidRPr="00000000">
        <w:rPr>
          <w:rtl w:val="0"/>
        </w:rPr>
        <w:br w:type="textWrapping"/>
        <w:t xml:space="preserve">AUSTIN: What d’you do? What’s everyone doing? At this point, let’s say everyone’s kind of found each other again.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JACK: Um, wait, am I still by Emmanuel?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AUSTIN: Also... Oh, right, I forgot that Emmanuel was there. I forgot </w:t>
      </w:r>
      <w:r w:rsidDel="00000000" w:rsidR="00000000" w:rsidRPr="00000000">
        <w:rPr>
          <w:i w:val="1"/>
          <w:rtl w:val="0"/>
        </w:rPr>
        <w:t xml:space="preserve">your </w:t>
      </w:r>
      <w:r w:rsidDel="00000000" w:rsidR="00000000" w:rsidRPr="00000000">
        <w:rPr>
          <w:rtl w:val="0"/>
        </w:rPr>
        <w:t xml:space="preserve">thing. Also, you’ll see that I’ve changed the name of this thing from 'The Black Tower' to 'The Sable Spire,' which is what I have written down here later in my notes, cause I decided the Black Tower was too… too boring.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JACK: Have you been playing Shadow of Mordor, Austin? </w:t>
      </w:r>
      <w:r w:rsidDel="00000000" w:rsidR="00000000" w:rsidRPr="00000000">
        <w:rPr>
          <w:i w:val="1"/>
          <w:rtl w:val="0"/>
        </w:rPr>
        <w:t xml:space="preserve">[amused] </w:t>
      </w:r>
      <w:r w:rsidDel="00000000" w:rsidR="00000000" w:rsidRPr="00000000">
        <w:rPr>
          <w:rtl w:val="0"/>
        </w:rPr>
        <w:t xml:space="preserve">I</w:t>
      </w:r>
      <w:r w:rsidDel="00000000" w:rsidR="00000000" w:rsidRPr="00000000">
        <w:rPr>
          <w:rtl w:val="0"/>
        </w:rPr>
        <w:t xml:space="preserve">s that what-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AUSTIN: I’ve been playing a </w:t>
      </w:r>
      <w:r w:rsidDel="00000000" w:rsidR="00000000" w:rsidRPr="00000000">
        <w:rPr>
          <w:i w:val="1"/>
          <w:rtl w:val="0"/>
        </w:rPr>
        <w:t xml:space="preserve">lot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I’ve played a Lot of Shadow of Mordor. And by now, if you’re listening to this, you’ve probably already read </w:t>
      </w:r>
      <w:hyperlink r:id="rId8">
        <w:r w:rsidDel="00000000" w:rsidR="00000000" w:rsidRPr="00000000">
          <w:rPr>
            <w:color w:val="1155cc"/>
            <w:u w:val="single"/>
            <w:rtl w:val="0"/>
          </w:rPr>
          <w:t xml:space="preserve">my piece</w:t>
        </w:r>
      </w:hyperlink>
      <w:r w:rsidDel="00000000" w:rsidR="00000000" w:rsidRPr="00000000">
        <w:rPr>
          <w:rtl w:val="0"/>
        </w:rPr>
        <w:t xml:space="preserve"> on pastemagazine.com/games about Shadow of Mordor.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JACK: And if you haven’t- if that hasn’t come out, we’ve just broken an embargo. 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AUSTIN: Or, like, and I’ve lost my mind. This is the other thing, if it’s not- if that isn’t out by the time you’re hearing this? I have...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KEITH: Yeah, this will be posted for three years; we have a hundred weeks of backlog.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t xml:space="preserve">AUSTIN: I will…</w:t>
      </w:r>
      <w:r w:rsidDel="00000000" w:rsidR="00000000" w:rsidRPr="00000000">
        <w:rPr>
          <w:i w:val="1"/>
          <w:rtl w:val="0"/>
        </w:rPr>
        <w:t xml:space="preserve">[Ali laughs]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JACK: We’re recording this in September the 7th, 1999, and, uh…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[All laughing]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AUSTIN: I’m really looking forward to the Playstation II. Um. </w:t>
      </w:r>
      <w:r w:rsidDel="00000000" w:rsidR="00000000" w:rsidRPr="00000000">
        <w:rPr>
          <w:i w:val="1"/>
          <w:rtl w:val="0"/>
        </w:rPr>
        <w:t xml:space="preserve">[all laugh more]</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ALI: It’ll be great!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AUSTIN: I don’t actually know if that works. I’m not... I don’t remember… dates…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t xml:space="preserve">JACK: I’m about to blow your mind: So, there’s this thing called the Nemesis system, right? </w:t>
      </w:r>
      <w:r w:rsidDel="00000000" w:rsidR="00000000" w:rsidRPr="00000000">
        <w:rPr>
          <w:i w:val="1"/>
          <w:rtl w:val="0"/>
        </w:rPr>
        <w:t xml:space="preserve">[Austin laughs]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KEITH: Um, I think that- Austin, if I remember, the Playstation II came out mere weeks after September 1999.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AUSTIN: Yeah, it’s like six- it’s like six months. </w:t>
      </w:r>
      <w:r w:rsidDel="00000000" w:rsidR="00000000" w:rsidRPr="00000000">
        <w:rPr>
          <w:rtl w:val="0"/>
        </w:rPr>
        <w:t xml:space="preserve">It released</w:t>
      </w:r>
      <w:r w:rsidDel="00000000" w:rsidR="00000000" w:rsidRPr="00000000">
        <w:rPr>
          <w:rtl w:val="0"/>
        </w:rPr>
        <w:t xml:space="preserve"> on March 4th, 2000, so perfect. I’m so </w:t>
      </w:r>
      <w:r w:rsidDel="00000000" w:rsidR="00000000" w:rsidRPr="00000000">
        <w:rPr>
          <w:rtl w:val="0"/>
        </w:rPr>
        <w:t xml:space="preserve">hype</w:t>
      </w:r>
      <w:r w:rsidDel="00000000" w:rsidR="00000000" w:rsidRPr="00000000">
        <w:rPr>
          <w:rtl w:val="0"/>
        </w:rPr>
        <w:t xml:space="preserve">d for the PS2.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KEITH: You’re so- ugh, we couldn’t be more excited, and guess what?! My dad is about to get me a Playstation I type of thing.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[all laughing]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AUSTIN: Oh, aww, buddy. Alright. So-.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JACK: Okay, so... can I just-?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AUSTIN: So, Emmanuel, yeah. Let’s zoom in on- let’s zip back over then to Lem King and Emmanuel.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JACK: Like, just as a- as a tiny tiny piece of detail, I’ve just been pocketing things that nobody would miss, like-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AUSTIN: Sure.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JACK: -bits of masonry that have come off the walls, 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AUSTIN: Yep. Mhm.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JACK: Like a metal washer that’s on the street or something. Like, you know, tiny, tiny stupid things. Um. Has Emmanuel noticed 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AUSTIN: Mm hm.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JACK: He has?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AUSTIN: He gasps when he sees you.</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KEITH: Aw, god, this 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ALI: Oh no.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KEITH: -potentially the worst thing.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ALI: No, this is bad. This is probably going to be bad.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KEITH: Oh god.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AUSTIN: His hand- his hand drops to his side towards his dagger. He isn’t like, in full pirate combat gear, but like, he has a dagger on him.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JACK: Where are my buds?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AUSTIN: Um…</w:t>
      </w:r>
    </w:p>
    <w:p w:rsidR="00000000" w:rsidDel="00000000" w:rsidP="00000000" w:rsidRDefault="00000000" w:rsidRPr="00000000" w14:paraId="00000061">
      <w:pPr>
        <w:rPr/>
      </w:pPr>
      <w:r w:rsidDel="00000000" w:rsidR="00000000" w:rsidRPr="00000000">
        <w:rPr>
          <w:rtl w:val="0"/>
        </w:rPr>
        <w:br w:type="textWrapping"/>
        <w:t xml:space="preserve">ALI: Kinda far away…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AUSTIN: Fero is off watching a ceremony for a ghost who’s decided to stop being alive, and Hella is dealing with, uh, a post-post-apocalyptic fantasy newspaper boy.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JACK: So… I’m separated from my buds.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AUSTIN: You’re separated from your buds.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JACK: Okay. Right. Um, I’m just looking at the </w:t>
      </w:r>
      <w:r w:rsidDel="00000000" w:rsidR="00000000" w:rsidRPr="00000000">
        <w:rPr>
          <w:rtl w:val="0"/>
        </w:rPr>
        <w:t xml:space="preserve">moves</w:t>
      </w:r>
      <w:r w:rsidDel="00000000" w:rsidR="00000000" w:rsidRPr="00000000">
        <w:rPr>
          <w:rtl w:val="0"/>
        </w:rPr>
        <w:t xml:space="preserve"> sheet here.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AUSTIN: He goes-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KEITH: I just- Where-?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AUSTIN: Just tell me what you do. He says,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Austin (as EMMANUEL): You.</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AUSTIN: And is like, fiddling with his dagger, as if to draw.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KEITH: I- I’d just like to just say, like, we’re not on a pirate ship; we’re in a </w:t>
      </w:r>
      <w:r w:rsidDel="00000000" w:rsidR="00000000" w:rsidRPr="00000000">
        <w:rPr>
          <w:i w:val="1"/>
          <w:rtl w:val="0"/>
        </w:rPr>
        <w:t xml:space="preserve">city</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AUSTIN: That’s true.</w:t>
      </w:r>
    </w:p>
    <w:p w:rsidR="00000000" w:rsidDel="00000000" w:rsidP="00000000" w:rsidRDefault="00000000" w:rsidRPr="00000000" w14:paraId="00000078">
      <w:pPr>
        <w:rPr/>
      </w:pPr>
      <w:r w:rsidDel="00000000" w:rsidR="00000000" w:rsidRPr="00000000">
        <w:rPr>
          <w:rtl w:val="0"/>
        </w:rPr>
        <w:br w:type="textWrapping"/>
        <w:t xml:space="preserve">KEITH: Like, this is </w:t>
      </w:r>
      <w:r w:rsidDel="00000000" w:rsidR="00000000" w:rsidRPr="00000000">
        <w:rPr>
          <w:i w:val="1"/>
          <w:rtl w:val="0"/>
        </w:rPr>
        <w:t xml:space="preserve">bad</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JACK: Um, we’re in a pirate- well, we’re in- No. </w:t>
      </w:r>
      <w:r w:rsidDel="00000000" w:rsidR="00000000" w:rsidRPr="00000000">
        <w:rPr>
          <w:i w:val="1"/>
          <w:rtl w:val="0"/>
        </w:rPr>
        <w:t xml:space="preserve">[in Lem’s voice] </w:t>
      </w:r>
      <w:r w:rsidDel="00000000" w:rsidR="00000000" w:rsidRPr="00000000">
        <w:rPr>
          <w:rtl w:val="0"/>
        </w:rPr>
        <w:t xml:space="preserve">‘</w:t>
      </w:r>
      <w:r w:rsidDel="00000000" w:rsidR="00000000" w:rsidRPr="00000000">
        <w:rPr>
          <w:rtl w:val="0"/>
        </w:rPr>
        <w:t xml:space="preserve">We’re in the greatest city I have </w:t>
      </w:r>
      <w:r w:rsidDel="00000000" w:rsidR="00000000" w:rsidRPr="00000000">
        <w:rPr>
          <w:i w:val="1"/>
          <w:rtl w:val="0"/>
        </w:rPr>
        <w:t xml:space="preserve">ever </w:t>
      </w:r>
      <w:r w:rsidDel="00000000" w:rsidR="00000000" w:rsidRPr="00000000">
        <w:rPr>
          <w:rtl w:val="0"/>
        </w:rPr>
        <w:t xml:space="preserve">encountered in my life.’ We are.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AUSTIN: Yes.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ALI: Yeah, Lem can get out of this one. You can do this.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JACK: Um, I don’t know, Hella. Let’s just check…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ALI: You can probably talk him down.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AUSTIN: What do you do? What do you do?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JACK: Um, my immediate reaction </w:t>
      </w:r>
      <w:r w:rsidDel="00000000" w:rsidR="00000000" w:rsidRPr="00000000">
        <w:rPr>
          <w:rtl w:val="0"/>
        </w:rPr>
        <w:t xml:space="preserve">is I</w:t>
      </w:r>
      <w:r w:rsidDel="00000000" w:rsidR="00000000" w:rsidRPr="00000000">
        <w:rPr>
          <w:rtl w:val="0"/>
        </w:rPr>
        <w:t xml:space="preserve"> want to make a Defy Danger roll for charisma, and I want to like- This comes from- I want to look him in the eye, and I want to make it clear that I’m not reaching for my sword. And I want to put my finger up to my lips. Like- like, if we had facecam on I’d be able to do this, but I’m like,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Jack (as LEM): Alright mate. Like, shh.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JACK: I’m essentially trying to bank on the fact that before it got screwed up when Brandish climbed up on the boat, he and I were having a bit of a moment- Or at least Lem thought that he and I were having a bit of a moment.</w:t>
      </w:r>
    </w:p>
    <w:p w:rsidR="00000000" w:rsidDel="00000000" w:rsidP="00000000" w:rsidRDefault="00000000" w:rsidRPr="00000000" w14:paraId="0000008B">
      <w:pPr>
        <w:rPr/>
      </w:pPr>
      <w:r w:rsidDel="00000000" w:rsidR="00000000" w:rsidRPr="00000000">
        <w:rPr>
          <w:rtl w:val="0"/>
        </w:rPr>
        <w:br w:type="textWrapping"/>
        <w:t xml:space="preserve">AUSTIN: Yes. Yes.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rtl w:val="0"/>
        </w:rPr>
        <w:t xml:space="preserve">JACK: So, I’m gonna roll Defy Danger here.</w:t>
      </w:r>
      <w:r w:rsidDel="00000000" w:rsidR="00000000" w:rsidRPr="00000000">
        <w:rPr>
          <w:i w:val="1"/>
          <w:rtl w:val="0"/>
        </w:rPr>
        <w:t xml:space="preserve"> [laughing]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ALI: Oh god.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AUSTIN: Go for it.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JACK: Which is 2d6 plus charisma, right?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AUSTIN: Minus one because of your scarred status.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KEITH: Like, I just want to say that- Oh god, this is so- Dungeon World has really good mechanics for rerolling a character after you’ve died-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AUSTIN: Uh huh?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KEITH: But that doesn’t work if all three of us die at the same time.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[all laughing]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JACK: </w:t>
      </w:r>
      <w:r w:rsidDel="00000000" w:rsidR="00000000" w:rsidRPr="00000000">
        <w:rPr>
          <w:i w:val="1"/>
          <w:rtl w:val="0"/>
        </w:rPr>
        <w:t xml:space="preserve">[groans] </w:t>
      </w:r>
      <w:r w:rsidDel="00000000" w:rsidR="00000000" w:rsidRPr="00000000">
        <w:rPr>
          <w:rtl w:val="0"/>
        </w:rPr>
        <w:t xml:space="preserve">Oh god. Okay, right. So, I just click- can I just click the little button here, or will it not take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AUSTIN: Yeah, it should work- It should be- No, no, no, it should totally work.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JACK: Oh, I’m so scared. Okay, here we go. Oh! Oh. Okay.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KEITH: Minus one is seven, so we’re still good.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AUSTIN: You’re still good. No, it-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JACK: No, no. It- it counted-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AUSTIN: Yeah, it did. It did.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JACK: Yeah. That’s a- Eight is, uh... What’s an eight on Defy Danger?</w:t>
        <w:br w:type="textWrapping"/>
      </w:r>
    </w:p>
    <w:p w:rsidR="00000000" w:rsidDel="00000000" w:rsidP="00000000" w:rsidRDefault="00000000" w:rsidRPr="00000000" w14:paraId="000000AE">
      <w:pPr>
        <w:rPr/>
      </w:pPr>
      <w:r w:rsidDel="00000000" w:rsidR="00000000" w:rsidRPr="00000000">
        <w:rPr>
          <w:rtl w:val="0"/>
        </w:rPr>
        <w:t xml:space="preserve">AUSTIN: Okay, um... ‘On a seven to nine, you stumble, hesitate, or flinch. The GM will offer you a worse outcome-’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rtl w:val="0"/>
        </w:rPr>
        <w:t xml:space="preserve">JACK: Fuck! </w:t>
      </w:r>
      <w:r w:rsidDel="00000000" w:rsidR="00000000" w:rsidRPr="00000000">
        <w:rPr>
          <w:i w:val="1"/>
          <w:rtl w:val="0"/>
        </w:rPr>
        <w:t xml:space="preserve">[laughs]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AUSTIN: ‘-hard bargain, or ugly choice.’ It’s still a success.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JACK: Mhm.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AUSTIN: I just have to decide in what way I complicate things for you. Um. Hmm.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KEITH: Oh, wait. Okay, so this is- this is a worse partial success than I thought it was going to be.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AUSTIN: Yes.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JACK: Does, does Lem know that… I don’t </w:t>
      </w:r>
      <w:r w:rsidDel="00000000" w:rsidR="00000000" w:rsidRPr="00000000">
        <w:rPr>
          <w:rtl w:val="0"/>
        </w:rPr>
        <w:t xml:space="preserve">know he</w:t>
      </w:r>
      <w:r w:rsidDel="00000000" w:rsidR="00000000" w:rsidRPr="00000000">
        <w:rPr>
          <w:rtl w:val="0"/>
        </w:rPr>
        <w:t xml:space="preserve"> was a pastry chef, right?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AUSTIN: No. You’ve </w:t>
      </w:r>
      <w:r w:rsidDel="00000000" w:rsidR="00000000" w:rsidRPr="00000000">
        <w:rPr>
          <w:i w:val="1"/>
          <w:rtl w:val="0"/>
        </w:rPr>
        <w:t xml:space="preserve">no </w:t>
      </w:r>
      <w:r w:rsidDel="00000000" w:rsidR="00000000" w:rsidRPr="00000000">
        <w:rPr>
          <w:rtl w:val="0"/>
        </w:rPr>
        <w:t xml:space="preserve">idea. Uh, okay. Let’s see.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JACK: ‘Cause I have a feeling that would really appeal to Lem. Like, if only Lem knew that.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AUSTIN: He- he moves his hand off the dagger, but then he reaches out to grab you. And he’s like,</w:t>
      </w:r>
    </w:p>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Austin (as EMMANUEL): </w:t>
      </w:r>
      <w:r w:rsidDel="00000000" w:rsidR="00000000" w:rsidRPr="00000000">
        <w:rPr>
          <w:i w:val="1"/>
          <w:rtl w:val="0"/>
        </w:rPr>
        <w:t xml:space="preserve">[angry] </w:t>
      </w:r>
      <w:r w:rsidDel="00000000" w:rsidR="00000000" w:rsidRPr="00000000">
        <w:rPr>
          <w:rtl w:val="0"/>
        </w:rPr>
        <w:t xml:space="preserve">Come with me.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ALI: </w:t>
      </w:r>
      <w:r w:rsidDel="00000000" w:rsidR="00000000" w:rsidRPr="00000000">
        <w:rPr>
          <w:i w:val="1"/>
          <w:rtl w:val="0"/>
        </w:rPr>
        <w:t xml:space="preserve">[intrigued]</w:t>
      </w:r>
      <w:r w:rsidDel="00000000" w:rsidR="00000000" w:rsidRPr="00000000">
        <w:rPr>
          <w:rtl w:val="0"/>
        </w:rPr>
        <w:t xml:space="preserve"> </w:t>
      </w:r>
      <w:r w:rsidDel="00000000" w:rsidR="00000000" w:rsidRPr="00000000">
        <w:rPr>
          <w:rtl w:val="0"/>
        </w:rPr>
        <w:t xml:space="preserve">Oh…</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Jack (as LEM): </w:t>
      </w:r>
      <w:r w:rsidDel="00000000" w:rsidR="00000000" w:rsidRPr="00000000">
        <w:rPr>
          <w:i w:val="1"/>
          <w:rtl w:val="0"/>
        </w:rPr>
        <w:t xml:space="preserve">[pauses; surprised] </w:t>
      </w:r>
      <w:r w:rsidDel="00000000" w:rsidR="00000000" w:rsidRPr="00000000">
        <w:rPr>
          <w:rtl w:val="0"/>
        </w:rPr>
        <w:t xml:space="preserve">Okay.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t xml:space="preserve">KEITH: Whirlwind romance. </w:t>
      </w:r>
      <w:r w:rsidDel="00000000" w:rsidR="00000000" w:rsidRPr="00000000">
        <w:rPr>
          <w:i w:val="1"/>
          <w:rtl w:val="0"/>
        </w:rPr>
        <w:t xml:space="preserve">[Ali laughs]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JACK: Right, um… I don’t- uh- Can I make eye contact with my buds?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AUSTIN: Uh, no. You guys are split at this point.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del w:author="Mary Conway" w:id="1" w:date="2020-07-09T09:13:45Z"/>
        </w:rPr>
      </w:pPr>
      <w:r w:rsidDel="00000000" w:rsidR="00000000" w:rsidRPr="00000000">
        <w:rPr>
          <w:rtl w:val="0"/>
        </w:rPr>
        <w:t xml:space="preserve">JACK: Right.</w:t>
      </w:r>
      <w:del w:author="Mary Conway" w:id="1" w:date="2020-07-09T09:13:45Z">
        <w:r w:rsidDel="00000000" w:rsidR="00000000" w:rsidRPr="00000000">
          <w:rPr>
            <w:rtl w:val="0"/>
          </w:rPr>
        </w:r>
      </w:del>
    </w:p>
    <w:p w:rsidR="00000000" w:rsidDel="00000000" w:rsidP="00000000" w:rsidRDefault="00000000" w:rsidRPr="00000000" w14:paraId="000000D1">
      <w:pPr>
        <w:rPr>
          <w:del w:author="Mary Conway" w:id="1" w:date="2020-07-09T09:13:45Z"/>
        </w:rPr>
      </w:pPr>
      <w:del w:author="Mary Conway" w:id="1" w:date="2020-07-09T09:13:45Z">
        <w:r w:rsidDel="00000000" w:rsidR="00000000" w:rsidRPr="00000000">
          <w:rPr>
            <w:rtl w:val="0"/>
          </w:rPr>
        </w:r>
      </w:del>
    </w:p>
    <w:p w:rsidR="00000000" w:rsidDel="00000000" w:rsidP="00000000" w:rsidRDefault="00000000" w:rsidRPr="00000000" w14:paraId="000000D2">
      <w:pPr>
        <w:rPr>
          <w:ins w:author="Mary Conway" w:id="1" w:date="2020-07-09T09:13:45Z"/>
        </w:rPr>
      </w:pPr>
      <w:r w:rsidDel="00000000" w:rsidR="00000000" w:rsidRPr="00000000">
        <w:rPr>
          <w:rtl w:val="0"/>
        </w:rPr>
        <w:t xml:space="preserve">AUSTIN: Maybe Hella can see you, but I- I think at this point, Fero is deep in this- in this </w:t>
      </w:r>
      <w:ins w:author="Mary Conway" w:id="1" w:date="2020-07-09T09:13:45Z">
        <w:r w:rsidDel="00000000" w:rsidR="00000000" w:rsidRPr="00000000">
          <w:rPr>
            <w:rtl w:val="0"/>
          </w:rPr>
        </w:r>
      </w:ins>
    </w:p>
    <w:p w:rsidR="00000000" w:rsidDel="00000000" w:rsidP="00000000" w:rsidRDefault="00000000" w:rsidRPr="00000000" w14:paraId="000000D3">
      <w:pPr>
        <w:rPr>
          <w:ins w:author="Mary Conway" w:id="1" w:date="2020-07-09T09:13:45Z"/>
        </w:rPr>
      </w:pPr>
      <w:ins w:author="Mary Conway" w:id="1" w:date="2020-07-09T09:13:45Z">
        <w:r w:rsidDel="00000000" w:rsidR="00000000" w:rsidRPr="00000000">
          <w:rPr>
            <w:rtl w:val="0"/>
          </w:rPr>
        </w:r>
      </w:ins>
    </w:p>
    <w:p w:rsidR="00000000" w:rsidDel="00000000" w:rsidP="00000000" w:rsidRDefault="00000000" w:rsidRPr="00000000" w14:paraId="000000D4">
      <w:pPr>
        <w:rPr/>
      </w:pPr>
      <w:r w:rsidDel="00000000" w:rsidR="00000000" w:rsidRPr="00000000">
        <w:rPr>
          <w:rtl w:val="0"/>
        </w:rPr>
        <w:t xml:space="preserve">moment because it’s so weird and strange.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ALI: I’m also like, reading.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JACK: </w:t>
      </w:r>
      <w:r w:rsidDel="00000000" w:rsidR="00000000" w:rsidRPr="00000000">
        <w:rPr>
          <w:i w:val="1"/>
          <w:rtl w:val="0"/>
        </w:rPr>
        <w:t xml:space="preserve">[overlapped] </w:t>
      </w:r>
      <w:r w:rsidDel="00000000" w:rsidR="00000000" w:rsidRPr="00000000">
        <w:rPr>
          <w:rtl w:val="0"/>
        </w:rPr>
        <w:t xml:space="preserve"> Oh. Well, i</w:t>
      </w:r>
      <w:r w:rsidDel="00000000" w:rsidR="00000000" w:rsidRPr="00000000">
        <w:rPr>
          <w:rtl w:val="0"/>
        </w:rPr>
        <w:t xml:space="preserve">n that case-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ALI: Not that I don’t want to help you, but…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AUSTIN: Yeah, yeah.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i w:val="1"/>
        </w:rPr>
      </w:pPr>
      <w:r w:rsidDel="00000000" w:rsidR="00000000" w:rsidRPr="00000000">
        <w:rPr>
          <w:rtl w:val="0"/>
        </w:rPr>
        <w:t xml:space="preserve">JACK: In that case… I’m just gonna.. go. </w:t>
      </w:r>
      <w:r w:rsidDel="00000000" w:rsidR="00000000" w:rsidRPr="00000000">
        <w:rPr>
          <w:i w:val="1"/>
          <w:rtl w:val="0"/>
        </w:rPr>
        <w:t xml:space="preserve">[laughs nervously]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AUSTIN: Okay. He-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JACK: Um, well, partly as well- Sorry. Just from like, Lem’s thinking here as well.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AUSTIN: Mhm.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JACK: He’s essentially been reduced to being a kid here, so-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AUSTIN: Right, right.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JACK: -a lot of this is just like, he’s- you know, he’s a bit scared, but he considered that a success. Like, he’s not being killed, and also he’s in the- he’s in… It would be like an actual real-world Harry Potter fan discovering Hogwarts. He’s in Hogwarts. </w:t>
      </w:r>
      <w:r w:rsidDel="00000000" w:rsidR="00000000" w:rsidRPr="00000000">
        <w:rPr>
          <w:i w:val="1"/>
          <w:rtl w:val="0"/>
        </w:rPr>
        <w:t xml:space="preserve">[Ali and Jack laugh]</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AUSTIN: Mhm. Mhm… That is… that is true.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JACK: So, I think he’s probably like, buoyed up by a lot of this stuff.</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AUSTIN: Um, he- so he drags you quickly through the streets by the wrist to a little alleyway just off this marketplace. I’m gonna put it like- that’s the wrong thing. Uh… like, there-ish? Do you see that spot I just marked?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JACK: Uh, it’s loading it.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AUSTIN: To the south-east a little bit?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JACK: Yes, mhm.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AUSTIN: Like, there. Um… and once there he pushes you up against the wall,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Austin (as EMMANUEL): What are you doing here? </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AUSTIN: Actually, is that his voice? One second, let me...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JACK: I don’t know. I think he’s French.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i w:val="1"/>
        </w:rPr>
      </w:pPr>
      <w:r w:rsidDel="00000000" w:rsidR="00000000" w:rsidRPr="00000000">
        <w:rPr>
          <w:rtl w:val="0"/>
        </w:rPr>
        <w:t xml:space="preserve">AUSTIN: </w:t>
      </w:r>
      <w:r w:rsidDel="00000000" w:rsidR="00000000" w:rsidRPr="00000000">
        <w:rPr>
          <w:i w:val="1"/>
          <w:rtl w:val="0"/>
        </w:rPr>
        <w:t xml:space="preserve">[tries a different] </w:t>
      </w:r>
      <w:r w:rsidDel="00000000" w:rsidR="00000000" w:rsidRPr="00000000">
        <w:rPr>
          <w:rtl w:val="0"/>
        </w:rPr>
        <w:t xml:space="preserve">'</w:t>
      </w:r>
      <w:r w:rsidDel="00000000" w:rsidR="00000000" w:rsidRPr="00000000">
        <w:rPr>
          <w:rtl w:val="0"/>
        </w:rPr>
        <w:t xml:space="preserve">What are you doing-' I think he is, too, but I don’t want to do… uh… </w:t>
      </w:r>
      <w:r w:rsidDel="00000000" w:rsidR="00000000" w:rsidRPr="00000000">
        <w:rPr>
          <w:i w:val="1"/>
          <w:rtl w:val="0"/>
        </w:rPr>
        <w:t xml:space="preserve">[trying his best to do a French accent] </w:t>
      </w:r>
      <w:r w:rsidDel="00000000" w:rsidR="00000000" w:rsidRPr="00000000">
        <w:rPr>
          <w:rtl w:val="0"/>
        </w:rPr>
        <w:t xml:space="preserve">Can I do… 'What are you-' </w:t>
      </w:r>
      <w:r w:rsidDel="00000000" w:rsidR="00000000" w:rsidRPr="00000000">
        <w:rPr>
          <w:i w:val="1"/>
          <w:rtl w:val="0"/>
        </w:rPr>
        <w:t xml:space="preserve">[frustrated] </w:t>
      </w:r>
      <w:r w:rsidDel="00000000" w:rsidR="00000000" w:rsidRPr="00000000">
        <w:rPr>
          <w:rtl w:val="0"/>
        </w:rPr>
        <w:t xml:space="preserve">Mmm. </w:t>
      </w:r>
      <w:r w:rsidDel="00000000" w:rsidR="00000000" w:rsidRPr="00000000">
        <w:rPr>
          <w:i w:val="1"/>
          <w:rtl w:val="0"/>
        </w:rPr>
        <w:t xml:space="preserve">[Ali laughs]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AUSTIN: I don’t think I can do- I don’t-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KEITH: How ‘bout this? He speaks in a French accent. Austin speak normally.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AUSTIN: One second. I’m muted. One second.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rtl w:val="0"/>
        </w:rPr>
        <w:t xml:space="preserve">JACK: He’s practicing his Jeff Goldblum. </w:t>
      </w:r>
      <w:r w:rsidDel="00000000" w:rsidR="00000000" w:rsidRPr="00000000">
        <w:rPr>
          <w:i w:val="1"/>
          <w:rtl w:val="0"/>
        </w:rPr>
        <w:t xml:space="preserve">[Keith laughs]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AUSTIN: Ahh. </w:t>
      </w:r>
      <w:r w:rsidDel="00000000" w:rsidR="00000000" w:rsidRPr="00000000">
        <w:rPr>
          <w:i w:val="1"/>
          <w:rtl w:val="0"/>
        </w:rPr>
        <w:t xml:space="preserve">[another different voice]</w:t>
      </w:r>
      <w:r w:rsidDel="00000000" w:rsidR="00000000" w:rsidRPr="00000000">
        <w:rPr>
          <w:rtl w:val="0"/>
        </w:rPr>
        <w:t xml:space="preserve"> '</w:t>
      </w:r>
      <w:r w:rsidDel="00000000" w:rsidR="00000000" w:rsidRPr="00000000">
        <w:rPr>
          <w:rtl w:val="0"/>
        </w:rPr>
        <w:t xml:space="preserve">What are you doing?' See I- </w:t>
      </w:r>
      <w:r w:rsidDel="00000000" w:rsidR="00000000" w:rsidRPr="00000000">
        <w:rPr>
          <w:i w:val="1"/>
          <w:rtl w:val="0"/>
        </w:rPr>
        <w:t xml:space="preserve">[shouting] </w:t>
      </w:r>
      <w:r w:rsidDel="00000000" w:rsidR="00000000" w:rsidRPr="00000000">
        <w:rPr>
          <w:rtl w:val="0"/>
        </w:rPr>
        <w:t xml:space="preserve">My Goldblum always falls into a Shatner! God damn it! The gravity of a Shatner!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KEITH: The gravity- it’s like a black hole, and it sucks you in. </w:t>
      </w:r>
      <w:r w:rsidDel="00000000" w:rsidR="00000000" w:rsidRPr="00000000">
        <w:rPr>
          <w:i w:val="1"/>
          <w:rtl w:val="0"/>
        </w:rPr>
        <w:t xml:space="preserve">[overlapped] </w:t>
      </w:r>
      <w:r w:rsidDel="00000000" w:rsidR="00000000" w:rsidRPr="00000000">
        <w:rPr>
          <w:rtl w:val="0"/>
        </w:rPr>
        <w:t xml:space="preserve">You can’t- There’s-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AUSTIN: ‘The Gravity of a Shatner’ is my favorite Idle Thumbs episode.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KEITH: Is that a real thing? Aw, you didn’t just make that up?</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AUSTIN: No, I did, but it sounds like a thing.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KEITH: Oh, okay. Oh okay. So, okay. I’m still proud of you.</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AUSTIN: Good. Yeah, I’m just gonna talk normally. I think. I think? Yeah.</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KEITH: But we all know. We know that he speaks in a French accent.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Austin (as EMMANUEL): What are you doing here?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AUSTIN: In fact, I think all of these people here probably speak in a French accent.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KEITH: That’s fair.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AUSTIN: Great.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JACK: Have we found- have we found space France? I mean fantasy France?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AUSTIN: It’s similar, certainly.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JACK: </w:t>
      </w:r>
      <w:r w:rsidDel="00000000" w:rsidR="00000000" w:rsidRPr="00000000">
        <w:rPr>
          <w:i w:val="1"/>
          <w:rtl w:val="0"/>
        </w:rPr>
        <w:t xml:space="preserve">[laughing] </w:t>
      </w:r>
      <w:r w:rsidDel="00000000" w:rsidR="00000000" w:rsidRPr="00000000">
        <w:rPr>
          <w:rtl w:val="0"/>
        </w:rPr>
        <w:t xml:space="preserve">Okay.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AUSTIN: Anyway, you’re up against the wall. He’s- he’s about as strong as you. You know. You’re basically equally matched.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JACK: Well, yeah, that fight went on forever.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AUSTIN: Which is to say- And, like, you’re basically- </w:t>
      </w:r>
      <w:r w:rsidDel="00000000" w:rsidR="00000000" w:rsidRPr="00000000">
        <w:rPr>
          <w:rtl w:val="0"/>
        </w:rPr>
        <w:t xml:space="preserve">Neither of</w:t>
      </w:r>
      <w:r w:rsidDel="00000000" w:rsidR="00000000" w:rsidRPr="00000000">
        <w:rPr>
          <w:rtl w:val="0"/>
        </w:rPr>
        <w:t xml:space="preserve"> you are combatants first, but can hold your own, you know?</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JACK: Yes. He’s a pastry chef; I’m a librarian.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AUSTIN: Yeah, right.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Austin (as EMMANUEL): What are you doing here?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JACK:</w:t>
      </w:r>
      <w:r w:rsidDel="00000000" w:rsidR="00000000" w:rsidRPr="00000000">
        <w:rPr>
          <w:i w:val="1"/>
          <w:rtl w:val="0"/>
        </w:rPr>
        <w:t xml:space="preserve">[pauses and laughs] </w:t>
      </w:r>
      <w:r w:rsidDel="00000000" w:rsidR="00000000" w:rsidRPr="00000000">
        <w:rPr>
          <w:rtl w:val="0"/>
        </w:rPr>
        <w:t xml:space="preserve">Um, is there-? I don’t know how this kind of </w:t>
      </w:r>
      <w:r w:rsidDel="00000000" w:rsidR="00000000" w:rsidRPr="00000000">
        <w:rPr>
          <w:rtl w:val="0"/>
        </w:rPr>
        <w:t xml:space="preserve">works</w:t>
      </w:r>
      <w:r w:rsidDel="00000000" w:rsidR="00000000" w:rsidRPr="00000000">
        <w:rPr>
          <w:rtl w:val="0"/>
        </w:rPr>
        <w:t xml:space="preserve"> with out-of-character. Can I like, phone a friend here and talk to the other-?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AUSTIN: No. No.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JACK: I have to make this decision-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AUSTIN: Yes.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JACK: -entirely on my own?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AUSTIN: Absolutely. Yeah.</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JACK: Okay. Um...</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Jack (as LEM): We followed the Kingdom Come. Um...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i w:val="1"/>
        </w:rPr>
      </w:pPr>
      <w:r w:rsidDel="00000000" w:rsidR="00000000" w:rsidRPr="00000000">
        <w:rPr>
          <w:rtl w:val="0"/>
        </w:rPr>
        <w:t xml:space="preserve">AUSTIN: He slaps you on the side of the head. </w:t>
      </w:r>
      <w:r w:rsidDel="00000000" w:rsidR="00000000" w:rsidRPr="00000000">
        <w:rPr>
          <w:i w:val="1"/>
          <w:rtl w:val="0"/>
        </w:rPr>
        <w:t xml:space="preserve">[Jack laugh]</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KEITH: </w:t>
      </w:r>
      <w:r w:rsidDel="00000000" w:rsidR="00000000" w:rsidRPr="00000000">
        <w:rPr>
          <w:i w:val="1"/>
          <w:rtl w:val="0"/>
        </w:rPr>
        <w:t xml:space="preserve">[amused]</w:t>
      </w:r>
      <w:r w:rsidDel="00000000" w:rsidR="00000000" w:rsidRPr="00000000">
        <w:rPr>
          <w:rtl w:val="0"/>
        </w:rPr>
        <w:t xml:space="preserve"> Oh man! Emmanuel!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Austin (as EMMANUEL): You’re- you are idiots. You need to leave immediately. You </w:t>
      </w:r>
      <w:r w:rsidDel="00000000" w:rsidR="00000000" w:rsidRPr="00000000">
        <w:rPr>
          <w:i w:val="1"/>
          <w:rtl w:val="0"/>
        </w:rPr>
        <w:t xml:space="preserve">cannot </w:t>
      </w:r>
      <w:r w:rsidDel="00000000" w:rsidR="00000000" w:rsidRPr="00000000">
        <w:rPr>
          <w:rtl w:val="0"/>
        </w:rPr>
        <w:t xml:space="preserve">be here.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t xml:space="preserve">Jack (as LEM): Why not?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t xml:space="preserve">Austin (as EMMANUEL): Why not?! </w:t>
      </w:r>
      <w:r w:rsidDel="00000000" w:rsidR="00000000" w:rsidRPr="00000000">
        <w:rPr>
          <w:i w:val="1"/>
          <w:rtl w:val="0"/>
        </w:rPr>
        <w:t xml:space="preserve">[sighs]</w:t>
      </w:r>
      <w:r w:rsidDel="00000000" w:rsidR="00000000" w:rsidRPr="00000000">
        <w:rPr>
          <w:rtl w:val="0"/>
        </w:rPr>
        <w:t xml:space="preserve"> You were with, uh- You were with the captain. You will be locked up just like him! I- Mm. I should go... I should go tell someone about you being here. I don’t even know why- Hmmm.</w:t>
      </w:r>
    </w:p>
    <w:p w:rsidR="00000000" w:rsidDel="00000000" w:rsidP="00000000" w:rsidRDefault="00000000" w:rsidRPr="00000000" w14:paraId="0000014D">
      <w:pPr>
        <w:rPr/>
      </w:pPr>
      <w:r w:rsidDel="00000000" w:rsidR="00000000" w:rsidRPr="00000000">
        <w:rPr>
          <w:rtl w:val="0"/>
        </w:rPr>
        <w:br w:type="textWrapping"/>
        <w:t xml:space="preserve">AUSTIN: He’s like, very clearly ‘internal struggle mode’ right now.</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Jack (as LEM): Uh, uh... No, you- you, uh...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JACK: Oh, wait! Hold on.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AUSTIN: Yes.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JACK: </w:t>
      </w:r>
      <w:r w:rsidDel="00000000" w:rsidR="00000000" w:rsidRPr="00000000">
        <w:rPr>
          <w:rtl w:val="0"/>
        </w:rPr>
        <w:t xml:space="preserve">This game is so cool because you just go off on these little inlets of narrative as a player and as a GM, and then suddenly you’re like, ‘Oh, wait, there’s a mechanical thing here.’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AUSTIN: Yes, there is.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JACK: Or there’s the possibility for a mechanical thing.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AUSTIN: There is.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JACK: And that’s so cool. Um. I have-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AUSTIN: Keep talking for now. I know what you want to do, but, like-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JACK: Okay.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AUSTIN: Give it a little bit- give it a few more moments here before you-</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i w:val="1"/>
        </w:rPr>
      </w:pPr>
      <w:r w:rsidDel="00000000" w:rsidR="00000000" w:rsidRPr="00000000">
        <w:rPr>
          <w:rtl w:val="0"/>
        </w:rPr>
        <w:t xml:space="preserve">JACK: Yeah. Well, I don’t want him to run off, mate. </w:t>
      </w:r>
      <w:r w:rsidDel="00000000" w:rsidR="00000000" w:rsidRPr="00000000">
        <w:rPr>
          <w:i w:val="1"/>
          <w:rtl w:val="0"/>
        </w:rPr>
        <w:t xml:space="preserve">[laughs]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AUSTIN: No, yeah. That’s fine, but respond to him.</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t xml:space="preserve">Jack (as LEM): Um, no. We are- we are here. We are gonna be very, very careful. You don’t need to tell anyone about us. We’re not gonna harm you. We’re not going to put you in any danger. Um, please let us have this. Please let us- please let us- </w:t>
      </w:r>
      <w:r w:rsidDel="00000000" w:rsidR="00000000" w:rsidRPr="00000000">
        <w:rPr>
          <w:i w:val="1"/>
          <w:rtl w:val="0"/>
        </w:rPr>
        <w:t xml:space="preserve">[Jack laughs lightly] </w:t>
      </w:r>
      <w:r w:rsidDel="00000000" w:rsidR="00000000" w:rsidRPr="00000000">
        <w:rPr>
          <w:rtl w:val="0"/>
        </w:rPr>
        <w:t xml:space="preserve">Please let us take this opportunity.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JACK: And I think that Lem here is- To an extent, he is trying very hard to say, 'we’re here to rescue Calhoun,' but really what he’s probably thinking is 'I’m in this city! Like, look where I am! Don’t take this away from me!'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AUSTIN: Yeah, I don’t think- I don’t think 'we’re here to rescue Calhoun' comes across at all in what you just said.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JACK: Yeah, no. And uh… I’m-</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AUSTIN: Okay. Which is fine, but-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JACK: I don’t want to tell him that we’re here to rescue Calkou- Calhoun because fundamentally-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AUSTIN: </w:t>
      </w:r>
      <w:r w:rsidDel="00000000" w:rsidR="00000000" w:rsidRPr="00000000">
        <w:rPr>
          <w:i w:val="1"/>
          <w:rtl w:val="0"/>
        </w:rPr>
        <w:t xml:space="preserve">[lightly laughs] </w:t>
      </w:r>
      <w:r w:rsidDel="00000000" w:rsidR="00000000" w:rsidRPr="00000000">
        <w:rPr>
          <w:rtl w:val="0"/>
        </w:rPr>
        <w:t xml:space="preserve">Calkoun</w:t>
      </w: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KEITH: Cancun- we’re here to rescue Captain Cancun.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JACK: </w:t>
      </w:r>
      <w:r w:rsidDel="00000000" w:rsidR="00000000" w:rsidRPr="00000000">
        <w:rPr>
          <w:i w:val="1"/>
          <w:rtl w:val="0"/>
        </w:rPr>
        <w:t xml:space="preserve">[laughing] </w:t>
      </w:r>
      <w:r w:rsidDel="00000000" w:rsidR="00000000" w:rsidRPr="00000000">
        <w:rPr>
          <w:rtl w:val="0"/>
        </w:rPr>
        <w:t xml:space="preserve">We’re here to visit Cancun.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AUSTIN:</w:t>
      </w:r>
      <w:r w:rsidDel="00000000" w:rsidR="00000000" w:rsidRPr="00000000">
        <w:rPr>
          <w:i w:val="1"/>
          <w:rtl w:val="0"/>
        </w:rPr>
        <w:t xml:space="preserve"> [laughing]</w:t>
      </w:r>
      <w:r w:rsidDel="00000000" w:rsidR="00000000" w:rsidRPr="00000000">
        <w:rPr>
          <w:rtl w:val="0"/>
        </w:rPr>
        <w:t xml:space="preserve"> Spring Break!!</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JACK:</w:t>
      </w:r>
      <w:r w:rsidDel="00000000" w:rsidR="00000000" w:rsidRPr="00000000">
        <w:rPr>
          <w:i w:val="1"/>
          <w:rtl w:val="0"/>
        </w:rPr>
        <w:t xml:space="preserve"> [laughing]</w:t>
      </w:r>
      <w:r w:rsidDel="00000000" w:rsidR="00000000" w:rsidRPr="00000000">
        <w:rPr>
          <w:rtl w:val="0"/>
        </w:rPr>
        <w:t xml:space="preserve"> Party boat! </w:t>
      </w:r>
      <w:r w:rsidDel="00000000" w:rsidR="00000000" w:rsidRPr="00000000">
        <w:rPr>
          <w:i w:val="1"/>
          <w:rtl w:val="0"/>
        </w:rPr>
        <w:t xml:space="preserve">[more seriously] </w:t>
      </w:r>
      <w:r w:rsidDel="00000000" w:rsidR="00000000" w:rsidRPr="00000000">
        <w:rPr>
          <w:rtl w:val="0"/>
        </w:rPr>
        <w:t xml:space="preserve">He is fundamentally a member of Brandish’s crew. Like, just because I rolled a success here, I don’t want to tell him that. Um... Okay, so,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Jack (as LEM): Do you know where the New Archives are? Do you know what they are?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AUSTIN: He shakes his head,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t xml:space="preserve">Jack (as LEM): Okay, right. So. </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t xml:space="preserve">Austin (as EMMANUEL): Ar- No.</w:t>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t xml:space="preserve">Jack (as LEM): I come from a place far up in the North- </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JACK: Wait. Yeah, like the north-</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AUSTIN: North-East of here.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Jack (as LEM): North-East of here. Um, and it’s a- it’s a community where we catalogue things. We find things out. We are explorers, and we’re travellers, and we’re librarians, and we’re- we’re archivists. And all of our old stories have told us that this place doesn’t exist. It is dead; it’s gone. Um-</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t xml:space="preserve">Austin (as EMMANUEL): It is.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AUSTIN: -he says.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ind w:left="720" w:firstLine="0"/>
        <w:rPr>
          <w:i w:val="1"/>
        </w:rPr>
      </w:pPr>
      <w:r w:rsidDel="00000000" w:rsidR="00000000" w:rsidRPr="00000000">
        <w:rPr>
          <w:rtl w:val="0"/>
        </w:rPr>
        <w:t xml:space="preserve">Jack (as LEM): </w:t>
      </w:r>
      <w:r w:rsidDel="00000000" w:rsidR="00000000" w:rsidRPr="00000000">
        <w:rPr>
          <w:i w:val="1"/>
          <w:rtl w:val="0"/>
        </w:rPr>
        <w:t xml:space="preserve">[laughing]</w:t>
      </w:r>
      <w:r w:rsidDel="00000000" w:rsidR="00000000" w:rsidRPr="00000000">
        <w:rPr>
          <w:rtl w:val="0"/>
        </w:rPr>
        <w:t xml:space="preserve"> But we couldn’t find it. It- We had no contact with it. </w:t>
      </w:r>
      <w:r w:rsidDel="00000000" w:rsidR="00000000" w:rsidRPr="00000000">
        <w:rPr>
          <w:i w:val="1"/>
          <w:rtl w:val="0"/>
        </w:rPr>
        <w:t xml:space="preserve">[spluttering]</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t xml:space="preserve">Austin (as EMMANUEL): And you </w:t>
      </w:r>
      <w:r w:rsidDel="00000000" w:rsidR="00000000" w:rsidRPr="00000000">
        <w:rPr>
          <w:i w:val="1"/>
          <w:rtl w:val="0"/>
        </w:rPr>
        <w:t xml:space="preserve">won’t</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AUSTIN: -he cuts you off.</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ALI: I love Emmanuel.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t xml:space="preserve">Austin (as EMMANUEL): There is no taking this- You </w:t>
      </w:r>
      <w:r w:rsidDel="00000000" w:rsidR="00000000" w:rsidRPr="00000000">
        <w:rPr>
          <w:i w:val="1"/>
          <w:rtl w:val="0"/>
        </w:rPr>
        <w:t xml:space="preserve">cannot!</w:t>
      </w:r>
      <w:r w:rsidDel="00000000" w:rsidR="00000000" w:rsidRPr="00000000">
        <w:rPr>
          <w:rtl w:val="0"/>
        </w:rPr>
        <w:t xml:space="preserve"> Y</w:t>
      </w:r>
      <w:r w:rsidDel="00000000" w:rsidR="00000000" w:rsidRPr="00000000">
        <w:rPr>
          <w:rtl w:val="0"/>
        </w:rPr>
        <w:t xml:space="preserve">ou shouldn’t- You have a moment. You can either leave, or you can stay forever. Make your choice... quickly.</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t xml:space="preserve">Jack (as LEM): </w:t>
      </w:r>
      <w:r w:rsidDel="00000000" w:rsidR="00000000" w:rsidRPr="00000000">
        <w:rPr>
          <w:i w:val="1"/>
          <w:rtl w:val="0"/>
        </w:rPr>
        <w:t xml:space="preserve">[pause] </w:t>
      </w:r>
      <w:r w:rsidDel="00000000" w:rsidR="00000000" w:rsidRPr="00000000">
        <w:rPr>
          <w:rtl w:val="0"/>
        </w:rPr>
        <w:t xml:space="preserve">I’m gonna stay.</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AUSTIN: He laughs.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t xml:space="preserve">Austin (as EMMANUEL): Oi. </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AUSTIN: And he curses I think, probably. Some curses that, again, you’ve heard some bastardized versions of- the sort of like, 'this fucking guy' type of thing, right? Like-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JACK: Yeah, you know, like, four hundred years ago when people said 'this fucking guy.' That’s what Emmanuel says.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AUSTIN: Yeah, but in a- at the time, it was like, you know, whatever. It was some other version of that. I don’t know any other curse words.</w:t>
        <w:br w:type="textWrapping"/>
        <w:br w:type="textWrapping"/>
        <w:t xml:space="preserve">JACK: Christ’s Bones.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AUSTIN: Right. Christ’s- Exactly. Exactly. He probably actually says- Actually, yeah. He says,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t xml:space="preserve">Austin (as EMMANUEL): Uh, Tristero.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JACK: </w:t>
      </w:r>
      <w:r w:rsidDel="00000000" w:rsidR="00000000" w:rsidRPr="00000000">
        <w:rPr>
          <w:i w:val="1"/>
          <w:rtl w:val="0"/>
        </w:rPr>
        <w:t xml:space="preserve">[exhales an amused]</w:t>
      </w:r>
      <w:r w:rsidDel="00000000" w:rsidR="00000000" w:rsidRPr="00000000">
        <w:rPr>
          <w:rtl w:val="0"/>
        </w:rPr>
        <w:t xml:space="preserve"> </w:t>
      </w:r>
      <w:r w:rsidDel="00000000" w:rsidR="00000000" w:rsidRPr="00000000">
        <w:rPr>
          <w:rtl w:val="0"/>
        </w:rPr>
        <w:t xml:space="preserve">Oh god.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AUSTIN: That’s what he says.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JACK: Okay.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AUSTIN: What’re you attempting to- What </w:t>
      </w:r>
      <w:r w:rsidDel="00000000" w:rsidR="00000000" w:rsidRPr="00000000">
        <w:rPr>
          <w:rtl w:val="0"/>
        </w:rPr>
        <w:t xml:space="preserve">move</w:t>
      </w:r>
      <w:r w:rsidDel="00000000" w:rsidR="00000000" w:rsidRPr="00000000">
        <w:rPr>
          <w:rtl w:val="0"/>
        </w:rPr>
        <w:t xml:space="preserve"> were you attempting to do there?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JACK: I think I was trying-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AUSTIN: Were you trying to do… Speak Frankly, or-?</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JACK: Speak Frankly.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AUSTIN: Or were you doing Parley?</w:t>
        <w:br w:type="textWrapping"/>
      </w:r>
    </w:p>
    <w:p w:rsidR="00000000" w:rsidDel="00000000" w:rsidP="00000000" w:rsidRDefault="00000000" w:rsidRPr="00000000" w14:paraId="000001BC">
      <w:pPr>
        <w:rPr/>
      </w:pPr>
      <w:r w:rsidDel="00000000" w:rsidR="00000000" w:rsidRPr="00000000">
        <w:rPr>
          <w:rtl w:val="0"/>
        </w:rPr>
        <w:t xml:space="preserve">JACK: I think I was doing Speak Frankly.</w:t>
      </w:r>
    </w:p>
    <w:p w:rsidR="00000000" w:rsidDel="00000000" w:rsidP="00000000" w:rsidRDefault="00000000" w:rsidRPr="00000000" w14:paraId="000001BD">
      <w:pPr>
        <w:rPr/>
      </w:pPr>
      <w:r w:rsidDel="00000000" w:rsidR="00000000" w:rsidRPr="00000000">
        <w:rPr>
          <w:rtl w:val="0"/>
        </w:rPr>
        <w:br w:type="textWrapping"/>
        <w:t xml:space="preserve">AUSTIN: Okay.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JACK: But I’ve kind of said what I wanted to say anyway.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AUSTIN: That’s fine, but remember Speak Frankly gives </w:t>
      </w:r>
      <w:r w:rsidDel="00000000" w:rsidR="00000000" w:rsidRPr="00000000">
        <w:rPr>
          <w:i w:val="1"/>
          <w:rtl w:val="0"/>
        </w:rPr>
        <w:t xml:space="preserve">you </w:t>
      </w:r>
      <w:r w:rsidDel="00000000" w:rsidR="00000000" w:rsidRPr="00000000">
        <w:rPr>
          <w:rtl w:val="0"/>
        </w:rPr>
        <w:t xml:space="preserve">access to stuff, so-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JACK: Oh, wait, it does? Oh, yeah. It super does, doesn’t it?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AUSTIN: Yeah, yeah, yeah. Charming and Open. Yeah.</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JACK: I think I’ve bought myself a moment, at least a short moment here.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AUSTIN: Mhm. I think that you’ve- In other- I think that you’ve hit the required act of speaking frankly with someone, so now you can ask a question from the list below.</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JACK: Okay.</w:t>
      </w:r>
    </w:p>
    <w:p w:rsidR="00000000" w:rsidDel="00000000" w:rsidP="00000000" w:rsidRDefault="00000000" w:rsidRPr="00000000" w14:paraId="000001CC">
      <w:pPr>
        <w:rPr/>
      </w:pPr>
      <w:r w:rsidDel="00000000" w:rsidR="00000000" w:rsidRPr="00000000">
        <w:rPr>
          <w:rtl w:val="0"/>
        </w:rPr>
        <w:br w:type="textWrapping"/>
        <w:t xml:space="preserve">AUSTIN: They must answer truthfully, um, and then they may ask you a question from the list which you must answer truthfully.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JACK: Okay. Um...</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i w:val="1"/>
        </w:rPr>
      </w:pPr>
      <w:r w:rsidDel="00000000" w:rsidR="00000000" w:rsidRPr="00000000">
        <w:rPr>
          <w:rtl w:val="0"/>
        </w:rPr>
        <w:t xml:space="preserve">KEITH: Ahh! Ahh! Ahh! </w:t>
      </w:r>
      <w:r w:rsidDel="00000000" w:rsidR="00000000" w:rsidRPr="00000000">
        <w:rPr>
          <w:i w:val="1"/>
          <w:rtl w:val="0"/>
        </w:rPr>
        <w:t xml:space="preserve">[noise in the background]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ALI: Ooh??</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JACK: Keith just got waylaid by a kraken, ah…</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KEITH: Aah-!</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JACK: You okay, Keith?</w:t>
        <w:br w:type="textWrapping"/>
      </w:r>
    </w:p>
    <w:p w:rsidR="00000000" w:rsidDel="00000000" w:rsidP="00000000" w:rsidRDefault="00000000" w:rsidRPr="00000000" w14:paraId="000001D9">
      <w:pPr>
        <w:rPr/>
      </w:pPr>
      <w:r w:rsidDel="00000000" w:rsidR="00000000" w:rsidRPr="00000000">
        <w:rPr>
          <w:rtl w:val="0"/>
        </w:rPr>
        <w:t xml:space="preserve">KEITH: I’m okay. It’s okay.</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AUSTIN: Mhm?</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ALI: Are you playing-?</w:t>
      </w:r>
    </w:p>
    <w:p w:rsidR="00000000" w:rsidDel="00000000" w:rsidP="00000000" w:rsidRDefault="00000000" w:rsidRPr="00000000" w14:paraId="000001DE">
      <w:pPr>
        <w:rPr/>
      </w:pPr>
      <w:r w:rsidDel="00000000" w:rsidR="00000000" w:rsidRPr="00000000">
        <w:rPr>
          <w:rtl w:val="0"/>
        </w:rPr>
        <w:br w:type="textWrapping"/>
        <w:t xml:space="preserve">KEITH: I was </w:t>
      </w:r>
      <w:r w:rsidDel="00000000" w:rsidR="00000000" w:rsidRPr="00000000">
        <w:rPr>
          <w:rtl w:val="0"/>
        </w:rPr>
        <w:t xml:space="preserve">leanin</w:t>
      </w:r>
      <w:r w:rsidDel="00000000" w:rsidR="00000000" w:rsidRPr="00000000">
        <w:rPr>
          <w:rtl w:val="0"/>
        </w:rPr>
        <w:t xml:space="preserve">’ back in my chair, and I was playing with my phone in my hands, raising it above my head and twirling it around, and I dropped it on my head.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AUSTIN: Good job! Good work.</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KEITH: Thanks.</w:t>
      </w:r>
    </w:p>
    <w:p w:rsidR="00000000" w:rsidDel="00000000" w:rsidP="00000000" w:rsidRDefault="00000000" w:rsidRPr="00000000" w14:paraId="000001E3">
      <w:pPr>
        <w:rPr/>
      </w:pPr>
      <w:r w:rsidDel="00000000" w:rsidR="00000000" w:rsidRPr="00000000">
        <w:rPr>
          <w:rtl w:val="0"/>
        </w:rPr>
        <w:br w:type="textWrapping"/>
        <w:t xml:space="preserve">ALI: Put your phone down, maybe.</w:t>
      </w:r>
    </w:p>
    <w:p w:rsidR="00000000" w:rsidDel="00000000" w:rsidP="00000000" w:rsidRDefault="00000000" w:rsidRPr="00000000" w14:paraId="000001E4">
      <w:pPr>
        <w:rPr>
          <w:i w:val="1"/>
        </w:rPr>
      </w:pPr>
      <w:r w:rsidDel="00000000" w:rsidR="00000000" w:rsidRPr="00000000">
        <w:rPr>
          <w:rtl w:val="0"/>
        </w:rPr>
        <w:br w:type="textWrapping"/>
        <w:t xml:space="preserve">KEITH: Well, it’s down now. </w:t>
      </w:r>
      <w:r w:rsidDel="00000000" w:rsidR="00000000" w:rsidRPr="00000000">
        <w:rPr>
          <w:i w:val="1"/>
          <w:rtl w:val="0"/>
        </w:rPr>
        <w:t xml:space="preserve">[Ali laughs]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JACK: Um… just- I kind of don’t want to get into the semantics of it, Austin, but if I ask 'whom do you 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AUSTIN: Mhm?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JACK: Like...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AUSTIN: You can ask that.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JACK: Yeah, but I- ah- he’s just gonna say Brandish, right? ‘Cause he’s-?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AUSTIN: I don’t know.</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JACK: Well, he’s a member of </w:t>
      </w:r>
      <w:r w:rsidDel="00000000" w:rsidR="00000000" w:rsidRPr="00000000">
        <w:rPr>
          <w:rtl w:val="0"/>
        </w:rPr>
        <w:t xml:space="preserve">Brandish’s</w:t>
      </w: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AUSTIN: I don’t know! I know what he’ll say. I know what he’ll say. You don’t know.</w:t>
      </w:r>
    </w:p>
    <w:p w:rsidR="00000000" w:rsidDel="00000000" w:rsidP="00000000" w:rsidRDefault="00000000" w:rsidRPr="00000000" w14:paraId="000001F5">
      <w:pPr>
        <w:rPr>
          <w:i w:val="1"/>
        </w:rPr>
      </w:pPr>
      <w:r w:rsidDel="00000000" w:rsidR="00000000" w:rsidRPr="00000000">
        <w:rPr>
          <w:rtl w:val="0"/>
        </w:rPr>
        <w:br w:type="textWrapping"/>
        <w:t xml:space="preserve">JACK: Okay. I’m gonna- Right. Oh, I’ve just- This cable here that I didn’t know- Oh my god! I’ve got a desk lamp! </w:t>
      </w:r>
      <w:r w:rsidDel="00000000" w:rsidR="00000000" w:rsidRPr="00000000">
        <w:rPr>
          <w:i w:val="1"/>
          <w:rtl w:val="0"/>
        </w:rPr>
        <w:t xml:space="preserve">[laughs] [Keith laughs]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ALI: </w:t>
      </w:r>
      <w:r w:rsidDel="00000000" w:rsidR="00000000" w:rsidRPr="00000000">
        <w:rPr>
          <w:i w:val="1"/>
          <w:rtl w:val="0"/>
        </w:rPr>
        <w:t xml:space="preserve">[laughing] </w:t>
      </w:r>
      <w:r w:rsidDel="00000000" w:rsidR="00000000" w:rsidRPr="00000000">
        <w:rPr>
          <w:rtl w:val="0"/>
        </w:rPr>
        <w:t xml:space="preserve">God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AUSTIN: What- happened?</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ALI: You just discovered you have a lamp?</w:t>
        <w:br w:type="textWrapping"/>
      </w:r>
    </w:p>
    <w:p w:rsidR="00000000" w:rsidDel="00000000" w:rsidP="00000000" w:rsidRDefault="00000000" w:rsidRPr="00000000" w14:paraId="000001FC">
      <w:pPr>
        <w:rPr/>
      </w:pPr>
      <w:r w:rsidDel="00000000" w:rsidR="00000000" w:rsidRPr="00000000">
        <w:rPr>
          <w:rtl w:val="0"/>
        </w:rPr>
        <w:t xml:space="preserve">KEITH: Jack just realised that he had a desk lamp.</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AUSTIN: Oh my god.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JACK: It was hidden underneath a shelf, so I didn’t realize it was here. Ahh…</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AUSTIN: Is it a time.is desk lamp that you didn’t realize was real until just now?</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JACK: I’m gonna turn it on. Oh, god it- No.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ALI: Oh, baby boy…</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JACK: It’s- it’s fluorescent. It’s fluorescent. No, it’s really hot.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AUSTIN: Ugh, that’s no good. Yeah.</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JACK: Ugh. Okay.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Jack (as LEM): Question number one, Emm- </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JACK: Do I know his name?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AUSTIN: No, I don’t think you do. I don’t think you ever actually exchanged names. You can just do that. That’s not one of these questions. You know, one of these isn’t like-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JACK: Yeah, no. What was the tone when he swore at me?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AUSTIN: It was res- It was, again, like 'what am I gonna do with this guy?' It was like, 'Ahh, what situation am I- Why have you given me this burden, god?' is basically what it was.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JACK: </w:t>
      </w:r>
      <w:r w:rsidDel="00000000" w:rsidR="00000000" w:rsidRPr="00000000">
        <w:rPr>
          <w:i w:val="1"/>
          <w:rtl w:val="0"/>
        </w:rPr>
        <w:t xml:space="preserve">[laughing] </w:t>
      </w:r>
      <w:r w:rsidDel="00000000" w:rsidR="00000000" w:rsidRPr="00000000">
        <w:rPr>
          <w:rtl w:val="0"/>
        </w:rPr>
        <w:t xml:space="preserve">'This fucking guy,' yeah. I’m gonna offer him my hand and say,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t xml:space="preserve">Jack (as LEM): I’m Lem King. Um-</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t xml:space="preserve">Austin (as EMMANUEL):</w:t>
      </w:r>
      <w:r w:rsidDel="00000000" w:rsidR="00000000" w:rsidRPr="00000000">
        <w:rPr>
          <w:i w:val="1"/>
          <w:rtl w:val="0"/>
        </w:rPr>
        <w:t xml:space="preserve"> [sighing] </w:t>
      </w:r>
      <w:r w:rsidDel="00000000" w:rsidR="00000000" w:rsidRPr="00000000">
        <w:rPr>
          <w:rtl w:val="0"/>
        </w:rPr>
        <w:t xml:space="preserve">Emmanuel.</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AUSTIN: He shakes your hand.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Jack (as LEM): Alright, okay. Who do you serve?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i w:val="1"/>
        </w:rPr>
      </w:pPr>
      <w:r w:rsidDel="00000000" w:rsidR="00000000" w:rsidRPr="00000000">
        <w:rPr>
          <w:i w:val="1"/>
          <w:rtl w:val="0"/>
        </w:rPr>
        <w:t xml:space="preserve">[pause] [Keith laughs]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AUSTIN: How do you phrase that, exactly? Like, I’m gonna count it as 'who do you serve,' but I do want to know what your phrasing is there.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JACK: Yeah, like, um… Like,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ind w:left="720" w:firstLine="0"/>
        <w:rPr/>
      </w:pPr>
      <w:r w:rsidDel="00000000" w:rsidR="00000000" w:rsidRPr="00000000">
        <w:rPr>
          <w:rtl w:val="0"/>
        </w:rPr>
        <w:t xml:space="preserve">Jack (as LEM): Who are you working for, Emmanuel? No, like, who’s your boss? Um-</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AUSTIN: He sighs and says,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ind w:left="720" w:firstLine="0"/>
        <w:rPr/>
      </w:pPr>
      <w:r w:rsidDel="00000000" w:rsidR="00000000" w:rsidRPr="00000000">
        <w:rPr>
          <w:rtl w:val="0"/>
        </w:rPr>
        <w:t xml:space="preserve">Austin (as EMMANUEL): Well, if you’re gonna be here- if you’re gonna stay, you should know. Ah. I- Obviously I- uh, I go out with Captain Brandish. And I directly, of course, work under Ginny, his- his first mate, but all of us here, we are- You have entered the kingdom.</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AUSTIN: -he says. Er, actually, he doesn’t say kingdom. He says... hmm. How does </w:t>
      </w:r>
      <w:r w:rsidDel="00000000" w:rsidR="00000000" w:rsidRPr="00000000">
        <w:rPr>
          <w:i w:val="1"/>
          <w:rtl w:val="0"/>
        </w:rPr>
        <w:t xml:space="preserve">he </w:t>
      </w:r>
      <w:r w:rsidDel="00000000" w:rsidR="00000000" w:rsidRPr="00000000">
        <w:rPr>
          <w:rtl w:val="0"/>
        </w:rPr>
        <w:t xml:space="preserve">see this? He says, </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720" w:firstLine="0"/>
        <w:rPr>
          <w:i w:val="1"/>
        </w:rPr>
      </w:pPr>
      <w:r w:rsidDel="00000000" w:rsidR="00000000" w:rsidRPr="00000000">
        <w:rPr>
          <w:rtl w:val="0"/>
        </w:rPr>
        <w:t xml:space="preserve">Austin (as EMMANUEL): You are now a citizen of- of Nacre, the Empire of Pearls, and you and I both serve Empress Adelaide Trist</w:t>
      </w:r>
      <w:r w:rsidDel="00000000" w:rsidR="00000000" w:rsidRPr="00000000">
        <w:rPr>
          <w:rtl w:val="0"/>
        </w:rPr>
        <w:t xml:space="preserve">é</w:t>
      </w:r>
      <w:r w:rsidDel="00000000" w:rsidR="00000000" w:rsidRPr="00000000">
        <w:rPr>
          <w:rtl w:val="0"/>
        </w:rPr>
        <w:t xml:space="preserve"> IV, the Queen of Death.</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AUSTIN: He asks you-</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JACK: Oh, um...</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AUSTIN: Hmm… Hm. He asks you- These are good questions. These are good questions I can choose from.</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JACK: Oh, you get different questions to me? Or do you get the same ones? </w:t>
      </w:r>
      <w:r w:rsidDel="00000000" w:rsidR="00000000" w:rsidRPr="00000000">
        <w:rPr>
          <w:i w:val="1"/>
          <w:rtl w:val="0"/>
        </w:rPr>
        <w:t xml:space="preserve">[overlapped]</w:t>
      </w:r>
      <w:r w:rsidDel="00000000" w:rsidR="00000000" w:rsidRPr="00000000">
        <w:rPr>
          <w:rtl w:val="0"/>
        </w:rPr>
        <w:t xml:space="preserve"> Oh, they’re similar.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AUSTIN: No, no. ‘They must answer it truthfully, and then they may ask you a question from the list which </w:t>
      </w:r>
      <w:r w:rsidDel="00000000" w:rsidR="00000000" w:rsidRPr="00000000">
        <w:rPr>
          <w:i w:val="1"/>
          <w:rtl w:val="0"/>
        </w:rPr>
        <w:t xml:space="preserve">you</w:t>
      </w:r>
      <w:r w:rsidDel="00000000" w:rsidR="00000000" w:rsidRPr="00000000">
        <w:rPr>
          <w:rtl w:val="0"/>
        </w:rPr>
        <w:t xml:space="preserve"> must answer truthfully.' Hmm... it’s one of these two.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ind w:left="720" w:firstLine="0"/>
        <w:rPr/>
      </w:pPr>
      <w:r w:rsidDel="00000000" w:rsidR="00000000" w:rsidRPr="00000000">
        <w:rPr>
          <w:rtl w:val="0"/>
        </w:rPr>
        <w:t xml:space="preserve">Austin (as EMMANUEL): What are you really feeling right now?</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JACK: Uh, and I have to answer him honestly?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AUSTIN: Yes.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ind w:left="720" w:firstLine="0"/>
        <w:rPr/>
      </w:pPr>
      <w:r w:rsidDel="00000000" w:rsidR="00000000" w:rsidRPr="00000000">
        <w:rPr>
          <w:rtl w:val="0"/>
        </w:rPr>
        <w:t xml:space="preserve">Jack (as LEM): I’m really excited.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ind w:left="720" w:firstLine="0"/>
        <w:rPr/>
      </w:pPr>
      <w:r w:rsidDel="00000000" w:rsidR="00000000" w:rsidRPr="00000000">
        <w:rPr>
          <w:rtl w:val="0"/>
        </w:rPr>
        <w:t xml:space="preserve">Austin (as EMMANUEL): What are you </w:t>
      </w:r>
      <w:r w:rsidDel="00000000" w:rsidR="00000000" w:rsidRPr="00000000">
        <w:rPr>
          <w:i w:val="1"/>
          <w:rtl w:val="0"/>
        </w:rPr>
        <w:t xml:space="preserve">really</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rtl w:val="0"/>
        </w:rPr>
        <w:t xml:space="preserve">Jack (as LEM):</w:t>
      </w:r>
      <w:r w:rsidDel="00000000" w:rsidR="00000000" w:rsidRPr="00000000">
        <w:rPr>
          <w:i w:val="1"/>
          <w:rtl w:val="0"/>
        </w:rPr>
        <w:t xml:space="preserve"> </w:t>
      </w:r>
      <w:r w:rsidDel="00000000" w:rsidR="00000000" w:rsidRPr="00000000">
        <w:rPr>
          <w:rtl w:val="0"/>
        </w:rPr>
        <w:t xml:space="preserve">I’m </w:t>
      </w:r>
      <w:r w:rsidDel="00000000" w:rsidR="00000000" w:rsidRPr="00000000">
        <w:rPr>
          <w:i w:val="1"/>
          <w:rtl w:val="0"/>
        </w:rPr>
        <w:t xml:space="preserve">really, really</w:t>
      </w:r>
      <w:r w:rsidDel="00000000" w:rsidR="00000000" w:rsidRPr="00000000">
        <w:rPr>
          <w:rtl w:val="0"/>
        </w:rPr>
        <w:t xml:space="preserve"> excited.</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AUSTIN: He shakes his head again.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ind w:left="720" w:firstLine="0"/>
        <w:rPr/>
      </w:pPr>
      <w:r w:rsidDel="00000000" w:rsidR="00000000" w:rsidRPr="00000000">
        <w:rPr>
          <w:rtl w:val="0"/>
        </w:rPr>
        <w:t xml:space="preserve">Austin (as EMMANUEL): Tristero, Tristero, Tristero.</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JACK: I don’t know if, like- Because as well, for this guy- Because he doesn’t know what the Archives are...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AUSTIN: Mhm.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JACK: I don’t know whether or not for him, cultural archives- I guess even within the world, people who know who the archives are- who the archivists are, know that they have this kind of obsessive-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AUSTIN: Right.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[0:19:26]</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JACK: -encyclopedia- Love for encyclopedia. So, I feel for this guy, but at the same time, I did have to answer truthfully. </w:t>
      </w:r>
    </w:p>
    <w:p w:rsidR="00000000" w:rsidDel="00000000" w:rsidP="00000000" w:rsidRDefault="00000000" w:rsidRPr="00000000" w14:paraId="00000257">
      <w:pPr>
        <w:spacing w:after="0" w:before="0" w:lineRule="auto"/>
        <w:rPr/>
      </w:pPr>
      <w:r w:rsidDel="00000000" w:rsidR="00000000" w:rsidRPr="00000000">
        <w:rPr>
          <w:rtl w:val="0"/>
        </w:rPr>
      </w:r>
    </w:p>
    <w:p w:rsidR="00000000" w:rsidDel="00000000" w:rsidP="00000000" w:rsidRDefault="00000000" w:rsidRPr="00000000" w14:paraId="00000258">
      <w:pPr>
        <w:spacing w:after="0" w:before="0" w:lineRule="auto"/>
        <w:rPr/>
      </w:pPr>
      <w:r w:rsidDel="00000000" w:rsidR="00000000" w:rsidRPr="00000000">
        <w:rPr>
          <w:rtl w:val="0"/>
        </w:rPr>
        <w:t xml:space="preserve">AUSTIN: Yes. </w:t>
      </w:r>
    </w:p>
    <w:p w:rsidR="00000000" w:rsidDel="00000000" w:rsidP="00000000" w:rsidRDefault="00000000" w:rsidRPr="00000000" w14:paraId="00000259">
      <w:pPr>
        <w:spacing w:after="0" w:before="0" w:lineRule="auto"/>
        <w:rPr/>
      </w:pPr>
      <w:r w:rsidDel="00000000" w:rsidR="00000000" w:rsidRPr="00000000">
        <w:rPr>
          <w:rtl w:val="0"/>
        </w:rPr>
      </w:r>
    </w:p>
    <w:p w:rsidR="00000000" w:rsidDel="00000000" w:rsidP="00000000" w:rsidRDefault="00000000" w:rsidRPr="00000000" w14:paraId="0000025A">
      <w:pPr>
        <w:spacing w:after="0" w:before="0" w:lineRule="auto"/>
        <w:rPr/>
      </w:pPr>
      <w:r w:rsidDel="00000000" w:rsidR="00000000" w:rsidRPr="00000000">
        <w:rPr>
          <w:rtl w:val="0"/>
        </w:rPr>
        <w:t xml:space="preserve">JACK: But like, you know like, Kingdom of Pearls, Queen of the Dead and everything. That is really exciting to Lem. </w:t>
      </w:r>
    </w:p>
    <w:p w:rsidR="00000000" w:rsidDel="00000000" w:rsidP="00000000" w:rsidRDefault="00000000" w:rsidRPr="00000000" w14:paraId="0000025B">
      <w:pPr>
        <w:spacing w:after="0" w:before="0" w:lineRule="auto"/>
        <w:rPr/>
      </w:pPr>
      <w:r w:rsidDel="00000000" w:rsidR="00000000" w:rsidRPr="00000000">
        <w:rPr>
          <w:rtl w:val="0"/>
        </w:rPr>
      </w:r>
    </w:p>
    <w:p w:rsidR="00000000" w:rsidDel="00000000" w:rsidP="00000000" w:rsidRDefault="00000000" w:rsidRPr="00000000" w14:paraId="0000025C">
      <w:pPr>
        <w:spacing w:after="0" w:before="0" w:lineRule="auto"/>
        <w:rPr/>
      </w:pPr>
      <w:r w:rsidDel="00000000" w:rsidR="00000000" w:rsidRPr="00000000">
        <w:rPr>
          <w:rtl w:val="0"/>
        </w:rPr>
        <w:t xml:space="preserve">AUSTIN: Mhm. </w:t>
      </w:r>
    </w:p>
    <w:p w:rsidR="00000000" w:rsidDel="00000000" w:rsidP="00000000" w:rsidRDefault="00000000" w:rsidRPr="00000000" w14:paraId="0000025D">
      <w:pPr>
        <w:spacing w:after="0" w:before="0" w:lineRule="auto"/>
        <w:rPr/>
      </w:pPr>
      <w:r w:rsidDel="00000000" w:rsidR="00000000" w:rsidRPr="00000000">
        <w:rPr>
          <w:rtl w:val="0"/>
        </w:rPr>
      </w:r>
    </w:p>
    <w:p w:rsidR="00000000" w:rsidDel="00000000" w:rsidP="00000000" w:rsidRDefault="00000000" w:rsidRPr="00000000" w14:paraId="0000025E">
      <w:pPr>
        <w:spacing w:after="0" w:before="0" w:lineRule="auto"/>
        <w:rPr/>
      </w:pPr>
      <w:r w:rsidDel="00000000" w:rsidR="00000000" w:rsidRPr="00000000">
        <w:rPr>
          <w:rtl w:val="0"/>
        </w:rPr>
        <w:t xml:space="preserve">JACK: Okay. Question two. </w:t>
      </w:r>
    </w:p>
    <w:p w:rsidR="00000000" w:rsidDel="00000000" w:rsidP="00000000" w:rsidRDefault="00000000" w:rsidRPr="00000000" w14:paraId="0000025F">
      <w:pPr>
        <w:spacing w:after="0" w:before="0" w:lineRule="auto"/>
        <w:rPr/>
      </w:pPr>
      <w:r w:rsidDel="00000000" w:rsidR="00000000" w:rsidRPr="00000000">
        <w:rPr>
          <w:rtl w:val="0"/>
        </w:rPr>
      </w:r>
    </w:p>
    <w:p w:rsidR="00000000" w:rsidDel="00000000" w:rsidP="00000000" w:rsidRDefault="00000000" w:rsidRPr="00000000" w14:paraId="00000260">
      <w:pPr>
        <w:spacing w:after="0" w:before="0" w:lineRule="auto"/>
        <w:rPr/>
      </w:pPr>
      <w:r w:rsidDel="00000000" w:rsidR="00000000" w:rsidRPr="00000000">
        <w:rPr>
          <w:rtl w:val="0"/>
        </w:rPr>
        <w:t xml:space="preserve">AUSTIN: There aren’t- This isn't- this is one- That was one question. </w:t>
      </w:r>
    </w:p>
    <w:p w:rsidR="00000000" w:rsidDel="00000000" w:rsidP="00000000" w:rsidRDefault="00000000" w:rsidRPr="00000000" w14:paraId="00000261">
      <w:pPr>
        <w:spacing w:after="0" w:before="0" w:lineRule="auto"/>
        <w:rPr/>
      </w:pPr>
      <w:r w:rsidDel="00000000" w:rsidR="00000000" w:rsidRPr="00000000">
        <w:rPr>
          <w:rtl w:val="0"/>
        </w:rPr>
      </w:r>
    </w:p>
    <w:p w:rsidR="00000000" w:rsidDel="00000000" w:rsidP="00000000" w:rsidRDefault="00000000" w:rsidRPr="00000000" w14:paraId="00000262">
      <w:pPr>
        <w:spacing w:after="0" w:before="0" w:lineRule="auto"/>
        <w:rPr/>
      </w:pPr>
      <w:r w:rsidDel="00000000" w:rsidR="00000000" w:rsidRPr="00000000">
        <w:rPr>
          <w:rtl w:val="0"/>
        </w:rPr>
        <w:t xml:space="preserve">JACK: Oh, I get to ask one question. Oh-</w:t>
      </w:r>
    </w:p>
    <w:p w:rsidR="00000000" w:rsidDel="00000000" w:rsidP="00000000" w:rsidRDefault="00000000" w:rsidRPr="00000000" w14:paraId="00000263">
      <w:pPr>
        <w:spacing w:after="0" w:before="0" w:lineRule="auto"/>
        <w:rPr/>
      </w:pPr>
      <w:r w:rsidDel="00000000" w:rsidR="00000000" w:rsidRPr="00000000">
        <w:rPr>
          <w:rtl w:val="0"/>
        </w:rPr>
      </w:r>
    </w:p>
    <w:p w:rsidR="00000000" w:rsidDel="00000000" w:rsidP="00000000" w:rsidRDefault="00000000" w:rsidRPr="00000000" w14:paraId="00000264">
      <w:pPr>
        <w:spacing w:after="0" w:before="0" w:lineRule="auto"/>
        <w:rPr/>
      </w:pPr>
      <w:r w:rsidDel="00000000" w:rsidR="00000000" w:rsidRPr="00000000">
        <w:rPr>
          <w:rtl w:val="0"/>
        </w:rPr>
        <w:t xml:space="preserve">AUSTIN: You ask one-</w:t>
      </w:r>
    </w:p>
    <w:p w:rsidR="00000000" w:rsidDel="00000000" w:rsidP="00000000" w:rsidRDefault="00000000" w:rsidRPr="00000000" w14:paraId="00000265">
      <w:pPr>
        <w:spacing w:after="0" w:before="0" w:lineRule="auto"/>
        <w:rPr/>
      </w:pPr>
      <w:r w:rsidDel="00000000" w:rsidR="00000000" w:rsidRPr="00000000">
        <w:rPr>
          <w:rtl w:val="0"/>
        </w:rPr>
      </w:r>
    </w:p>
    <w:p w:rsidR="00000000" w:rsidDel="00000000" w:rsidP="00000000" w:rsidRDefault="00000000" w:rsidRPr="00000000" w14:paraId="00000266">
      <w:pPr>
        <w:spacing w:after="0" w:before="0" w:lineRule="auto"/>
        <w:rPr/>
      </w:pPr>
      <w:r w:rsidDel="00000000" w:rsidR="00000000" w:rsidRPr="00000000">
        <w:rPr>
          <w:rtl w:val="0"/>
        </w:rPr>
        <w:t xml:space="preserve">JACK: I was thinking of um...</w:t>
      </w:r>
    </w:p>
    <w:p w:rsidR="00000000" w:rsidDel="00000000" w:rsidP="00000000" w:rsidRDefault="00000000" w:rsidRPr="00000000" w14:paraId="00000267">
      <w:pPr>
        <w:spacing w:after="0" w:before="0" w:lineRule="auto"/>
        <w:rPr/>
      </w:pPr>
      <w:r w:rsidDel="00000000" w:rsidR="00000000" w:rsidRPr="00000000">
        <w:rPr>
          <w:rtl w:val="0"/>
        </w:rPr>
      </w:r>
    </w:p>
    <w:p w:rsidR="00000000" w:rsidDel="00000000" w:rsidP="00000000" w:rsidRDefault="00000000" w:rsidRPr="00000000" w14:paraId="00000268">
      <w:pPr>
        <w:spacing w:after="0" w:before="0" w:lineRule="auto"/>
        <w:rPr/>
      </w:pPr>
      <w:r w:rsidDel="00000000" w:rsidR="00000000" w:rsidRPr="00000000">
        <w:rPr>
          <w:rtl w:val="0"/>
        </w:rPr>
        <w:t xml:space="preserve">AUSTIN:  You ask the player </w:t>
      </w:r>
      <w:r w:rsidDel="00000000" w:rsidR="00000000" w:rsidRPr="00000000">
        <w:rPr>
          <w:i w:val="1"/>
          <w:rtl w:val="0"/>
        </w:rPr>
        <w:t xml:space="preserve">a </w:t>
      </w:r>
      <w:r w:rsidDel="00000000" w:rsidR="00000000" w:rsidRPr="00000000">
        <w:rPr>
          <w:rtl w:val="0"/>
        </w:rPr>
        <w:t xml:space="preserve">question from the list. Yes.</w:t>
      </w:r>
    </w:p>
    <w:p w:rsidR="00000000" w:rsidDel="00000000" w:rsidP="00000000" w:rsidRDefault="00000000" w:rsidRPr="00000000" w14:paraId="00000269">
      <w:pPr>
        <w:spacing w:after="0" w:before="0" w:lineRule="auto"/>
        <w:rPr/>
      </w:pPr>
      <w:r w:rsidDel="00000000" w:rsidR="00000000" w:rsidRPr="00000000">
        <w:rPr>
          <w:rtl w:val="0"/>
        </w:rPr>
      </w:r>
    </w:p>
    <w:p w:rsidR="00000000" w:rsidDel="00000000" w:rsidP="00000000" w:rsidRDefault="00000000" w:rsidRPr="00000000" w14:paraId="0000026A">
      <w:pPr>
        <w:spacing w:after="0" w:before="0" w:lineRule="auto"/>
        <w:rPr/>
      </w:pPr>
      <w:r w:rsidDel="00000000" w:rsidR="00000000" w:rsidRPr="00000000">
        <w:rPr>
          <w:rtl w:val="0"/>
        </w:rPr>
        <w:t xml:space="preserve">JACK: Oh, sorry. I was thinking of- </w:t>
      </w:r>
    </w:p>
    <w:p w:rsidR="00000000" w:rsidDel="00000000" w:rsidP="00000000" w:rsidRDefault="00000000" w:rsidRPr="00000000" w14:paraId="0000026B">
      <w:pPr>
        <w:spacing w:after="0" w:before="0" w:lineRule="auto"/>
        <w:rPr/>
      </w:pPr>
      <w:r w:rsidDel="00000000" w:rsidR="00000000" w:rsidRPr="00000000">
        <w:rPr>
          <w:rtl w:val="0"/>
        </w:rPr>
      </w:r>
    </w:p>
    <w:p w:rsidR="00000000" w:rsidDel="00000000" w:rsidP="00000000" w:rsidRDefault="00000000" w:rsidRPr="00000000" w14:paraId="0000026C">
      <w:pPr>
        <w:spacing w:after="0" w:before="0" w:lineRule="auto"/>
        <w:rPr/>
      </w:pPr>
      <w:r w:rsidDel="00000000" w:rsidR="00000000" w:rsidRPr="00000000">
        <w:rPr>
          <w:rtl w:val="0"/>
        </w:rPr>
        <w:t xml:space="preserve">AUSTIN: You were thinking of Discerning- </w:t>
      </w:r>
    </w:p>
    <w:p w:rsidR="00000000" w:rsidDel="00000000" w:rsidP="00000000" w:rsidRDefault="00000000" w:rsidRPr="00000000" w14:paraId="0000026D">
      <w:pPr>
        <w:spacing w:after="0" w:before="0" w:lineRule="auto"/>
        <w:rPr/>
      </w:pPr>
      <w:r w:rsidDel="00000000" w:rsidR="00000000" w:rsidRPr="00000000">
        <w:rPr>
          <w:rtl w:val="0"/>
        </w:rPr>
      </w:r>
    </w:p>
    <w:p w:rsidR="00000000" w:rsidDel="00000000" w:rsidP="00000000" w:rsidRDefault="00000000" w:rsidRPr="00000000" w14:paraId="0000026E">
      <w:pPr>
        <w:spacing w:after="0" w:before="0" w:lineRule="auto"/>
        <w:rPr/>
      </w:pPr>
      <w:r w:rsidDel="00000000" w:rsidR="00000000" w:rsidRPr="00000000">
        <w:rPr>
          <w:rtl w:val="0"/>
        </w:rPr>
        <w:t xml:space="preserve">JACK: Discern Realities. </w:t>
      </w:r>
    </w:p>
    <w:p w:rsidR="00000000" w:rsidDel="00000000" w:rsidP="00000000" w:rsidRDefault="00000000" w:rsidRPr="00000000" w14:paraId="0000026F">
      <w:pPr>
        <w:spacing w:after="0" w:before="0" w:lineRule="auto"/>
        <w:rPr/>
      </w:pPr>
      <w:r w:rsidDel="00000000" w:rsidR="00000000" w:rsidRPr="00000000">
        <w:rPr>
          <w:rtl w:val="0"/>
        </w:rPr>
      </w:r>
    </w:p>
    <w:p w:rsidR="00000000" w:rsidDel="00000000" w:rsidP="00000000" w:rsidRDefault="00000000" w:rsidRPr="00000000" w14:paraId="00000270">
      <w:pPr>
        <w:spacing w:after="0" w:before="0" w:lineRule="auto"/>
        <w:rPr/>
      </w:pPr>
      <w:r w:rsidDel="00000000" w:rsidR="00000000" w:rsidRPr="00000000">
        <w:rPr>
          <w:rtl w:val="0"/>
        </w:rPr>
        <w:t xml:space="preserve">AUSTIN: Discerning Realities. Yeah. Yeah.</w:t>
      </w:r>
    </w:p>
    <w:p w:rsidR="00000000" w:rsidDel="00000000" w:rsidP="00000000" w:rsidRDefault="00000000" w:rsidRPr="00000000" w14:paraId="00000271">
      <w:pPr>
        <w:spacing w:after="0" w:before="0" w:lineRule="auto"/>
        <w:rPr/>
      </w:pPr>
      <w:r w:rsidDel="00000000" w:rsidR="00000000" w:rsidRPr="00000000">
        <w:rPr>
          <w:rtl w:val="0"/>
        </w:rPr>
      </w:r>
    </w:p>
    <w:p w:rsidR="00000000" w:rsidDel="00000000" w:rsidP="00000000" w:rsidRDefault="00000000" w:rsidRPr="00000000" w14:paraId="00000272">
      <w:pPr>
        <w:spacing w:after="0" w:before="0" w:lineRule="auto"/>
        <w:rPr/>
      </w:pPr>
      <w:r w:rsidDel="00000000" w:rsidR="00000000" w:rsidRPr="00000000">
        <w:rPr>
          <w:rtl w:val="0"/>
        </w:rPr>
        <w:t xml:space="preserve">JACK: Yeah. Alright. That’s fine. Cool. Let’s come back to me. </w:t>
      </w:r>
      <w:r w:rsidDel="00000000" w:rsidR="00000000" w:rsidRPr="00000000">
        <w:rPr>
          <w:i w:val="1"/>
          <w:rtl w:val="0"/>
        </w:rPr>
        <w:t xml:space="preserve">[overlapping with Austin]</w:t>
      </w:r>
      <w:r w:rsidDel="00000000" w:rsidR="00000000" w:rsidRPr="00000000">
        <w:rPr>
          <w:rtl w:val="0"/>
        </w:rPr>
        <w:t xml:space="preserve"> Let’s cut back to-</w:t>
      </w:r>
    </w:p>
    <w:p w:rsidR="00000000" w:rsidDel="00000000" w:rsidP="00000000" w:rsidRDefault="00000000" w:rsidRPr="00000000" w14:paraId="00000273">
      <w:pPr>
        <w:spacing w:after="0" w:before="0" w:lineRule="auto"/>
        <w:rPr/>
      </w:pPr>
      <w:r w:rsidDel="00000000" w:rsidR="00000000" w:rsidRPr="00000000">
        <w:rPr>
          <w:rtl w:val="0"/>
        </w:rPr>
      </w:r>
    </w:p>
    <w:p w:rsidR="00000000" w:rsidDel="00000000" w:rsidP="00000000" w:rsidRDefault="00000000" w:rsidRPr="00000000" w14:paraId="00000274">
      <w:pPr>
        <w:spacing w:after="0" w:before="0" w:lineRule="auto"/>
        <w:rPr/>
      </w:pPr>
      <w:r w:rsidDel="00000000" w:rsidR="00000000" w:rsidRPr="00000000">
        <w:rPr>
          <w:rtl w:val="0"/>
        </w:rPr>
        <w:t xml:space="preserve">AUSTIN: Let's cut back while this is happening to Hella and Fero, who at this point, I think, have been able to reunite. Lem is gone. </w:t>
      </w:r>
    </w:p>
    <w:p w:rsidR="00000000" w:rsidDel="00000000" w:rsidP="00000000" w:rsidRDefault="00000000" w:rsidRPr="00000000" w14:paraId="00000275">
      <w:pPr>
        <w:spacing w:after="0" w:before="0" w:lineRule="auto"/>
        <w:rPr/>
      </w:pPr>
      <w:r w:rsidDel="00000000" w:rsidR="00000000" w:rsidRPr="00000000">
        <w:rPr>
          <w:rtl w:val="0"/>
        </w:rPr>
      </w:r>
    </w:p>
    <w:p w:rsidR="00000000" w:rsidDel="00000000" w:rsidP="00000000" w:rsidRDefault="00000000" w:rsidRPr="00000000" w14:paraId="00000276">
      <w:pPr>
        <w:spacing w:after="0" w:before="0" w:lineRule="auto"/>
        <w:ind w:left="720" w:firstLine="0"/>
        <w:rPr/>
      </w:pPr>
      <w:r w:rsidDel="00000000" w:rsidR="00000000" w:rsidRPr="00000000">
        <w:rPr>
          <w:rtl w:val="0"/>
        </w:rPr>
        <w:t xml:space="preserve">Keith (as FERO): Have you seen Lem? </w:t>
      </w:r>
      <w:r w:rsidDel="00000000" w:rsidR="00000000" w:rsidRPr="00000000">
        <w:rPr>
          <w:i w:val="1"/>
          <w:rtl w:val="0"/>
        </w:rPr>
        <w:t xml:space="preserve">[laughing] </w:t>
      </w:r>
      <w:r w:rsidDel="00000000" w:rsidR="00000000" w:rsidRPr="00000000">
        <w:rPr>
          <w:rtl w:val="0"/>
        </w:rPr>
        <w:t xml:space="preserve">Hey, um, you seen Lem? </w:t>
      </w:r>
    </w:p>
    <w:p w:rsidR="00000000" w:rsidDel="00000000" w:rsidP="00000000" w:rsidRDefault="00000000" w:rsidRPr="00000000" w14:paraId="00000277">
      <w:pPr>
        <w:spacing w:after="0" w:before="0" w:lineRule="auto"/>
        <w:ind w:left="720" w:firstLine="0"/>
        <w:rPr/>
      </w:pPr>
      <w:r w:rsidDel="00000000" w:rsidR="00000000" w:rsidRPr="00000000">
        <w:rPr>
          <w:rtl w:val="0"/>
        </w:rPr>
      </w:r>
    </w:p>
    <w:p w:rsidR="00000000" w:rsidDel="00000000" w:rsidP="00000000" w:rsidRDefault="00000000" w:rsidRPr="00000000" w14:paraId="00000278">
      <w:pPr>
        <w:spacing w:after="0" w:before="0" w:lineRule="auto"/>
        <w:ind w:left="720" w:firstLine="0"/>
        <w:rPr/>
      </w:pPr>
      <w:r w:rsidDel="00000000" w:rsidR="00000000" w:rsidRPr="00000000">
        <w:rPr>
          <w:rtl w:val="0"/>
        </w:rPr>
        <w:t xml:space="preserve">Ali (as HELLA):  Nope. </w:t>
      </w:r>
    </w:p>
    <w:p w:rsidR="00000000" w:rsidDel="00000000" w:rsidP="00000000" w:rsidRDefault="00000000" w:rsidRPr="00000000" w14:paraId="00000279">
      <w:pPr>
        <w:spacing w:after="0" w:before="0" w:lineRule="auto"/>
        <w:ind w:left="720" w:firstLine="0"/>
        <w:rPr/>
      </w:pPr>
      <w:r w:rsidDel="00000000" w:rsidR="00000000" w:rsidRPr="00000000">
        <w:rPr>
          <w:rtl w:val="0"/>
        </w:rPr>
      </w:r>
    </w:p>
    <w:p w:rsidR="00000000" w:rsidDel="00000000" w:rsidP="00000000" w:rsidRDefault="00000000" w:rsidRPr="00000000" w14:paraId="0000027A">
      <w:pPr>
        <w:spacing w:after="0" w:before="0" w:lineRule="auto"/>
        <w:ind w:left="720" w:firstLine="0"/>
        <w:rPr/>
      </w:pPr>
      <w:r w:rsidDel="00000000" w:rsidR="00000000" w:rsidRPr="00000000">
        <w:rPr>
          <w:rtl w:val="0"/>
        </w:rPr>
        <w:t xml:space="preserve">Keith (as FERO): That’s- that’s fucked, right? </w:t>
      </w:r>
      <w:r w:rsidDel="00000000" w:rsidR="00000000" w:rsidRPr="00000000">
        <w:rPr>
          <w:i w:val="1"/>
          <w:rtl w:val="0"/>
        </w:rPr>
        <w:t xml:space="preserve">[Austin and Ali laugh]</w:t>
      </w:r>
      <w:r w:rsidDel="00000000" w:rsidR="00000000" w:rsidRPr="00000000">
        <w:rPr>
          <w:rtl w:val="0"/>
        </w:rPr>
        <w:t xml:space="preserve"> Do you wanna like, look for him? Or-?</w:t>
      </w:r>
    </w:p>
    <w:p w:rsidR="00000000" w:rsidDel="00000000" w:rsidP="00000000" w:rsidRDefault="00000000" w:rsidRPr="00000000" w14:paraId="0000027B">
      <w:pPr>
        <w:spacing w:after="0" w:before="0" w:lineRule="auto"/>
        <w:rPr/>
      </w:pPr>
      <w:r w:rsidDel="00000000" w:rsidR="00000000" w:rsidRPr="00000000">
        <w:rPr>
          <w:rtl w:val="0"/>
        </w:rPr>
      </w:r>
    </w:p>
    <w:p w:rsidR="00000000" w:rsidDel="00000000" w:rsidP="00000000" w:rsidRDefault="00000000" w:rsidRPr="00000000" w14:paraId="0000027C">
      <w:pPr>
        <w:spacing w:after="0" w:before="0" w:lineRule="auto"/>
        <w:rPr>
          <w:i w:val="1"/>
        </w:rPr>
      </w:pPr>
      <w:r w:rsidDel="00000000" w:rsidR="00000000" w:rsidRPr="00000000">
        <w:rPr>
          <w:rtl w:val="0"/>
        </w:rPr>
        <w:t xml:space="preserve">JACK: This was inevitable. </w:t>
      </w:r>
      <w:r w:rsidDel="00000000" w:rsidR="00000000" w:rsidRPr="00000000">
        <w:rPr>
          <w:i w:val="1"/>
          <w:rtl w:val="0"/>
        </w:rPr>
        <w:t xml:space="preserve">[laughs]</w:t>
      </w:r>
    </w:p>
    <w:p w:rsidR="00000000" w:rsidDel="00000000" w:rsidP="00000000" w:rsidRDefault="00000000" w:rsidRPr="00000000" w14:paraId="0000027D">
      <w:pPr>
        <w:spacing w:after="0" w:before="0" w:lineRule="auto"/>
        <w:rPr/>
      </w:pPr>
      <w:r w:rsidDel="00000000" w:rsidR="00000000" w:rsidRPr="00000000">
        <w:rPr>
          <w:rtl w:val="0"/>
        </w:rPr>
      </w:r>
    </w:p>
    <w:p w:rsidR="00000000" w:rsidDel="00000000" w:rsidP="00000000" w:rsidRDefault="00000000" w:rsidRPr="00000000" w14:paraId="0000027E">
      <w:pPr>
        <w:spacing w:after="0" w:before="0" w:lineRule="auto"/>
        <w:ind w:left="720" w:firstLine="0"/>
        <w:rPr/>
      </w:pPr>
      <w:r w:rsidDel="00000000" w:rsidR="00000000" w:rsidRPr="00000000">
        <w:rPr>
          <w:rtl w:val="0"/>
        </w:rPr>
        <w:t xml:space="preserve">Ali (as HELLA): Well, I'm gonna tell you about what I just read. </w:t>
      </w:r>
    </w:p>
    <w:p w:rsidR="00000000" w:rsidDel="00000000" w:rsidP="00000000" w:rsidRDefault="00000000" w:rsidRPr="00000000" w14:paraId="0000027F">
      <w:pPr>
        <w:spacing w:after="0" w:before="0" w:lineRule="auto"/>
        <w:ind w:left="720" w:firstLine="0"/>
        <w:rPr/>
      </w:pPr>
      <w:r w:rsidDel="00000000" w:rsidR="00000000" w:rsidRPr="00000000">
        <w:rPr>
          <w:rtl w:val="0"/>
        </w:rPr>
      </w:r>
    </w:p>
    <w:p w:rsidR="00000000" w:rsidDel="00000000" w:rsidP="00000000" w:rsidRDefault="00000000" w:rsidRPr="00000000" w14:paraId="00000280">
      <w:pPr>
        <w:spacing w:after="0" w:before="0" w:lineRule="auto"/>
        <w:ind w:left="720" w:firstLine="0"/>
        <w:rPr/>
      </w:pPr>
      <w:r w:rsidDel="00000000" w:rsidR="00000000" w:rsidRPr="00000000">
        <w:rPr>
          <w:rtl w:val="0"/>
        </w:rPr>
        <w:t xml:space="preserve">Keith (as FERO): Oh- oh yeah! Okay, sure. Yeah. </w:t>
      </w:r>
    </w:p>
    <w:p w:rsidR="00000000" w:rsidDel="00000000" w:rsidP="00000000" w:rsidRDefault="00000000" w:rsidRPr="00000000" w14:paraId="00000281">
      <w:pPr>
        <w:spacing w:after="0" w:before="0" w:lineRule="auto"/>
        <w:ind w:left="720" w:firstLine="0"/>
        <w:rPr/>
      </w:pPr>
      <w:r w:rsidDel="00000000" w:rsidR="00000000" w:rsidRPr="00000000">
        <w:rPr>
          <w:rtl w:val="0"/>
        </w:rPr>
      </w:r>
    </w:p>
    <w:p w:rsidR="00000000" w:rsidDel="00000000" w:rsidP="00000000" w:rsidRDefault="00000000" w:rsidRPr="00000000" w14:paraId="00000282">
      <w:pPr>
        <w:spacing w:after="0" w:before="0" w:lineRule="auto"/>
        <w:ind w:left="720" w:firstLine="0"/>
        <w:rPr/>
      </w:pPr>
      <w:r w:rsidDel="00000000" w:rsidR="00000000" w:rsidRPr="00000000">
        <w:rPr>
          <w:rtl w:val="0"/>
        </w:rPr>
        <w:t xml:space="preserve">Ali (as HELLA): Yeah. Um so, Calhoun is here, and he's in chains. But, he might be a prince or something. I didn’t really understand the newspaper. </w:t>
      </w:r>
    </w:p>
    <w:p w:rsidR="00000000" w:rsidDel="00000000" w:rsidP="00000000" w:rsidRDefault="00000000" w:rsidRPr="00000000" w14:paraId="00000283">
      <w:pPr>
        <w:spacing w:after="0" w:before="0" w:lineRule="auto"/>
        <w:ind w:left="720" w:firstLine="0"/>
        <w:rPr/>
      </w:pPr>
      <w:r w:rsidDel="00000000" w:rsidR="00000000" w:rsidRPr="00000000">
        <w:rPr>
          <w:rtl w:val="0"/>
        </w:rPr>
      </w:r>
    </w:p>
    <w:p w:rsidR="00000000" w:rsidDel="00000000" w:rsidP="00000000" w:rsidRDefault="00000000" w:rsidRPr="00000000" w14:paraId="00000284">
      <w:pPr>
        <w:spacing w:after="0" w:before="0" w:lineRule="auto"/>
        <w:ind w:left="720" w:firstLine="0"/>
        <w:rPr/>
      </w:pPr>
      <w:r w:rsidDel="00000000" w:rsidR="00000000" w:rsidRPr="00000000">
        <w:rPr>
          <w:rtl w:val="0"/>
        </w:rPr>
        <w:t xml:space="preserve">Keith (as FERO): Oh, that's fucked up. I saw- I met this guy who decided to stop being a ghost. </w:t>
      </w:r>
    </w:p>
    <w:p w:rsidR="00000000" w:rsidDel="00000000" w:rsidP="00000000" w:rsidRDefault="00000000" w:rsidRPr="00000000" w14:paraId="00000285">
      <w:pPr>
        <w:spacing w:after="0" w:before="0" w:lineRule="auto"/>
        <w:ind w:left="720" w:firstLine="0"/>
        <w:rPr/>
      </w:pPr>
      <w:r w:rsidDel="00000000" w:rsidR="00000000" w:rsidRPr="00000000">
        <w:rPr>
          <w:rtl w:val="0"/>
        </w:rPr>
      </w:r>
    </w:p>
    <w:p w:rsidR="00000000" w:rsidDel="00000000" w:rsidP="00000000" w:rsidRDefault="00000000" w:rsidRPr="00000000" w14:paraId="00000286">
      <w:pPr>
        <w:spacing w:after="0" w:before="0" w:lineRule="auto"/>
        <w:ind w:left="720" w:firstLine="0"/>
        <w:rPr/>
      </w:pPr>
      <w:r w:rsidDel="00000000" w:rsidR="00000000" w:rsidRPr="00000000">
        <w:rPr>
          <w:rtl w:val="0"/>
        </w:rPr>
        <w:t xml:space="preserve">Ali (as HELLA): That's weird. </w:t>
      </w:r>
    </w:p>
    <w:p w:rsidR="00000000" w:rsidDel="00000000" w:rsidP="00000000" w:rsidRDefault="00000000" w:rsidRPr="00000000" w14:paraId="00000287">
      <w:pPr>
        <w:spacing w:after="0" w:before="0" w:lineRule="auto"/>
        <w:ind w:left="720" w:firstLine="0"/>
        <w:rPr/>
      </w:pPr>
      <w:r w:rsidDel="00000000" w:rsidR="00000000" w:rsidRPr="00000000">
        <w:rPr>
          <w:rtl w:val="0"/>
        </w:rPr>
      </w:r>
    </w:p>
    <w:p w:rsidR="00000000" w:rsidDel="00000000" w:rsidP="00000000" w:rsidRDefault="00000000" w:rsidRPr="00000000" w14:paraId="00000288">
      <w:pPr>
        <w:spacing w:after="0" w:before="0" w:lineRule="auto"/>
        <w:ind w:left="720" w:firstLine="0"/>
        <w:rPr/>
      </w:pPr>
      <w:r w:rsidDel="00000000" w:rsidR="00000000" w:rsidRPr="00000000">
        <w:rPr>
          <w:rtl w:val="0"/>
        </w:rPr>
        <w:t xml:space="preserve">Keith (as FERO): It is weird. </w:t>
      </w:r>
    </w:p>
    <w:p w:rsidR="00000000" w:rsidDel="00000000" w:rsidP="00000000" w:rsidRDefault="00000000" w:rsidRPr="00000000" w14:paraId="00000289">
      <w:pPr>
        <w:spacing w:after="0" w:before="0" w:lineRule="auto"/>
        <w:ind w:left="720" w:firstLine="0"/>
        <w:rPr/>
      </w:pPr>
      <w:r w:rsidDel="00000000" w:rsidR="00000000" w:rsidRPr="00000000">
        <w:rPr>
          <w:rtl w:val="0"/>
        </w:rPr>
      </w:r>
    </w:p>
    <w:p w:rsidR="00000000" w:rsidDel="00000000" w:rsidP="00000000" w:rsidRDefault="00000000" w:rsidRPr="00000000" w14:paraId="0000028A">
      <w:pPr>
        <w:spacing w:after="0" w:before="0" w:lineRule="auto"/>
        <w:ind w:left="720" w:firstLine="0"/>
        <w:rPr/>
      </w:pPr>
      <w:r w:rsidDel="00000000" w:rsidR="00000000" w:rsidRPr="00000000">
        <w:rPr>
          <w:rtl w:val="0"/>
        </w:rPr>
        <w:t xml:space="preserve">Ali (as HELLA): I don’t wanna hear about that. </w:t>
      </w:r>
    </w:p>
    <w:p w:rsidR="00000000" w:rsidDel="00000000" w:rsidP="00000000" w:rsidRDefault="00000000" w:rsidRPr="00000000" w14:paraId="0000028B">
      <w:pPr>
        <w:spacing w:after="0" w:before="0" w:lineRule="auto"/>
        <w:ind w:left="720" w:firstLine="0"/>
        <w:rPr/>
      </w:pPr>
      <w:r w:rsidDel="00000000" w:rsidR="00000000" w:rsidRPr="00000000">
        <w:rPr>
          <w:rtl w:val="0"/>
        </w:rPr>
      </w:r>
    </w:p>
    <w:p w:rsidR="00000000" w:rsidDel="00000000" w:rsidP="00000000" w:rsidRDefault="00000000" w:rsidRPr="00000000" w14:paraId="0000028C">
      <w:pPr>
        <w:spacing w:after="0" w:before="0" w:lineRule="auto"/>
        <w:ind w:left="720" w:firstLine="0"/>
        <w:rPr/>
      </w:pPr>
      <w:r w:rsidDel="00000000" w:rsidR="00000000" w:rsidRPr="00000000">
        <w:rPr>
          <w:rtl w:val="0"/>
        </w:rPr>
        <w:t xml:space="preserve">Keith (as FERO): It was cute. It was cute.</w:t>
      </w:r>
    </w:p>
    <w:p w:rsidR="00000000" w:rsidDel="00000000" w:rsidP="00000000" w:rsidRDefault="00000000" w:rsidRPr="00000000" w14:paraId="0000028D">
      <w:pPr>
        <w:spacing w:after="0" w:before="0" w:lineRule="auto"/>
        <w:ind w:left="720" w:firstLine="0"/>
        <w:rPr/>
      </w:pPr>
      <w:r w:rsidDel="00000000" w:rsidR="00000000" w:rsidRPr="00000000">
        <w:rPr>
          <w:rtl w:val="0"/>
        </w:rPr>
      </w:r>
    </w:p>
    <w:p w:rsidR="00000000" w:rsidDel="00000000" w:rsidP="00000000" w:rsidRDefault="00000000" w:rsidRPr="00000000" w14:paraId="0000028E">
      <w:pPr>
        <w:spacing w:after="0" w:before="0" w:lineRule="auto"/>
        <w:ind w:left="720" w:firstLine="0"/>
        <w:rPr/>
      </w:pPr>
      <w:r w:rsidDel="00000000" w:rsidR="00000000" w:rsidRPr="00000000">
        <w:rPr>
          <w:rtl w:val="0"/>
        </w:rPr>
        <w:t xml:space="preserve">Ali (as HELLA): We should find out-</w:t>
      </w:r>
    </w:p>
    <w:p w:rsidR="00000000" w:rsidDel="00000000" w:rsidP="00000000" w:rsidRDefault="00000000" w:rsidRPr="00000000" w14:paraId="0000028F">
      <w:pPr>
        <w:spacing w:after="0" w:before="0" w:lineRule="auto"/>
        <w:ind w:left="720" w:firstLine="0"/>
        <w:rPr/>
      </w:pPr>
      <w:r w:rsidDel="00000000" w:rsidR="00000000" w:rsidRPr="00000000">
        <w:rPr>
          <w:rtl w:val="0"/>
        </w:rPr>
      </w:r>
    </w:p>
    <w:p w:rsidR="00000000" w:rsidDel="00000000" w:rsidP="00000000" w:rsidRDefault="00000000" w:rsidRPr="00000000" w14:paraId="00000290">
      <w:pPr>
        <w:spacing w:after="0" w:before="0" w:lineRule="auto"/>
        <w:ind w:left="720" w:firstLine="0"/>
        <w:rPr/>
      </w:pPr>
      <w:r w:rsidDel="00000000" w:rsidR="00000000" w:rsidRPr="00000000">
        <w:rPr>
          <w:rtl w:val="0"/>
        </w:rPr>
        <w:t xml:space="preserve">Keith (as FERO): No, no, no. it’s not- You don’t wanna-? </w:t>
      </w:r>
    </w:p>
    <w:p w:rsidR="00000000" w:rsidDel="00000000" w:rsidP="00000000" w:rsidRDefault="00000000" w:rsidRPr="00000000" w14:paraId="00000291">
      <w:pPr>
        <w:spacing w:after="0" w:before="0" w:lineRule="auto"/>
        <w:ind w:left="720" w:firstLine="0"/>
        <w:rPr/>
      </w:pPr>
      <w:r w:rsidDel="00000000" w:rsidR="00000000" w:rsidRPr="00000000">
        <w:rPr>
          <w:rtl w:val="0"/>
        </w:rPr>
      </w:r>
    </w:p>
    <w:p w:rsidR="00000000" w:rsidDel="00000000" w:rsidP="00000000" w:rsidRDefault="00000000" w:rsidRPr="00000000" w14:paraId="00000292">
      <w:pPr>
        <w:spacing w:after="0" w:before="0" w:lineRule="auto"/>
        <w:ind w:left="720" w:firstLine="0"/>
        <w:rPr/>
      </w:pPr>
      <w:r w:rsidDel="00000000" w:rsidR="00000000" w:rsidRPr="00000000">
        <w:rPr>
          <w:rtl w:val="0"/>
        </w:rPr>
        <w:t xml:space="preserve">Ali (as HELLA): I don't think it's cute. Let's just- let’s move on. </w:t>
      </w:r>
    </w:p>
    <w:p w:rsidR="00000000" w:rsidDel="00000000" w:rsidP="00000000" w:rsidRDefault="00000000" w:rsidRPr="00000000" w14:paraId="00000293">
      <w:pPr>
        <w:spacing w:after="0" w:before="0" w:lineRule="auto"/>
        <w:ind w:left="720" w:firstLine="0"/>
        <w:rPr/>
      </w:pPr>
      <w:r w:rsidDel="00000000" w:rsidR="00000000" w:rsidRPr="00000000">
        <w:rPr>
          <w:rtl w:val="0"/>
        </w:rPr>
      </w:r>
    </w:p>
    <w:p w:rsidR="00000000" w:rsidDel="00000000" w:rsidP="00000000" w:rsidRDefault="00000000" w:rsidRPr="00000000" w14:paraId="00000294">
      <w:pPr>
        <w:spacing w:after="0" w:before="0" w:lineRule="auto"/>
        <w:ind w:left="720" w:firstLine="0"/>
        <w:rPr/>
      </w:pPr>
      <w:r w:rsidDel="00000000" w:rsidR="00000000" w:rsidRPr="00000000">
        <w:rPr>
          <w:rtl w:val="0"/>
        </w:rPr>
        <w:t xml:space="preserve">Keith (as FERO): We can talk to his like- it looked- I think probably his like, grandson or something was over there. Do you wanna talk to him?</w:t>
      </w:r>
    </w:p>
    <w:p w:rsidR="00000000" w:rsidDel="00000000" w:rsidP="00000000" w:rsidRDefault="00000000" w:rsidRPr="00000000" w14:paraId="00000295">
      <w:pPr>
        <w:spacing w:after="0" w:before="0" w:lineRule="auto"/>
        <w:ind w:left="720" w:firstLine="0"/>
        <w:rPr/>
      </w:pPr>
      <w:r w:rsidDel="00000000" w:rsidR="00000000" w:rsidRPr="00000000">
        <w:rPr>
          <w:rtl w:val="0"/>
        </w:rPr>
      </w:r>
    </w:p>
    <w:p w:rsidR="00000000" w:rsidDel="00000000" w:rsidP="00000000" w:rsidRDefault="00000000" w:rsidRPr="00000000" w14:paraId="00000296">
      <w:pPr>
        <w:spacing w:after="0" w:before="0" w:lineRule="auto"/>
        <w:ind w:left="720" w:firstLine="0"/>
        <w:rPr/>
      </w:pPr>
      <w:r w:rsidDel="00000000" w:rsidR="00000000" w:rsidRPr="00000000">
        <w:rPr>
          <w:rtl w:val="0"/>
        </w:rPr>
        <w:t xml:space="preserve">Ali (as HELLA): No. </w:t>
      </w:r>
    </w:p>
    <w:p w:rsidR="00000000" w:rsidDel="00000000" w:rsidP="00000000" w:rsidRDefault="00000000" w:rsidRPr="00000000" w14:paraId="00000297">
      <w:pPr>
        <w:spacing w:after="0" w:before="0" w:lineRule="auto"/>
        <w:ind w:left="720" w:firstLine="0"/>
        <w:rPr/>
      </w:pPr>
      <w:r w:rsidDel="00000000" w:rsidR="00000000" w:rsidRPr="00000000">
        <w:rPr>
          <w:rtl w:val="0"/>
        </w:rPr>
      </w:r>
    </w:p>
    <w:p w:rsidR="00000000" w:rsidDel="00000000" w:rsidP="00000000" w:rsidRDefault="00000000" w:rsidRPr="00000000" w14:paraId="00000298">
      <w:pPr>
        <w:spacing w:after="0" w:before="0" w:lineRule="auto"/>
        <w:ind w:left="720" w:firstLine="0"/>
        <w:rPr/>
      </w:pPr>
      <w:r w:rsidDel="00000000" w:rsidR="00000000" w:rsidRPr="00000000">
        <w:rPr>
          <w:rtl w:val="0"/>
        </w:rPr>
        <w:t xml:space="preserve">Keith (as FERO): Oh. </w:t>
      </w:r>
    </w:p>
    <w:p w:rsidR="00000000" w:rsidDel="00000000" w:rsidP="00000000" w:rsidRDefault="00000000" w:rsidRPr="00000000" w14:paraId="00000299">
      <w:pPr>
        <w:spacing w:after="0" w:before="0" w:lineRule="auto"/>
        <w:ind w:left="720" w:firstLine="0"/>
        <w:rPr/>
      </w:pPr>
      <w:r w:rsidDel="00000000" w:rsidR="00000000" w:rsidRPr="00000000">
        <w:rPr>
          <w:rtl w:val="0"/>
        </w:rPr>
      </w:r>
    </w:p>
    <w:p w:rsidR="00000000" w:rsidDel="00000000" w:rsidP="00000000" w:rsidRDefault="00000000" w:rsidRPr="00000000" w14:paraId="0000029A">
      <w:pPr>
        <w:spacing w:after="0" w:before="0" w:lineRule="auto"/>
        <w:ind w:left="720" w:firstLine="0"/>
        <w:rPr/>
      </w:pPr>
      <w:r w:rsidDel="00000000" w:rsidR="00000000" w:rsidRPr="00000000">
        <w:rPr>
          <w:rtl w:val="0"/>
        </w:rPr>
        <w:t xml:space="preserve">Ali (as HELLA): Why would I want to talk to him?</w:t>
      </w:r>
    </w:p>
    <w:p w:rsidR="00000000" w:rsidDel="00000000" w:rsidP="00000000" w:rsidRDefault="00000000" w:rsidRPr="00000000" w14:paraId="0000029B">
      <w:pPr>
        <w:spacing w:after="0" w:before="0" w:lineRule="auto"/>
        <w:ind w:left="720" w:firstLine="0"/>
        <w:rPr/>
      </w:pPr>
      <w:r w:rsidDel="00000000" w:rsidR="00000000" w:rsidRPr="00000000">
        <w:rPr>
          <w:rtl w:val="0"/>
        </w:rPr>
      </w:r>
    </w:p>
    <w:p w:rsidR="00000000" w:rsidDel="00000000" w:rsidP="00000000" w:rsidRDefault="00000000" w:rsidRPr="00000000" w14:paraId="0000029C">
      <w:pPr>
        <w:spacing w:after="0" w:before="0" w:lineRule="auto"/>
        <w:ind w:left="720" w:firstLine="0"/>
        <w:rPr/>
      </w:pPr>
      <w:r w:rsidDel="00000000" w:rsidR="00000000" w:rsidRPr="00000000">
        <w:rPr>
          <w:rtl w:val="0"/>
        </w:rPr>
        <w:t xml:space="preserve">Keith (as FERO): I don't know. It seemed like they were having a moment. </w:t>
      </w:r>
    </w:p>
    <w:p w:rsidR="00000000" w:rsidDel="00000000" w:rsidP="00000000" w:rsidRDefault="00000000" w:rsidRPr="00000000" w14:paraId="0000029D">
      <w:pPr>
        <w:spacing w:after="0" w:before="0" w:lineRule="auto"/>
        <w:ind w:left="720" w:firstLine="0"/>
        <w:rPr/>
      </w:pPr>
      <w:r w:rsidDel="00000000" w:rsidR="00000000" w:rsidRPr="00000000">
        <w:rPr>
          <w:rtl w:val="0"/>
        </w:rPr>
      </w:r>
    </w:p>
    <w:p w:rsidR="00000000" w:rsidDel="00000000" w:rsidP="00000000" w:rsidRDefault="00000000" w:rsidRPr="00000000" w14:paraId="0000029E">
      <w:pPr>
        <w:spacing w:after="0" w:before="0" w:lineRule="auto"/>
        <w:ind w:left="720" w:firstLine="0"/>
        <w:rPr/>
      </w:pPr>
      <w:r w:rsidDel="00000000" w:rsidR="00000000" w:rsidRPr="00000000">
        <w:rPr>
          <w:rtl w:val="0"/>
        </w:rPr>
        <w:t xml:space="preserve">Ali (as HELLA): Let’s just find Lem. </w:t>
      </w:r>
    </w:p>
    <w:p w:rsidR="00000000" w:rsidDel="00000000" w:rsidP="00000000" w:rsidRDefault="00000000" w:rsidRPr="00000000" w14:paraId="0000029F">
      <w:pPr>
        <w:spacing w:after="0" w:before="0" w:lineRule="auto"/>
        <w:ind w:left="720" w:firstLine="0"/>
        <w:rPr/>
      </w:pPr>
      <w:r w:rsidDel="00000000" w:rsidR="00000000" w:rsidRPr="00000000">
        <w:rPr>
          <w:rtl w:val="0"/>
        </w:rPr>
      </w:r>
    </w:p>
    <w:p w:rsidR="00000000" w:rsidDel="00000000" w:rsidP="00000000" w:rsidRDefault="00000000" w:rsidRPr="00000000" w14:paraId="000002A0">
      <w:pPr>
        <w:spacing w:after="0" w:before="0" w:lineRule="auto"/>
        <w:ind w:left="720" w:firstLine="0"/>
        <w:rPr/>
      </w:pPr>
      <w:r w:rsidDel="00000000" w:rsidR="00000000" w:rsidRPr="00000000">
        <w:rPr>
          <w:rtl w:val="0"/>
        </w:rPr>
        <w:t xml:space="preserve">Keith (as FERO): Okay, let’s find Lem. </w:t>
      </w:r>
    </w:p>
    <w:p w:rsidR="00000000" w:rsidDel="00000000" w:rsidP="00000000" w:rsidRDefault="00000000" w:rsidRPr="00000000" w14:paraId="000002A1">
      <w:pPr>
        <w:spacing w:after="0" w:before="0" w:lineRule="auto"/>
        <w:ind w:left="720" w:firstLine="0"/>
        <w:rPr/>
      </w:pPr>
      <w:r w:rsidDel="00000000" w:rsidR="00000000" w:rsidRPr="00000000">
        <w:rPr>
          <w:rtl w:val="0"/>
        </w:rPr>
      </w:r>
    </w:p>
    <w:p w:rsidR="00000000" w:rsidDel="00000000" w:rsidP="00000000" w:rsidRDefault="00000000" w:rsidRPr="00000000" w14:paraId="000002A2">
      <w:pPr>
        <w:spacing w:after="0" w:before="0" w:lineRule="auto"/>
        <w:ind w:left="0" w:firstLine="0"/>
        <w:rPr/>
      </w:pPr>
      <w:r w:rsidDel="00000000" w:rsidR="00000000" w:rsidRPr="00000000">
        <w:rPr>
          <w:rtl w:val="0"/>
        </w:rPr>
        <w:t xml:space="preserve">AUSTIN: Uh, you see- Are you undertaking a search? Where are you going? </w:t>
      </w:r>
      <w:r w:rsidDel="00000000" w:rsidR="00000000" w:rsidRPr="00000000">
        <w:rPr>
          <w:i w:val="1"/>
          <w:rtl w:val="0"/>
        </w:rPr>
        <w:t xml:space="preserve">[everyone laughs]</w:t>
      </w:r>
      <w:r w:rsidDel="00000000" w:rsidR="00000000" w:rsidRPr="00000000">
        <w:rPr>
          <w:rtl w:val="0"/>
        </w:rPr>
        <w:t xml:space="preserve"> </w:t>
      </w:r>
    </w:p>
    <w:p w:rsidR="00000000" w:rsidDel="00000000" w:rsidP="00000000" w:rsidRDefault="00000000" w:rsidRPr="00000000" w14:paraId="000002A3">
      <w:pPr>
        <w:spacing w:after="0" w:before="0" w:lineRule="auto"/>
        <w:ind w:left="0" w:firstLine="0"/>
        <w:rPr/>
      </w:pPr>
      <w:r w:rsidDel="00000000" w:rsidR="00000000" w:rsidRPr="00000000">
        <w:rPr>
          <w:rtl w:val="0"/>
        </w:rPr>
      </w:r>
    </w:p>
    <w:p w:rsidR="00000000" w:rsidDel="00000000" w:rsidP="00000000" w:rsidRDefault="00000000" w:rsidRPr="00000000" w14:paraId="000002A4">
      <w:pPr>
        <w:spacing w:after="0" w:before="0" w:lineRule="auto"/>
        <w:ind w:left="0" w:firstLine="0"/>
        <w:rPr/>
      </w:pPr>
      <w:r w:rsidDel="00000000" w:rsidR="00000000" w:rsidRPr="00000000">
        <w:rPr>
          <w:rtl w:val="0"/>
        </w:rPr>
        <w:t xml:space="preserve">KEITH: Oh, we're just kind of </w:t>
      </w:r>
      <w:r w:rsidDel="00000000" w:rsidR="00000000" w:rsidRPr="00000000">
        <w:rPr>
          <w:rtl w:val="0"/>
        </w:rPr>
        <w:t xml:space="preserve">lookin</w:t>
      </w:r>
      <w:r w:rsidDel="00000000" w:rsidR="00000000" w:rsidRPr="00000000">
        <w:rPr>
          <w:rtl w:val="0"/>
        </w:rPr>
        <w:t xml:space="preserve">’ around. </w:t>
      </w:r>
    </w:p>
    <w:p w:rsidR="00000000" w:rsidDel="00000000" w:rsidP="00000000" w:rsidRDefault="00000000" w:rsidRPr="00000000" w14:paraId="000002A5">
      <w:pPr>
        <w:spacing w:after="0" w:before="0" w:lineRule="auto"/>
        <w:ind w:left="0" w:firstLine="0"/>
        <w:rPr/>
      </w:pPr>
      <w:r w:rsidDel="00000000" w:rsidR="00000000" w:rsidRPr="00000000">
        <w:rPr>
          <w:rtl w:val="0"/>
        </w:rPr>
      </w:r>
    </w:p>
    <w:p w:rsidR="00000000" w:rsidDel="00000000" w:rsidP="00000000" w:rsidRDefault="00000000" w:rsidRPr="00000000" w14:paraId="000002A6">
      <w:pPr>
        <w:spacing w:after="0" w:before="0" w:lineRule="auto"/>
        <w:ind w:left="0" w:firstLine="0"/>
        <w:rPr/>
      </w:pPr>
      <w:r w:rsidDel="00000000" w:rsidR="00000000" w:rsidRPr="00000000">
        <w:rPr>
          <w:rtl w:val="0"/>
        </w:rPr>
        <w:t xml:space="preserve">ALI: Yeah, the way that you like-</w:t>
      </w:r>
    </w:p>
    <w:p w:rsidR="00000000" w:rsidDel="00000000" w:rsidP="00000000" w:rsidRDefault="00000000" w:rsidRPr="00000000" w14:paraId="000002A7">
      <w:pPr>
        <w:spacing w:after="0" w:before="0" w:lineRule="auto"/>
        <w:ind w:left="0" w:firstLine="0"/>
        <w:rPr/>
      </w:pPr>
      <w:r w:rsidDel="00000000" w:rsidR="00000000" w:rsidRPr="00000000">
        <w:rPr>
          <w:rtl w:val="0"/>
        </w:rPr>
      </w:r>
    </w:p>
    <w:p w:rsidR="00000000" w:rsidDel="00000000" w:rsidP="00000000" w:rsidRDefault="00000000" w:rsidRPr="00000000" w14:paraId="000002A8">
      <w:pPr>
        <w:spacing w:after="0" w:before="0" w:lineRule="auto"/>
        <w:ind w:left="0" w:firstLine="0"/>
        <w:rPr/>
      </w:pPr>
      <w:r w:rsidDel="00000000" w:rsidR="00000000" w:rsidRPr="00000000">
        <w:rPr>
          <w:rtl w:val="0"/>
        </w:rPr>
        <w:t xml:space="preserve">KEITH: But like, sticking together. </w:t>
      </w:r>
    </w:p>
    <w:p w:rsidR="00000000" w:rsidDel="00000000" w:rsidP="00000000" w:rsidRDefault="00000000" w:rsidRPr="00000000" w14:paraId="000002A9">
      <w:pPr>
        <w:spacing w:after="0" w:before="0" w:lineRule="auto"/>
        <w:ind w:left="0" w:firstLine="0"/>
        <w:rPr/>
      </w:pPr>
      <w:r w:rsidDel="00000000" w:rsidR="00000000" w:rsidRPr="00000000">
        <w:rPr>
          <w:rtl w:val="0"/>
        </w:rPr>
      </w:r>
    </w:p>
    <w:p w:rsidR="00000000" w:rsidDel="00000000" w:rsidP="00000000" w:rsidRDefault="00000000" w:rsidRPr="00000000" w14:paraId="000002AA">
      <w:pPr>
        <w:spacing w:after="0" w:before="0" w:lineRule="auto"/>
        <w:ind w:left="0" w:firstLine="0"/>
        <w:rPr/>
      </w:pPr>
      <w:r w:rsidDel="00000000" w:rsidR="00000000" w:rsidRPr="00000000">
        <w:rPr>
          <w:rtl w:val="0"/>
        </w:rPr>
        <w:t xml:space="preserve">ALI: If you're like, at a store- like, a department store, and you think that you don’t have the money on the- </w:t>
      </w:r>
    </w:p>
    <w:p w:rsidR="00000000" w:rsidDel="00000000" w:rsidP="00000000" w:rsidRDefault="00000000" w:rsidRPr="00000000" w14:paraId="000002AB">
      <w:pPr>
        <w:spacing w:after="0" w:before="0" w:lineRule="auto"/>
        <w:rPr/>
      </w:pPr>
      <w:r w:rsidDel="00000000" w:rsidR="00000000" w:rsidRPr="00000000">
        <w:rPr>
          <w:rtl w:val="0"/>
        </w:rPr>
        <w:t xml:space="preserve"> </w:t>
      </w:r>
    </w:p>
    <w:p w:rsidR="00000000" w:rsidDel="00000000" w:rsidP="00000000" w:rsidRDefault="00000000" w:rsidRPr="00000000" w14:paraId="000002AC">
      <w:pPr>
        <w:spacing w:after="0" w:before="0" w:lineRule="auto"/>
        <w:rPr/>
      </w:pPr>
      <w:r w:rsidDel="00000000" w:rsidR="00000000" w:rsidRPr="00000000">
        <w:rPr>
          <w:rtl w:val="0"/>
        </w:rPr>
        <w:t xml:space="preserve">KEITH: Yeah. You know how-</w:t>
      </w:r>
    </w:p>
    <w:p w:rsidR="00000000" w:rsidDel="00000000" w:rsidP="00000000" w:rsidRDefault="00000000" w:rsidRPr="00000000" w14:paraId="000002AD">
      <w:pPr>
        <w:spacing w:after="0" w:before="0" w:lineRule="auto"/>
        <w:rPr/>
      </w:pPr>
      <w:r w:rsidDel="00000000" w:rsidR="00000000" w:rsidRPr="00000000">
        <w:rPr>
          <w:rtl w:val="0"/>
        </w:rPr>
      </w:r>
    </w:p>
    <w:p w:rsidR="00000000" w:rsidDel="00000000" w:rsidP="00000000" w:rsidRDefault="00000000" w:rsidRPr="00000000" w14:paraId="000002AE">
      <w:pPr>
        <w:spacing w:after="0" w:before="0" w:lineRule="auto"/>
        <w:rPr/>
      </w:pPr>
      <w:r w:rsidDel="00000000" w:rsidR="00000000" w:rsidRPr="00000000">
        <w:rPr>
          <w:rtl w:val="0"/>
        </w:rPr>
        <w:t xml:space="preserve">AUSTIN: But this is- this is like- Right. No. This is like, ‘You're in a department store in a </w:t>
      </w:r>
      <w:r w:rsidDel="00000000" w:rsidR="00000000" w:rsidRPr="00000000">
        <w:rPr>
          <w:i w:val="1"/>
          <w:rtl w:val="0"/>
        </w:rPr>
        <w:t xml:space="preserve">city</w:t>
      </w:r>
      <w:r w:rsidDel="00000000" w:rsidR="00000000" w:rsidRPr="00000000">
        <w:rPr>
          <w:rtl w:val="0"/>
        </w:rPr>
        <w:t xml:space="preserve">.’ And-</w:t>
      </w:r>
    </w:p>
    <w:p w:rsidR="00000000" w:rsidDel="00000000" w:rsidP="00000000" w:rsidRDefault="00000000" w:rsidRPr="00000000" w14:paraId="000002AF">
      <w:pPr>
        <w:spacing w:after="0" w:before="0" w:lineRule="auto"/>
        <w:rPr/>
      </w:pPr>
      <w:r w:rsidDel="00000000" w:rsidR="00000000" w:rsidRPr="00000000">
        <w:rPr>
          <w:rtl w:val="0"/>
        </w:rPr>
      </w:r>
    </w:p>
    <w:p w:rsidR="00000000" w:rsidDel="00000000" w:rsidP="00000000" w:rsidRDefault="00000000" w:rsidRPr="00000000" w14:paraId="000002B0">
      <w:pPr>
        <w:spacing w:after="0" w:before="0" w:lineRule="auto"/>
        <w:rPr/>
      </w:pPr>
      <w:r w:rsidDel="00000000" w:rsidR="00000000" w:rsidRPr="00000000">
        <w:rPr>
          <w:rtl w:val="0"/>
        </w:rPr>
        <w:t xml:space="preserve">ALI: Right.</w:t>
      </w:r>
    </w:p>
    <w:p w:rsidR="00000000" w:rsidDel="00000000" w:rsidP="00000000" w:rsidRDefault="00000000" w:rsidRPr="00000000" w14:paraId="000002B1">
      <w:pPr>
        <w:spacing w:after="0" w:before="0" w:lineRule="auto"/>
        <w:rPr/>
      </w:pPr>
      <w:r w:rsidDel="00000000" w:rsidR="00000000" w:rsidRPr="00000000">
        <w:rPr>
          <w:rtl w:val="0"/>
        </w:rPr>
      </w:r>
    </w:p>
    <w:p w:rsidR="00000000" w:rsidDel="00000000" w:rsidP="00000000" w:rsidRDefault="00000000" w:rsidRPr="00000000" w14:paraId="000002B2">
      <w:pPr>
        <w:spacing w:after="0" w:before="0" w:lineRule="auto"/>
        <w:rPr/>
      </w:pPr>
      <w:r w:rsidDel="00000000" w:rsidR="00000000" w:rsidRPr="00000000">
        <w:rPr>
          <w:rtl w:val="0"/>
        </w:rPr>
        <w:t xml:space="preserve">KEITH: Yeah, so like, we're peering over the clothes. </w:t>
      </w:r>
    </w:p>
    <w:p w:rsidR="00000000" w:rsidDel="00000000" w:rsidP="00000000" w:rsidRDefault="00000000" w:rsidRPr="00000000" w14:paraId="000002B3">
      <w:pPr>
        <w:spacing w:after="0" w:before="0" w:lineRule="auto"/>
        <w:rPr/>
      </w:pPr>
      <w:r w:rsidDel="00000000" w:rsidR="00000000" w:rsidRPr="00000000">
        <w:rPr>
          <w:rtl w:val="0"/>
        </w:rPr>
      </w:r>
    </w:p>
    <w:p w:rsidR="00000000" w:rsidDel="00000000" w:rsidP="00000000" w:rsidRDefault="00000000" w:rsidRPr="00000000" w14:paraId="000002B4">
      <w:pPr>
        <w:spacing w:after="0" w:before="0" w:lineRule="auto"/>
        <w:rPr/>
      </w:pPr>
      <w:r w:rsidDel="00000000" w:rsidR="00000000" w:rsidRPr="00000000">
        <w:rPr>
          <w:rtl w:val="0"/>
        </w:rPr>
        <w:t xml:space="preserve">AUSTIN: Right. </w:t>
      </w:r>
      <w:r w:rsidDel="00000000" w:rsidR="00000000" w:rsidRPr="00000000">
        <w:rPr>
          <w:i w:val="1"/>
          <w:rtl w:val="0"/>
        </w:rPr>
        <w:t xml:space="preserve">[laughs]</w:t>
      </w:r>
      <w:r w:rsidDel="00000000" w:rsidR="00000000" w:rsidRPr="00000000">
        <w:rPr>
          <w:rtl w:val="0"/>
        </w:rPr>
        <w:t xml:space="preserve"> So...  And then your- But your friend went downtown. Like- </w:t>
      </w:r>
      <w:r w:rsidDel="00000000" w:rsidR="00000000" w:rsidRPr="00000000">
        <w:rPr>
          <w:i w:val="1"/>
          <w:rtl w:val="0"/>
        </w:rPr>
        <w:t xml:space="preserve">[everyone laughs]</w:t>
      </w:r>
      <w:r w:rsidDel="00000000" w:rsidR="00000000" w:rsidRPr="00000000">
        <w:rPr>
          <w:rtl w:val="0"/>
        </w:rPr>
        <w:t xml:space="preserve"> You understand what I’m saying? </w:t>
      </w:r>
    </w:p>
    <w:p w:rsidR="00000000" w:rsidDel="00000000" w:rsidP="00000000" w:rsidRDefault="00000000" w:rsidRPr="00000000" w14:paraId="000002B5">
      <w:pPr>
        <w:spacing w:after="0" w:before="0" w:lineRule="auto"/>
        <w:rPr/>
      </w:pPr>
      <w:r w:rsidDel="00000000" w:rsidR="00000000" w:rsidRPr="00000000">
        <w:rPr>
          <w:rtl w:val="0"/>
        </w:rPr>
      </w:r>
    </w:p>
    <w:p w:rsidR="00000000" w:rsidDel="00000000" w:rsidP="00000000" w:rsidRDefault="00000000" w:rsidRPr="00000000" w14:paraId="000002B6">
      <w:pPr>
        <w:spacing w:after="0" w:before="0" w:lineRule="auto"/>
        <w:rPr/>
      </w:pPr>
      <w:r w:rsidDel="00000000" w:rsidR="00000000" w:rsidRPr="00000000">
        <w:rPr>
          <w:rtl w:val="0"/>
        </w:rPr>
        <w:t xml:space="preserve">KEITH: Okay. </w:t>
      </w:r>
    </w:p>
    <w:p w:rsidR="00000000" w:rsidDel="00000000" w:rsidP="00000000" w:rsidRDefault="00000000" w:rsidRPr="00000000" w14:paraId="000002B7">
      <w:pPr>
        <w:spacing w:after="0" w:before="0" w:lineRule="auto"/>
        <w:rPr/>
      </w:pPr>
      <w:r w:rsidDel="00000000" w:rsidR="00000000" w:rsidRPr="00000000">
        <w:rPr>
          <w:rtl w:val="0"/>
        </w:rPr>
      </w:r>
    </w:p>
    <w:p w:rsidR="00000000" w:rsidDel="00000000" w:rsidP="00000000" w:rsidRDefault="00000000" w:rsidRPr="00000000" w14:paraId="000002B8">
      <w:pPr>
        <w:spacing w:after="0" w:before="0" w:lineRule="auto"/>
        <w:rPr/>
      </w:pPr>
      <w:r w:rsidDel="00000000" w:rsidR="00000000" w:rsidRPr="00000000">
        <w:rPr>
          <w:rtl w:val="0"/>
        </w:rPr>
        <w:t xml:space="preserve">ALI: Is he that far away? </w:t>
      </w:r>
    </w:p>
    <w:p w:rsidR="00000000" w:rsidDel="00000000" w:rsidP="00000000" w:rsidRDefault="00000000" w:rsidRPr="00000000" w14:paraId="000002B9">
      <w:pPr>
        <w:spacing w:after="0" w:before="0" w:lineRule="auto"/>
        <w:rPr/>
      </w:pPr>
      <w:r w:rsidDel="00000000" w:rsidR="00000000" w:rsidRPr="00000000">
        <w:rPr>
          <w:rtl w:val="0"/>
        </w:rPr>
      </w:r>
    </w:p>
    <w:p w:rsidR="00000000" w:rsidDel="00000000" w:rsidP="00000000" w:rsidRDefault="00000000" w:rsidRPr="00000000" w14:paraId="000002BA">
      <w:pPr>
        <w:spacing w:after="0" w:before="0" w:lineRule="auto"/>
        <w:rPr/>
      </w:pPr>
      <w:r w:rsidDel="00000000" w:rsidR="00000000" w:rsidRPr="00000000">
        <w:rPr>
          <w:rtl w:val="0"/>
        </w:rPr>
        <w:t xml:space="preserve">KEITH: Do you… Okay, so- </w:t>
      </w:r>
    </w:p>
    <w:p w:rsidR="00000000" w:rsidDel="00000000" w:rsidP="00000000" w:rsidRDefault="00000000" w:rsidRPr="00000000" w14:paraId="000002BB">
      <w:pPr>
        <w:spacing w:after="0" w:before="0" w:lineRule="auto"/>
        <w:rPr/>
      </w:pPr>
      <w:r w:rsidDel="00000000" w:rsidR="00000000" w:rsidRPr="00000000">
        <w:rPr>
          <w:rtl w:val="0"/>
        </w:rPr>
      </w:r>
    </w:p>
    <w:p w:rsidR="00000000" w:rsidDel="00000000" w:rsidP="00000000" w:rsidRDefault="00000000" w:rsidRPr="00000000" w14:paraId="000002BC">
      <w:pPr>
        <w:spacing w:after="0" w:before="0" w:lineRule="auto"/>
        <w:rPr/>
      </w:pPr>
      <w:r w:rsidDel="00000000" w:rsidR="00000000" w:rsidRPr="00000000">
        <w:rPr>
          <w:rtl w:val="0"/>
        </w:rPr>
        <w:t xml:space="preserve">AUSTIN: He’s like, a couple of city blocks away. You know?</w:t>
      </w:r>
    </w:p>
    <w:p w:rsidR="00000000" w:rsidDel="00000000" w:rsidP="00000000" w:rsidRDefault="00000000" w:rsidRPr="00000000" w14:paraId="000002BD">
      <w:pPr>
        <w:spacing w:after="0" w:before="0" w:lineRule="auto"/>
        <w:rPr/>
      </w:pPr>
      <w:r w:rsidDel="00000000" w:rsidR="00000000" w:rsidRPr="00000000">
        <w:rPr>
          <w:rtl w:val="0"/>
        </w:rPr>
      </w:r>
    </w:p>
    <w:p w:rsidR="00000000" w:rsidDel="00000000" w:rsidP="00000000" w:rsidRDefault="00000000" w:rsidRPr="00000000" w14:paraId="000002BE">
      <w:pPr>
        <w:spacing w:after="0" w:before="0" w:lineRule="auto"/>
        <w:rPr/>
      </w:pPr>
      <w:r w:rsidDel="00000000" w:rsidR="00000000" w:rsidRPr="00000000">
        <w:rPr>
          <w:rtl w:val="0"/>
        </w:rPr>
        <w:t xml:space="preserve">ALI: Oh, dang. </w:t>
      </w:r>
    </w:p>
    <w:p w:rsidR="00000000" w:rsidDel="00000000" w:rsidP="00000000" w:rsidRDefault="00000000" w:rsidRPr="00000000" w14:paraId="000002BF">
      <w:pPr>
        <w:spacing w:after="0" w:before="0" w:lineRule="auto"/>
        <w:rPr/>
      </w:pPr>
      <w:r w:rsidDel="00000000" w:rsidR="00000000" w:rsidRPr="00000000">
        <w:rPr>
          <w:rtl w:val="0"/>
        </w:rPr>
      </w:r>
    </w:p>
    <w:p w:rsidR="00000000" w:rsidDel="00000000" w:rsidP="00000000" w:rsidRDefault="00000000" w:rsidRPr="00000000" w14:paraId="000002C0">
      <w:pPr>
        <w:spacing w:after="0" w:before="0" w:lineRule="auto"/>
        <w:rPr/>
      </w:pPr>
      <w:r w:rsidDel="00000000" w:rsidR="00000000" w:rsidRPr="00000000">
        <w:rPr>
          <w:rtl w:val="0"/>
        </w:rPr>
        <w:t xml:space="preserve">KEITH: Oh, okay. </w:t>
      </w:r>
    </w:p>
    <w:p w:rsidR="00000000" w:rsidDel="00000000" w:rsidP="00000000" w:rsidRDefault="00000000" w:rsidRPr="00000000" w14:paraId="000002C1">
      <w:pPr>
        <w:spacing w:after="0" w:before="0" w:lineRule="auto"/>
        <w:rPr/>
      </w:pPr>
      <w:r w:rsidDel="00000000" w:rsidR="00000000" w:rsidRPr="00000000">
        <w:rPr>
          <w:rtl w:val="0"/>
        </w:rPr>
      </w:r>
    </w:p>
    <w:p w:rsidR="00000000" w:rsidDel="00000000" w:rsidP="00000000" w:rsidRDefault="00000000" w:rsidRPr="00000000" w14:paraId="000002C2">
      <w:pPr>
        <w:spacing w:after="0" w:before="0" w:lineRule="auto"/>
        <w:ind w:left="720" w:firstLine="0"/>
        <w:rPr/>
      </w:pPr>
      <w:r w:rsidDel="00000000" w:rsidR="00000000" w:rsidRPr="00000000">
        <w:rPr>
          <w:rtl w:val="0"/>
        </w:rPr>
        <w:t xml:space="preserve">Keith (as FERO): Well, hey, do you maybe want to figure out- Like, maybe we could go listen in on some shit. You wanna listen in on some shit? </w:t>
      </w:r>
    </w:p>
    <w:p w:rsidR="00000000" w:rsidDel="00000000" w:rsidP="00000000" w:rsidRDefault="00000000" w:rsidRPr="00000000" w14:paraId="000002C3">
      <w:pPr>
        <w:spacing w:after="0" w:before="0" w:lineRule="auto"/>
        <w:ind w:left="720" w:firstLine="0"/>
        <w:rPr/>
      </w:pPr>
      <w:r w:rsidDel="00000000" w:rsidR="00000000" w:rsidRPr="00000000">
        <w:rPr>
          <w:rtl w:val="0"/>
        </w:rPr>
      </w:r>
    </w:p>
    <w:p w:rsidR="00000000" w:rsidDel="00000000" w:rsidP="00000000" w:rsidRDefault="00000000" w:rsidRPr="00000000" w14:paraId="000002C4">
      <w:pPr>
        <w:spacing w:after="0" w:before="0" w:lineRule="auto"/>
        <w:ind w:left="720" w:firstLine="0"/>
        <w:rPr/>
      </w:pPr>
      <w:r w:rsidDel="00000000" w:rsidR="00000000" w:rsidRPr="00000000">
        <w:rPr>
          <w:rtl w:val="0"/>
        </w:rPr>
        <w:t xml:space="preserve">Ali (as HELLA): Yeah. That sounds not that bad, right?</w:t>
      </w:r>
    </w:p>
    <w:p w:rsidR="00000000" w:rsidDel="00000000" w:rsidP="00000000" w:rsidRDefault="00000000" w:rsidRPr="00000000" w14:paraId="000002C5">
      <w:pPr>
        <w:spacing w:after="0" w:before="0" w:lineRule="auto"/>
        <w:rPr/>
      </w:pPr>
      <w:r w:rsidDel="00000000" w:rsidR="00000000" w:rsidRPr="00000000">
        <w:rPr>
          <w:rtl w:val="0"/>
        </w:rPr>
      </w:r>
    </w:p>
    <w:p w:rsidR="00000000" w:rsidDel="00000000" w:rsidP="00000000" w:rsidRDefault="00000000" w:rsidRPr="00000000" w14:paraId="000002C6">
      <w:pPr>
        <w:spacing w:after="0" w:before="0" w:lineRule="auto"/>
        <w:rPr/>
      </w:pPr>
      <w:r w:rsidDel="00000000" w:rsidR="00000000" w:rsidRPr="00000000">
        <w:rPr>
          <w:rtl w:val="0"/>
        </w:rPr>
        <w:t xml:space="preserve">AUSTIN: Yeah, that's fair. </w:t>
      </w:r>
    </w:p>
    <w:p w:rsidR="00000000" w:rsidDel="00000000" w:rsidP="00000000" w:rsidRDefault="00000000" w:rsidRPr="00000000" w14:paraId="000002C7">
      <w:pPr>
        <w:spacing w:after="0" w:before="0" w:lineRule="auto"/>
        <w:rPr/>
      </w:pPr>
      <w:r w:rsidDel="00000000" w:rsidR="00000000" w:rsidRPr="00000000">
        <w:rPr>
          <w:rtl w:val="0"/>
        </w:rPr>
      </w:r>
    </w:p>
    <w:p w:rsidR="00000000" w:rsidDel="00000000" w:rsidP="00000000" w:rsidRDefault="00000000" w:rsidRPr="00000000" w14:paraId="000002C8">
      <w:pPr>
        <w:spacing w:after="0" w:before="0" w:lineRule="auto"/>
        <w:rPr/>
      </w:pPr>
      <w:r w:rsidDel="00000000" w:rsidR="00000000" w:rsidRPr="00000000">
        <w:rPr>
          <w:rtl w:val="0"/>
        </w:rPr>
        <w:t xml:space="preserve">KEITH: Do we- can we- Okay. Can I- can I tell who looks sort of like the most important people nearby? </w:t>
      </w:r>
    </w:p>
    <w:p w:rsidR="00000000" w:rsidDel="00000000" w:rsidP="00000000" w:rsidRDefault="00000000" w:rsidRPr="00000000" w14:paraId="000002C9">
      <w:pPr>
        <w:spacing w:after="0" w:before="0" w:lineRule="auto"/>
        <w:rPr/>
      </w:pPr>
      <w:r w:rsidDel="00000000" w:rsidR="00000000" w:rsidRPr="00000000">
        <w:rPr>
          <w:rtl w:val="0"/>
        </w:rPr>
      </w:r>
    </w:p>
    <w:p w:rsidR="00000000" w:rsidDel="00000000" w:rsidP="00000000" w:rsidRDefault="00000000" w:rsidRPr="00000000" w14:paraId="000002CA">
      <w:pPr>
        <w:spacing w:after="0" w:before="0" w:lineRule="auto"/>
        <w:rPr/>
      </w:pPr>
      <w:r w:rsidDel="00000000" w:rsidR="00000000" w:rsidRPr="00000000">
        <w:rPr>
          <w:rtl w:val="0"/>
        </w:rPr>
        <w:t xml:space="preserve">AUSTIN: Yeah, yeah. There are definitely some people in the </w:t>
      </w:r>
      <w:r w:rsidDel="00000000" w:rsidR="00000000" w:rsidRPr="00000000">
        <w:rPr>
          <w:rtl w:val="0"/>
        </w:rPr>
        <w:t xml:space="preserve">markets</w:t>
      </w:r>
      <w:r w:rsidDel="00000000" w:rsidR="00000000" w:rsidRPr="00000000">
        <w:rPr>
          <w:rtl w:val="0"/>
        </w:rPr>
        <w:t xml:space="preserve"> area- in the gardens who are like, dressed a little nicer. There are some people who are wearing… </w:t>
      </w:r>
      <w:r w:rsidDel="00000000" w:rsidR="00000000" w:rsidRPr="00000000">
        <w:rPr>
          <w:rtl w:val="0"/>
        </w:rPr>
        <w:t xml:space="preserve">a kind</w:t>
      </w:r>
      <w:r w:rsidDel="00000000" w:rsidR="00000000" w:rsidRPr="00000000">
        <w:rPr>
          <w:rtl w:val="0"/>
        </w:rPr>
        <w:t xml:space="preserve"> of…</w:t>
      </w:r>
    </w:p>
    <w:p w:rsidR="00000000" w:rsidDel="00000000" w:rsidP="00000000" w:rsidRDefault="00000000" w:rsidRPr="00000000" w14:paraId="000002CB">
      <w:pPr>
        <w:spacing w:after="0" w:before="0" w:lineRule="auto"/>
        <w:rPr/>
      </w:pPr>
      <w:r w:rsidDel="00000000" w:rsidR="00000000" w:rsidRPr="00000000">
        <w:rPr>
          <w:rtl w:val="0"/>
        </w:rPr>
      </w:r>
    </w:p>
    <w:p w:rsidR="00000000" w:rsidDel="00000000" w:rsidP="00000000" w:rsidRDefault="00000000" w:rsidRPr="00000000" w14:paraId="000002CC">
      <w:pPr>
        <w:spacing w:after="0" w:before="0" w:lineRule="auto"/>
        <w:rPr>
          <w:i w:val="1"/>
        </w:rPr>
      </w:pPr>
      <w:r w:rsidDel="00000000" w:rsidR="00000000" w:rsidRPr="00000000">
        <w:rPr>
          <w:rtl w:val="0"/>
        </w:rPr>
        <w:t xml:space="preserve">KEITH: I wanna- I'm looking for someone who's having like, a really, really boisterous conversation about current events. </w:t>
      </w:r>
      <w:r w:rsidDel="00000000" w:rsidR="00000000" w:rsidRPr="00000000">
        <w:rPr>
          <w:i w:val="1"/>
          <w:rtl w:val="0"/>
        </w:rPr>
        <w:t xml:space="preserve">[Jack laughs]</w:t>
      </w:r>
    </w:p>
    <w:p w:rsidR="00000000" w:rsidDel="00000000" w:rsidP="00000000" w:rsidRDefault="00000000" w:rsidRPr="00000000" w14:paraId="000002CD">
      <w:pPr>
        <w:spacing w:after="0" w:before="0" w:lineRule="auto"/>
        <w:rPr/>
      </w:pPr>
      <w:r w:rsidDel="00000000" w:rsidR="00000000" w:rsidRPr="00000000">
        <w:rPr>
          <w:rtl w:val="0"/>
        </w:rPr>
      </w:r>
    </w:p>
    <w:p w:rsidR="00000000" w:rsidDel="00000000" w:rsidP="00000000" w:rsidRDefault="00000000" w:rsidRPr="00000000" w14:paraId="000002CE">
      <w:pPr>
        <w:spacing w:after="0" w:before="0" w:lineRule="auto"/>
        <w:rPr/>
      </w:pPr>
      <w:r w:rsidDel="00000000" w:rsidR="00000000" w:rsidRPr="00000000">
        <w:rPr>
          <w:rtl w:val="0"/>
        </w:rPr>
        <w:t xml:space="preserve">AUSTIN: Okay. There's a debate. </w:t>
      </w:r>
    </w:p>
    <w:p w:rsidR="00000000" w:rsidDel="00000000" w:rsidP="00000000" w:rsidRDefault="00000000" w:rsidRPr="00000000" w14:paraId="000002CF">
      <w:pPr>
        <w:spacing w:after="0" w:before="0" w:lineRule="auto"/>
        <w:rPr/>
      </w:pPr>
      <w:r w:rsidDel="00000000" w:rsidR="00000000" w:rsidRPr="00000000">
        <w:rPr>
          <w:rtl w:val="0"/>
        </w:rPr>
      </w:r>
    </w:p>
    <w:p w:rsidR="00000000" w:rsidDel="00000000" w:rsidP="00000000" w:rsidRDefault="00000000" w:rsidRPr="00000000" w14:paraId="000002D0">
      <w:pPr>
        <w:spacing w:after="0" w:before="0" w:lineRule="auto"/>
        <w:rPr/>
      </w:pPr>
      <w:r w:rsidDel="00000000" w:rsidR="00000000" w:rsidRPr="00000000">
        <w:rPr>
          <w:rtl w:val="0"/>
        </w:rPr>
        <w:t xml:space="preserve">ALI: </w:t>
      </w:r>
      <w:r w:rsidDel="00000000" w:rsidR="00000000" w:rsidRPr="00000000">
        <w:rPr>
          <w:i w:val="1"/>
          <w:rtl w:val="0"/>
        </w:rPr>
        <w:t xml:space="preserve">[overlapped]</w:t>
      </w:r>
      <w:r w:rsidDel="00000000" w:rsidR="00000000" w:rsidRPr="00000000">
        <w:rPr>
          <w:rtl w:val="0"/>
        </w:rPr>
        <w:t xml:space="preserve"> No. Well, no-</w:t>
      </w:r>
    </w:p>
    <w:p w:rsidR="00000000" w:rsidDel="00000000" w:rsidP="00000000" w:rsidRDefault="00000000" w:rsidRPr="00000000" w14:paraId="000002D1">
      <w:pPr>
        <w:spacing w:after="0" w:before="0" w:lineRule="auto"/>
        <w:rPr/>
      </w:pPr>
      <w:r w:rsidDel="00000000" w:rsidR="00000000" w:rsidRPr="00000000">
        <w:rPr>
          <w:rtl w:val="0"/>
        </w:rPr>
      </w:r>
    </w:p>
    <w:p w:rsidR="00000000" w:rsidDel="00000000" w:rsidP="00000000" w:rsidRDefault="00000000" w:rsidRPr="00000000" w14:paraId="000002D2">
      <w:pPr>
        <w:spacing w:after="0" w:before="0" w:lineRule="auto"/>
        <w:rPr/>
      </w:pPr>
      <w:r w:rsidDel="00000000" w:rsidR="00000000" w:rsidRPr="00000000">
        <w:rPr>
          <w:rtl w:val="0"/>
        </w:rPr>
        <w:t xml:space="preserve">AUSTIN: That’s what’s happening.</w:t>
      </w:r>
    </w:p>
    <w:p w:rsidR="00000000" w:rsidDel="00000000" w:rsidP="00000000" w:rsidRDefault="00000000" w:rsidRPr="00000000" w14:paraId="000002D3">
      <w:pPr>
        <w:spacing w:after="0" w:before="0" w:lineRule="auto"/>
        <w:rPr/>
      </w:pPr>
      <w:r w:rsidDel="00000000" w:rsidR="00000000" w:rsidRPr="00000000">
        <w:rPr>
          <w:rtl w:val="0"/>
        </w:rPr>
      </w:r>
    </w:p>
    <w:p w:rsidR="00000000" w:rsidDel="00000000" w:rsidP="00000000" w:rsidRDefault="00000000" w:rsidRPr="00000000" w14:paraId="000002D4">
      <w:pPr>
        <w:spacing w:after="0" w:before="0" w:lineRule="auto"/>
        <w:rPr/>
      </w:pPr>
      <w:r w:rsidDel="00000000" w:rsidR="00000000" w:rsidRPr="00000000">
        <w:rPr>
          <w:rtl w:val="0"/>
        </w:rPr>
        <w:t xml:space="preserve">KEITH: Okay. That’s what I’m looking for.</w:t>
      </w:r>
    </w:p>
    <w:p w:rsidR="00000000" w:rsidDel="00000000" w:rsidP="00000000" w:rsidRDefault="00000000" w:rsidRPr="00000000" w14:paraId="000002D5">
      <w:pPr>
        <w:spacing w:after="0" w:before="0" w:lineRule="auto"/>
        <w:rPr/>
      </w:pPr>
      <w:r w:rsidDel="00000000" w:rsidR="00000000" w:rsidRPr="00000000">
        <w:rPr>
          <w:rtl w:val="0"/>
        </w:rPr>
      </w:r>
    </w:p>
    <w:p w:rsidR="00000000" w:rsidDel="00000000" w:rsidP="00000000" w:rsidRDefault="00000000" w:rsidRPr="00000000" w14:paraId="000002D6">
      <w:pPr>
        <w:spacing w:after="0" w:before="0" w:lineRule="auto"/>
        <w:rPr/>
      </w:pPr>
      <w:r w:rsidDel="00000000" w:rsidR="00000000" w:rsidRPr="00000000">
        <w:rPr>
          <w:rtl w:val="0"/>
        </w:rPr>
        <w:t xml:space="preserve">AUSTIN:  There are... Yeah, there are- there is a debate between somebody who kind of looks like they are... you know, vaguely of like, a merchant class. Do you know what I mean? But like, if like a higher up. Someone who- </w:t>
      </w:r>
      <w:r w:rsidDel="00000000" w:rsidR="00000000" w:rsidRPr="00000000">
        <w:rPr>
          <w:i w:val="1"/>
          <w:rtl w:val="0"/>
        </w:rPr>
        <w:t xml:space="preserve">[overlapped]</w:t>
      </w:r>
      <w:r w:rsidDel="00000000" w:rsidR="00000000" w:rsidRPr="00000000">
        <w:rPr>
          <w:rtl w:val="0"/>
        </w:rPr>
        <w:t xml:space="preserve"> kind of- You’ve seen them-</w:t>
      </w:r>
    </w:p>
    <w:p w:rsidR="00000000" w:rsidDel="00000000" w:rsidP="00000000" w:rsidRDefault="00000000" w:rsidRPr="00000000" w14:paraId="000002D7">
      <w:pPr>
        <w:spacing w:after="0" w:before="0" w:lineRule="auto"/>
        <w:rPr/>
      </w:pPr>
      <w:r w:rsidDel="00000000" w:rsidR="00000000" w:rsidRPr="00000000">
        <w:rPr>
          <w:rtl w:val="0"/>
        </w:rPr>
      </w:r>
    </w:p>
    <w:p w:rsidR="00000000" w:rsidDel="00000000" w:rsidP="00000000" w:rsidRDefault="00000000" w:rsidRPr="00000000" w14:paraId="000002D8">
      <w:pPr>
        <w:spacing w:after="0" w:before="0" w:lineRule="auto"/>
        <w:rPr/>
      </w:pPr>
      <w:r w:rsidDel="00000000" w:rsidR="00000000" w:rsidRPr="00000000">
        <w:rPr>
          <w:rtl w:val="0"/>
        </w:rPr>
        <w:t xml:space="preserve">KEITH: </w:t>
      </w:r>
      <w:r w:rsidDel="00000000" w:rsidR="00000000" w:rsidRPr="00000000">
        <w:rPr>
          <w:i w:val="1"/>
          <w:rtl w:val="0"/>
        </w:rPr>
        <w:t xml:space="preserve">[overlapping] </w:t>
      </w:r>
      <w:r w:rsidDel="00000000" w:rsidR="00000000" w:rsidRPr="00000000">
        <w:rPr>
          <w:rtl w:val="0"/>
        </w:rPr>
        <w:t xml:space="preserve">Okay. Yeah, we're talking- we’re talking like, merchant class when merchant classes started being a thing.</w:t>
      </w:r>
    </w:p>
    <w:p w:rsidR="00000000" w:rsidDel="00000000" w:rsidP="00000000" w:rsidRDefault="00000000" w:rsidRPr="00000000" w14:paraId="000002D9">
      <w:pPr>
        <w:spacing w:after="0" w:before="0" w:lineRule="auto"/>
        <w:rPr/>
      </w:pPr>
      <w:r w:rsidDel="00000000" w:rsidR="00000000" w:rsidRPr="00000000">
        <w:rPr>
          <w:rtl w:val="0"/>
        </w:rPr>
      </w:r>
    </w:p>
    <w:p w:rsidR="00000000" w:rsidDel="00000000" w:rsidP="00000000" w:rsidRDefault="00000000" w:rsidRPr="00000000" w14:paraId="000002DA">
      <w:pPr>
        <w:spacing w:after="0" w:before="0" w:lineRule="auto"/>
        <w:rPr/>
      </w:pPr>
      <w:r w:rsidDel="00000000" w:rsidR="00000000" w:rsidRPr="00000000">
        <w:rPr>
          <w:rtl w:val="0"/>
        </w:rPr>
        <w:t xml:space="preserve">AUSTIN: Right. Exactly. </w:t>
      </w:r>
    </w:p>
    <w:p w:rsidR="00000000" w:rsidDel="00000000" w:rsidP="00000000" w:rsidRDefault="00000000" w:rsidRPr="00000000" w14:paraId="000002DB">
      <w:pPr>
        <w:spacing w:after="0" w:before="0" w:lineRule="auto"/>
        <w:rPr/>
      </w:pPr>
      <w:r w:rsidDel="00000000" w:rsidR="00000000" w:rsidRPr="00000000">
        <w:rPr>
          <w:rtl w:val="0"/>
        </w:rPr>
      </w:r>
    </w:p>
    <w:p w:rsidR="00000000" w:rsidDel="00000000" w:rsidP="00000000" w:rsidRDefault="00000000" w:rsidRPr="00000000" w14:paraId="000002DC">
      <w:pPr>
        <w:spacing w:after="0" w:before="0" w:lineRule="auto"/>
        <w:rPr/>
      </w:pPr>
      <w:r w:rsidDel="00000000" w:rsidR="00000000" w:rsidRPr="00000000">
        <w:rPr>
          <w:rtl w:val="0"/>
        </w:rPr>
        <w:t xml:space="preserve">KEITH: Alright. </w:t>
      </w:r>
    </w:p>
    <w:p w:rsidR="00000000" w:rsidDel="00000000" w:rsidP="00000000" w:rsidRDefault="00000000" w:rsidRPr="00000000" w14:paraId="000002DD">
      <w:pPr>
        <w:spacing w:after="0" w:before="0" w:lineRule="auto"/>
        <w:rPr/>
      </w:pPr>
      <w:r w:rsidDel="00000000" w:rsidR="00000000" w:rsidRPr="00000000">
        <w:rPr>
          <w:rtl w:val="0"/>
        </w:rPr>
      </w:r>
    </w:p>
    <w:p w:rsidR="00000000" w:rsidDel="00000000" w:rsidP="00000000" w:rsidRDefault="00000000" w:rsidRPr="00000000" w14:paraId="000002DE">
      <w:pPr>
        <w:spacing w:after="0" w:before="0" w:lineRule="auto"/>
        <w:rPr/>
      </w:pPr>
      <w:r w:rsidDel="00000000" w:rsidR="00000000" w:rsidRPr="00000000">
        <w:rPr>
          <w:rtl w:val="0"/>
        </w:rPr>
        <w:t xml:space="preserve">AUSTIN: And you’ve kind of seen them moving through this space earlier. Like, overseeing it a little bit and checking in on the different stands. And like, </w:t>
      </w:r>
    </w:p>
    <w:p w:rsidR="00000000" w:rsidDel="00000000" w:rsidP="00000000" w:rsidRDefault="00000000" w:rsidRPr="00000000" w14:paraId="000002DF">
      <w:pPr>
        <w:spacing w:after="0" w:before="0" w:lineRule="auto"/>
        <w:rPr/>
      </w:pPr>
      <w:r w:rsidDel="00000000" w:rsidR="00000000" w:rsidRPr="00000000">
        <w:rPr>
          <w:rtl w:val="0"/>
        </w:rPr>
      </w:r>
    </w:p>
    <w:p w:rsidR="00000000" w:rsidDel="00000000" w:rsidP="00000000" w:rsidRDefault="00000000" w:rsidRPr="00000000" w14:paraId="000002E0">
      <w:pPr>
        <w:spacing w:after="0" w:before="0" w:lineRule="auto"/>
        <w:ind w:left="720" w:firstLine="0"/>
        <w:rPr/>
      </w:pPr>
      <w:r w:rsidDel="00000000" w:rsidR="00000000" w:rsidRPr="00000000">
        <w:rPr>
          <w:rtl w:val="0"/>
        </w:rPr>
        <w:t xml:space="preserve">Austin (as RANDOM MERCHANT): Oh, how's business been? </w:t>
      </w:r>
    </w:p>
    <w:p w:rsidR="00000000" w:rsidDel="00000000" w:rsidP="00000000" w:rsidRDefault="00000000" w:rsidRPr="00000000" w14:paraId="000002E1">
      <w:pPr>
        <w:spacing w:after="0" w:before="0" w:lineRule="auto"/>
        <w:ind w:left="720" w:firstLine="0"/>
        <w:rPr/>
      </w:pPr>
      <w:r w:rsidDel="00000000" w:rsidR="00000000" w:rsidRPr="00000000">
        <w:rPr>
          <w:rtl w:val="0"/>
        </w:rPr>
      </w:r>
    </w:p>
    <w:p w:rsidR="00000000" w:rsidDel="00000000" w:rsidP="00000000" w:rsidRDefault="00000000" w:rsidRPr="00000000" w14:paraId="000002E2">
      <w:pPr>
        <w:spacing w:after="0" w:before="0" w:lineRule="auto"/>
        <w:ind w:left="0" w:firstLine="0"/>
        <w:rPr/>
      </w:pPr>
      <w:r w:rsidDel="00000000" w:rsidR="00000000" w:rsidRPr="00000000">
        <w:rPr>
          <w:rtl w:val="0"/>
        </w:rPr>
        <w:t xml:space="preserve">AUSTIN: You know, </w:t>
      </w:r>
    </w:p>
    <w:p w:rsidR="00000000" w:rsidDel="00000000" w:rsidP="00000000" w:rsidRDefault="00000000" w:rsidRPr="00000000" w14:paraId="000002E3">
      <w:pPr>
        <w:spacing w:after="0" w:before="0" w:lineRule="auto"/>
        <w:ind w:left="0" w:firstLine="0"/>
        <w:rPr/>
      </w:pPr>
      <w:r w:rsidDel="00000000" w:rsidR="00000000" w:rsidRPr="00000000">
        <w:rPr>
          <w:rtl w:val="0"/>
        </w:rPr>
      </w:r>
    </w:p>
    <w:p w:rsidR="00000000" w:rsidDel="00000000" w:rsidP="00000000" w:rsidRDefault="00000000" w:rsidRPr="00000000" w14:paraId="000002E4">
      <w:pPr>
        <w:spacing w:after="0" w:before="0" w:lineRule="auto"/>
        <w:ind w:left="720" w:firstLine="0"/>
        <w:rPr/>
      </w:pPr>
      <w:r w:rsidDel="00000000" w:rsidR="00000000" w:rsidRPr="00000000">
        <w:rPr>
          <w:rtl w:val="0"/>
        </w:rPr>
        <w:t xml:space="preserve">Austin (as RANDOM MERCHANT): What- what are you selling today? </w:t>
      </w:r>
    </w:p>
    <w:p w:rsidR="00000000" w:rsidDel="00000000" w:rsidP="00000000" w:rsidRDefault="00000000" w:rsidRPr="00000000" w14:paraId="000002E5">
      <w:pPr>
        <w:spacing w:after="0" w:before="0" w:lineRule="auto"/>
        <w:ind w:left="720" w:firstLine="0"/>
        <w:rPr/>
      </w:pPr>
      <w:r w:rsidDel="00000000" w:rsidR="00000000" w:rsidRPr="00000000">
        <w:rPr>
          <w:rtl w:val="0"/>
        </w:rPr>
      </w:r>
    </w:p>
    <w:p w:rsidR="00000000" w:rsidDel="00000000" w:rsidP="00000000" w:rsidRDefault="00000000" w:rsidRPr="00000000" w14:paraId="000002E6">
      <w:pPr>
        <w:spacing w:after="0" w:before="0" w:lineRule="auto"/>
        <w:ind w:left="0" w:firstLine="0"/>
        <w:rPr/>
      </w:pPr>
      <w:r w:rsidDel="00000000" w:rsidR="00000000" w:rsidRPr="00000000">
        <w:rPr>
          <w:rtl w:val="0"/>
        </w:rPr>
        <w:t xml:space="preserve">KEITH: Yeah, yeah. </w:t>
      </w:r>
    </w:p>
    <w:p w:rsidR="00000000" w:rsidDel="00000000" w:rsidP="00000000" w:rsidRDefault="00000000" w:rsidRPr="00000000" w14:paraId="000002E7">
      <w:pPr>
        <w:spacing w:after="0" w:before="0" w:lineRule="auto"/>
        <w:ind w:left="0" w:firstLine="0"/>
        <w:rPr/>
      </w:pPr>
      <w:r w:rsidDel="00000000" w:rsidR="00000000" w:rsidRPr="00000000">
        <w:rPr>
          <w:rtl w:val="0"/>
        </w:rPr>
      </w:r>
    </w:p>
    <w:p w:rsidR="00000000" w:rsidDel="00000000" w:rsidP="00000000" w:rsidRDefault="00000000" w:rsidRPr="00000000" w14:paraId="000002E8">
      <w:pPr>
        <w:spacing w:after="0" w:before="0" w:lineRule="auto"/>
        <w:ind w:left="0" w:firstLine="0"/>
        <w:rPr/>
      </w:pPr>
      <w:r w:rsidDel="00000000" w:rsidR="00000000" w:rsidRPr="00000000">
        <w:rPr>
          <w:rtl w:val="0"/>
        </w:rPr>
        <w:t xml:space="preserve">AUSTIN: Like, </w:t>
      </w:r>
    </w:p>
    <w:p w:rsidR="00000000" w:rsidDel="00000000" w:rsidP="00000000" w:rsidRDefault="00000000" w:rsidRPr="00000000" w14:paraId="000002E9">
      <w:pPr>
        <w:spacing w:after="0" w:before="0" w:lineRule="auto"/>
        <w:ind w:left="0" w:firstLine="0"/>
        <w:rPr/>
      </w:pPr>
      <w:r w:rsidDel="00000000" w:rsidR="00000000" w:rsidRPr="00000000">
        <w:rPr>
          <w:rtl w:val="0"/>
        </w:rPr>
      </w:r>
    </w:p>
    <w:p w:rsidR="00000000" w:rsidDel="00000000" w:rsidP="00000000" w:rsidRDefault="00000000" w:rsidRPr="00000000" w14:paraId="000002EA">
      <w:pPr>
        <w:spacing w:after="0" w:before="0" w:lineRule="auto"/>
        <w:ind w:left="720" w:firstLine="0"/>
        <w:rPr/>
      </w:pPr>
      <w:r w:rsidDel="00000000" w:rsidR="00000000" w:rsidRPr="00000000">
        <w:rPr>
          <w:rtl w:val="0"/>
        </w:rPr>
        <w:t xml:space="preserve">Austin (as RANDOM MERCHANT): How- You </w:t>
      </w:r>
      <w:r w:rsidDel="00000000" w:rsidR="00000000" w:rsidRPr="00000000">
        <w:rPr>
          <w:rtl w:val="0"/>
        </w:rPr>
        <w:t xml:space="preserve">gettin</w:t>
      </w:r>
      <w:r w:rsidDel="00000000" w:rsidR="00000000" w:rsidRPr="00000000">
        <w:rPr>
          <w:rtl w:val="0"/>
        </w:rPr>
        <w:t xml:space="preserve">’ any-?</w:t>
      </w:r>
    </w:p>
    <w:p w:rsidR="00000000" w:rsidDel="00000000" w:rsidP="00000000" w:rsidRDefault="00000000" w:rsidRPr="00000000" w14:paraId="000002EB">
      <w:pPr>
        <w:spacing w:after="0" w:before="0" w:lineRule="auto"/>
        <w:ind w:left="720" w:firstLine="0"/>
        <w:rPr/>
      </w:pPr>
      <w:r w:rsidDel="00000000" w:rsidR="00000000" w:rsidRPr="00000000">
        <w:rPr>
          <w:rtl w:val="0"/>
        </w:rPr>
      </w:r>
    </w:p>
    <w:p w:rsidR="00000000" w:rsidDel="00000000" w:rsidP="00000000" w:rsidRDefault="00000000" w:rsidRPr="00000000" w14:paraId="000002EC">
      <w:pPr>
        <w:spacing w:after="0" w:before="0" w:lineRule="auto"/>
        <w:ind w:left="0" w:firstLine="0"/>
        <w:rPr/>
      </w:pPr>
      <w:r w:rsidDel="00000000" w:rsidR="00000000" w:rsidRPr="00000000">
        <w:rPr>
          <w:rtl w:val="0"/>
        </w:rPr>
        <w:t xml:space="preserve">KEITH: Oh, what a fucking shithead. </w:t>
      </w:r>
    </w:p>
    <w:p w:rsidR="00000000" w:rsidDel="00000000" w:rsidP="00000000" w:rsidRDefault="00000000" w:rsidRPr="00000000" w14:paraId="000002ED">
      <w:pPr>
        <w:spacing w:after="0" w:before="0" w:lineRule="auto"/>
        <w:ind w:left="0" w:firstLine="0"/>
        <w:rPr/>
      </w:pPr>
      <w:r w:rsidDel="00000000" w:rsidR="00000000" w:rsidRPr="00000000">
        <w:rPr>
          <w:rtl w:val="0"/>
        </w:rPr>
      </w:r>
    </w:p>
    <w:p w:rsidR="00000000" w:rsidDel="00000000" w:rsidP="00000000" w:rsidRDefault="00000000" w:rsidRPr="00000000" w14:paraId="000002EE">
      <w:pPr>
        <w:spacing w:after="0" w:before="0" w:lineRule="auto"/>
        <w:ind w:left="0" w:firstLine="0"/>
        <w:rPr>
          <w:i w:val="1"/>
        </w:rPr>
      </w:pPr>
      <w:r w:rsidDel="00000000" w:rsidR="00000000" w:rsidRPr="00000000">
        <w:rPr>
          <w:rtl w:val="0"/>
        </w:rPr>
        <w:t xml:space="preserve">AUSTIN: Yeah. But I mean- No, like- </w:t>
      </w:r>
      <w:r w:rsidDel="00000000" w:rsidR="00000000" w:rsidRPr="00000000">
        <w:rPr>
          <w:i w:val="1"/>
          <w:rtl w:val="0"/>
        </w:rPr>
        <w:t xml:space="preserve">[Keith laughs]</w:t>
      </w:r>
      <w:r w:rsidDel="00000000" w:rsidR="00000000" w:rsidRPr="00000000">
        <w:rPr>
          <w:rtl w:val="0"/>
        </w:rPr>
        <w:t xml:space="preserve"> He's like a real- he's a real Lem. You know? Like- </w:t>
      </w:r>
      <w:r w:rsidDel="00000000" w:rsidR="00000000" w:rsidRPr="00000000">
        <w:rPr>
          <w:i w:val="1"/>
          <w:rtl w:val="0"/>
        </w:rPr>
        <w:t xml:space="preserve">[laughs]</w:t>
      </w:r>
    </w:p>
    <w:p w:rsidR="00000000" w:rsidDel="00000000" w:rsidP="00000000" w:rsidRDefault="00000000" w:rsidRPr="00000000" w14:paraId="000002EF">
      <w:pPr>
        <w:spacing w:after="0" w:before="0" w:lineRule="auto"/>
        <w:ind w:left="0" w:firstLine="0"/>
        <w:rPr/>
      </w:pPr>
      <w:r w:rsidDel="00000000" w:rsidR="00000000" w:rsidRPr="00000000">
        <w:rPr>
          <w:rtl w:val="0"/>
        </w:rPr>
      </w:r>
    </w:p>
    <w:p w:rsidR="00000000" w:rsidDel="00000000" w:rsidP="00000000" w:rsidRDefault="00000000" w:rsidRPr="00000000" w14:paraId="000002F0">
      <w:pPr>
        <w:spacing w:after="0" w:before="0" w:lineRule="auto"/>
        <w:ind w:left="0" w:firstLine="0"/>
        <w:rPr/>
      </w:pPr>
      <w:r w:rsidDel="00000000" w:rsidR="00000000" w:rsidRPr="00000000">
        <w:rPr>
          <w:rtl w:val="0"/>
        </w:rPr>
        <w:t xml:space="preserve">KEITH: Oh, he’s a Lem. Okay.</w:t>
      </w:r>
    </w:p>
    <w:p w:rsidR="00000000" w:rsidDel="00000000" w:rsidP="00000000" w:rsidRDefault="00000000" w:rsidRPr="00000000" w14:paraId="000002F1">
      <w:pPr>
        <w:spacing w:after="0" w:before="0" w:lineRule="auto"/>
        <w:ind w:left="0" w:firstLine="0"/>
        <w:rPr/>
      </w:pPr>
      <w:r w:rsidDel="00000000" w:rsidR="00000000" w:rsidRPr="00000000">
        <w:rPr>
          <w:rtl w:val="0"/>
        </w:rPr>
      </w:r>
    </w:p>
    <w:p w:rsidR="00000000" w:rsidDel="00000000" w:rsidP="00000000" w:rsidRDefault="00000000" w:rsidRPr="00000000" w14:paraId="000002F2">
      <w:pPr>
        <w:spacing w:after="0" w:before="0" w:lineRule="auto"/>
        <w:ind w:left="0" w:firstLine="0"/>
        <w:rPr/>
      </w:pPr>
      <w:r w:rsidDel="00000000" w:rsidR="00000000" w:rsidRPr="00000000">
        <w:rPr>
          <w:rtl w:val="0"/>
        </w:rPr>
        <w:t xml:space="preserve">AUSTIN: He’s a real Lem. </w:t>
      </w:r>
    </w:p>
    <w:p w:rsidR="00000000" w:rsidDel="00000000" w:rsidP="00000000" w:rsidRDefault="00000000" w:rsidRPr="00000000" w14:paraId="000002F3">
      <w:pPr>
        <w:spacing w:after="0" w:before="0" w:lineRule="auto"/>
        <w:ind w:left="0" w:firstLine="0"/>
        <w:rPr/>
      </w:pPr>
      <w:r w:rsidDel="00000000" w:rsidR="00000000" w:rsidRPr="00000000">
        <w:rPr>
          <w:rtl w:val="0"/>
        </w:rPr>
      </w:r>
    </w:p>
    <w:p w:rsidR="00000000" w:rsidDel="00000000" w:rsidP="00000000" w:rsidRDefault="00000000" w:rsidRPr="00000000" w14:paraId="000002F4">
      <w:pPr>
        <w:spacing w:after="0" w:before="0" w:lineRule="auto"/>
        <w:ind w:left="0" w:firstLine="0"/>
        <w:rPr/>
      </w:pPr>
      <w:r w:rsidDel="00000000" w:rsidR="00000000" w:rsidRPr="00000000">
        <w:rPr>
          <w:rtl w:val="0"/>
        </w:rPr>
        <w:t xml:space="preserve">ALI: Alright.</w:t>
      </w:r>
    </w:p>
    <w:p w:rsidR="00000000" w:rsidDel="00000000" w:rsidP="00000000" w:rsidRDefault="00000000" w:rsidRPr="00000000" w14:paraId="000002F5">
      <w:pPr>
        <w:spacing w:after="0" w:before="0" w:lineRule="auto"/>
        <w:ind w:left="0" w:firstLine="0"/>
        <w:rPr/>
      </w:pPr>
      <w:r w:rsidDel="00000000" w:rsidR="00000000" w:rsidRPr="00000000">
        <w:rPr>
          <w:rtl w:val="0"/>
        </w:rPr>
      </w:r>
    </w:p>
    <w:p w:rsidR="00000000" w:rsidDel="00000000" w:rsidP="00000000" w:rsidRDefault="00000000" w:rsidRPr="00000000" w14:paraId="000002F6">
      <w:pPr>
        <w:spacing w:after="0" w:before="0" w:lineRule="auto"/>
        <w:ind w:left="0" w:firstLine="0"/>
        <w:rPr/>
      </w:pPr>
      <w:r w:rsidDel="00000000" w:rsidR="00000000" w:rsidRPr="00000000">
        <w:rPr>
          <w:rtl w:val="0"/>
        </w:rPr>
        <w:t xml:space="preserve">KEITH: He's a Lem. Not like a sunglasses indoors kinda guy. </w:t>
      </w:r>
    </w:p>
    <w:p w:rsidR="00000000" w:rsidDel="00000000" w:rsidP="00000000" w:rsidRDefault="00000000" w:rsidRPr="00000000" w14:paraId="000002F7">
      <w:pPr>
        <w:spacing w:after="0" w:before="0" w:lineRule="auto"/>
        <w:ind w:left="0" w:firstLine="0"/>
        <w:rPr/>
      </w:pPr>
      <w:r w:rsidDel="00000000" w:rsidR="00000000" w:rsidRPr="00000000">
        <w:rPr>
          <w:rtl w:val="0"/>
        </w:rPr>
      </w:r>
    </w:p>
    <w:p w:rsidR="00000000" w:rsidDel="00000000" w:rsidP="00000000" w:rsidRDefault="00000000" w:rsidRPr="00000000" w14:paraId="000002F8">
      <w:pPr>
        <w:spacing w:after="0" w:before="0" w:lineRule="auto"/>
        <w:ind w:left="0" w:firstLine="0"/>
        <w:rPr/>
      </w:pPr>
      <w:r w:rsidDel="00000000" w:rsidR="00000000" w:rsidRPr="00000000">
        <w:rPr>
          <w:rtl w:val="0"/>
        </w:rPr>
        <w:t xml:space="preserve">AUSTIN: No. Yeah, he's not a sunglasses indoors guy.</w:t>
      </w:r>
    </w:p>
    <w:p w:rsidR="00000000" w:rsidDel="00000000" w:rsidP="00000000" w:rsidRDefault="00000000" w:rsidRPr="00000000" w14:paraId="000002F9">
      <w:pPr>
        <w:spacing w:after="0" w:before="0" w:lineRule="auto"/>
        <w:ind w:left="0" w:firstLine="0"/>
        <w:rPr/>
      </w:pPr>
      <w:r w:rsidDel="00000000" w:rsidR="00000000" w:rsidRPr="00000000">
        <w:rPr>
          <w:rtl w:val="0"/>
        </w:rPr>
      </w:r>
    </w:p>
    <w:p w:rsidR="00000000" w:rsidDel="00000000" w:rsidP="00000000" w:rsidRDefault="00000000" w:rsidRPr="00000000" w14:paraId="000002FA">
      <w:pPr>
        <w:spacing w:after="0" w:before="0" w:lineRule="auto"/>
        <w:ind w:left="0" w:firstLine="0"/>
        <w:rPr/>
      </w:pPr>
      <w:r w:rsidDel="00000000" w:rsidR="00000000" w:rsidRPr="00000000">
        <w:rPr>
          <w:rtl w:val="0"/>
        </w:rPr>
        <w:t xml:space="preserve">KEITH: That’s what I was-</w:t>
      </w:r>
    </w:p>
    <w:p w:rsidR="00000000" w:rsidDel="00000000" w:rsidP="00000000" w:rsidRDefault="00000000" w:rsidRPr="00000000" w14:paraId="000002FB">
      <w:pPr>
        <w:spacing w:after="0" w:before="0" w:lineRule="auto"/>
        <w:ind w:left="0" w:firstLine="0"/>
        <w:rPr/>
      </w:pPr>
      <w:r w:rsidDel="00000000" w:rsidR="00000000" w:rsidRPr="00000000">
        <w:rPr>
          <w:rtl w:val="0"/>
        </w:rPr>
      </w:r>
    </w:p>
    <w:p w:rsidR="00000000" w:rsidDel="00000000" w:rsidP="00000000" w:rsidRDefault="00000000" w:rsidRPr="00000000" w14:paraId="000002FC">
      <w:pPr>
        <w:spacing w:after="0" w:before="0" w:lineRule="auto"/>
        <w:ind w:left="0" w:firstLine="0"/>
        <w:rPr/>
      </w:pPr>
      <w:r w:rsidDel="00000000" w:rsidR="00000000" w:rsidRPr="00000000">
        <w:rPr>
          <w:rtl w:val="0"/>
        </w:rPr>
        <w:t xml:space="preserve">AUSTIN: He's like a real… He's like- like, he's doing this cause he spent a long time- </w:t>
      </w:r>
    </w:p>
    <w:p w:rsidR="00000000" w:rsidDel="00000000" w:rsidP="00000000" w:rsidRDefault="00000000" w:rsidRPr="00000000" w14:paraId="000002FD">
      <w:pPr>
        <w:spacing w:after="0" w:before="0" w:lineRule="auto"/>
        <w:ind w:left="0" w:firstLine="0"/>
        <w:rPr/>
      </w:pPr>
      <w:r w:rsidDel="00000000" w:rsidR="00000000" w:rsidRPr="00000000">
        <w:rPr>
          <w:rtl w:val="0"/>
        </w:rPr>
      </w:r>
    </w:p>
    <w:p w:rsidR="00000000" w:rsidDel="00000000" w:rsidP="00000000" w:rsidRDefault="00000000" w:rsidRPr="00000000" w14:paraId="000002FE">
      <w:pPr>
        <w:spacing w:after="0" w:before="0" w:lineRule="auto"/>
        <w:ind w:left="0" w:firstLine="0"/>
        <w:rPr/>
      </w:pPr>
      <w:r w:rsidDel="00000000" w:rsidR="00000000" w:rsidRPr="00000000">
        <w:rPr>
          <w:rtl w:val="0"/>
        </w:rPr>
        <w:t xml:space="preserve">KEITH: He likes stuff.</w:t>
      </w:r>
    </w:p>
    <w:p w:rsidR="00000000" w:rsidDel="00000000" w:rsidP="00000000" w:rsidRDefault="00000000" w:rsidRPr="00000000" w14:paraId="000002FF">
      <w:pPr>
        <w:spacing w:after="0" w:before="0" w:lineRule="auto"/>
        <w:ind w:left="0" w:firstLine="0"/>
        <w:rPr/>
      </w:pPr>
      <w:r w:rsidDel="00000000" w:rsidR="00000000" w:rsidRPr="00000000">
        <w:rPr>
          <w:rtl w:val="0"/>
        </w:rPr>
      </w:r>
    </w:p>
    <w:p w:rsidR="00000000" w:rsidDel="00000000" w:rsidP="00000000" w:rsidRDefault="00000000" w:rsidRPr="00000000" w14:paraId="00000300">
      <w:pPr>
        <w:spacing w:after="0" w:before="0" w:lineRule="auto"/>
        <w:ind w:left="0" w:firstLine="0"/>
        <w:rPr/>
      </w:pPr>
      <w:r w:rsidDel="00000000" w:rsidR="00000000" w:rsidRPr="00000000">
        <w:rPr>
          <w:rtl w:val="0"/>
        </w:rPr>
        <w:t xml:space="preserve">AUSTIN: He spent a long time selling stuff in these stands. Do you know what I mean?  </w:t>
      </w:r>
    </w:p>
    <w:p w:rsidR="00000000" w:rsidDel="00000000" w:rsidP="00000000" w:rsidRDefault="00000000" w:rsidRPr="00000000" w14:paraId="00000301">
      <w:pPr>
        <w:spacing w:after="0" w:before="0" w:lineRule="auto"/>
        <w:ind w:left="0" w:firstLine="0"/>
        <w:rPr/>
      </w:pPr>
      <w:r w:rsidDel="00000000" w:rsidR="00000000" w:rsidRPr="00000000">
        <w:rPr>
          <w:rtl w:val="0"/>
        </w:rPr>
      </w:r>
    </w:p>
    <w:p w:rsidR="00000000" w:rsidDel="00000000" w:rsidP="00000000" w:rsidRDefault="00000000" w:rsidRPr="00000000" w14:paraId="00000302">
      <w:pPr>
        <w:spacing w:after="0" w:before="0" w:lineRule="auto"/>
        <w:ind w:left="0" w:firstLine="0"/>
        <w:rPr/>
      </w:pPr>
      <w:r w:rsidDel="00000000" w:rsidR="00000000" w:rsidRPr="00000000">
        <w:rPr>
          <w:rtl w:val="0"/>
        </w:rPr>
        <w:t xml:space="preserve">KEITH: Yeah, he likes looking at stuff. </w:t>
      </w:r>
    </w:p>
    <w:p w:rsidR="00000000" w:rsidDel="00000000" w:rsidP="00000000" w:rsidRDefault="00000000" w:rsidRPr="00000000" w14:paraId="00000303">
      <w:pPr>
        <w:spacing w:after="0" w:before="0" w:lineRule="auto"/>
        <w:ind w:left="0" w:firstLine="0"/>
        <w:rPr/>
      </w:pPr>
      <w:r w:rsidDel="00000000" w:rsidR="00000000" w:rsidRPr="00000000">
        <w:rPr>
          <w:rtl w:val="0"/>
        </w:rPr>
      </w:r>
    </w:p>
    <w:p w:rsidR="00000000" w:rsidDel="00000000" w:rsidP="00000000" w:rsidRDefault="00000000" w:rsidRPr="00000000" w14:paraId="00000304">
      <w:pPr>
        <w:spacing w:after="0" w:before="0" w:lineRule="auto"/>
        <w:ind w:left="0" w:firstLine="0"/>
        <w:rPr/>
      </w:pPr>
      <w:r w:rsidDel="00000000" w:rsidR="00000000" w:rsidRPr="00000000">
        <w:rPr>
          <w:rtl w:val="0"/>
        </w:rPr>
        <w:t xml:space="preserve">ALI: Okay. </w:t>
      </w:r>
    </w:p>
    <w:p w:rsidR="00000000" w:rsidDel="00000000" w:rsidP="00000000" w:rsidRDefault="00000000" w:rsidRPr="00000000" w14:paraId="00000305">
      <w:pPr>
        <w:spacing w:after="0" w:before="0" w:lineRule="auto"/>
        <w:ind w:left="0" w:firstLine="0"/>
        <w:rPr/>
      </w:pPr>
      <w:r w:rsidDel="00000000" w:rsidR="00000000" w:rsidRPr="00000000">
        <w:rPr>
          <w:rtl w:val="0"/>
        </w:rPr>
      </w:r>
    </w:p>
    <w:p w:rsidR="00000000" w:rsidDel="00000000" w:rsidP="00000000" w:rsidRDefault="00000000" w:rsidRPr="00000000" w14:paraId="00000306">
      <w:pPr>
        <w:spacing w:after="0" w:before="0" w:lineRule="auto"/>
        <w:ind w:left="0" w:firstLine="0"/>
        <w:rPr/>
      </w:pPr>
      <w:r w:rsidDel="00000000" w:rsidR="00000000" w:rsidRPr="00000000">
        <w:rPr>
          <w:rtl w:val="0"/>
        </w:rPr>
        <w:t xml:space="preserve">AUSTIN: And like-</w:t>
      </w:r>
    </w:p>
    <w:p w:rsidR="00000000" w:rsidDel="00000000" w:rsidP="00000000" w:rsidRDefault="00000000" w:rsidRPr="00000000" w14:paraId="00000307">
      <w:pPr>
        <w:spacing w:after="0" w:before="0" w:lineRule="auto"/>
        <w:ind w:left="0" w:firstLine="0"/>
        <w:rPr/>
      </w:pPr>
      <w:r w:rsidDel="00000000" w:rsidR="00000000" w:rsidRPr="00000000">
        <w:rPr>
          <w:rtl w:val="0"/>
        </w:rPr>
      </w:r>
    </w:p>
    <w:p w:rsidR="00000000" w:rsidDel="00000000" w:rsidP="00000000" w:rsidRDefault="00000000" w:rsidRPr="00000000" w14:paraId="00000308">
      <w:pPr>
        <w:spacing w:after="0" w:before="0" w:lineRule="auto"/>
        <w:ind w:left="0" w:firstLine="0"/>
        <w:rPr/>
      </w:pPr>
      <w:r w:rsidDel="00000000" w:rsidR="00000000" w:rsidRPr="00000000">
        <w:rPr>
          <w:rtl w:val="0"/>
        </w:rPr>
        <w:t xml:space="preserve">KEITH: And having stuff. </w:t>
      </w:r>
    </w:p>
    <w:p w:rsidR="00000000" w:rsidDel="00000000" w:rsidP="00000000" w:rsidRDefault="00000000" w:rsidRPr="00000000" w14:paraId="00000309">
      <w:pPr>
        <w:spacing w:after="0" w:before="0" w:lineRule="auto"/>
        <w:ind w:left="0" w:firstLine="0"/>
        <w:rPr/>
      </w:pPr>
      <w:r w:rsidDel="00000000" w:rsidR="00000000" w:rsidRPr="00000000">
        <w:rPr>
          <w:rtl w:val="0"/>
        </w:rPr>
      </w:r>
    </w:p>
    <w:p w:rsidR="00000000" w:rsidDel="00000000" w:rsidP="00000000" w:rsidRDefault="00000000" w:rsidRPr="00000000" w14:paraId="0000030A">
      <w:pPr>
        <w:spacing w:after="0" w:before="0" w:lineRule="auto"/>
        <w:ind w:left="0" w:firstLine="0"/>
        <w:rPr/>
      </w:pPr>
      <w:r w:rsidDel="00000000" w:rsidR="00000000" w:rsidRPr="00000000">
        <w:rPr>
          <w:rtl w:val="0"/>
        </w:rPr>
        <w:t xml:space="preserve">AUSTIN: And engaging with the owners of these places. You think that he has some sort of supervisory role over the whole market.</w:t>
      </w:r>
    </w:p>
    <w:p w:rsidR="00000000" w:rsidDel="00000000" w:rsidP="00000000" w:rsidRDefault="00000000" w:rsidRPr="00000000" w14:paraId="0000030B">
      <w:pPr>
        <w:spacing w:after="0" w:before="0" w:lineRule="auto"/>
        <w:ind w:left="0" w:firstLine="0"/>
        <w:rPr/>
      </w:pPr>
      <w:r w:rsidDel="00000000" w:rsidR="00000000" w:rsidRPr="00000000">
        <w:rPr>
          <w:rtl w:val="0"/>
        </w:rPr>
      </w:r>
    </w:p>
    <w:p w:rsidR="00000000" w:rsidDel="00000000" w:rsidP="00000000" w:rsidRDefault="00000000" w:rsidRPr="00000000" w14:paraId="0000030C">
      <w:pPr>
        <w:spacing w:after="0" w:before="0" w:lineRule="auto"/>
        <w:ind w:left="0" w:firstLine="0"/>
        <w:rPr/>
      </w:pPr>
      <w:r w:rsidDel="00000000" w:rsidR="00000000" w:rsidRPr="00000000">
        <w:rPr>
          <w:rtl w:val="0"/>
        </w:rPr>
        <w:t xml:space="preserve">KEITH: Yeah. Yeah. Right. </w:t>
      </w:r>
    </w:p>
    <w:p w:rsidR="00000000" w:rsidDel="00000000" w:rsidP="00000000" w:rsidRDefault="00000000" w:rsidRPr="00000000" w14:paraId="0000030D">
      <w:pPr>
        <w:spacing w:after="0" w:before="0" w:lineRule="auto"/>
        <w:ind w:left="0" w:firstLine="0"/>
        <w:rPr/>
      </w:pPr>
      <w:r w:rsidDel="00000000" w:rsidR="00000000" w:rsidRPr="00000000">
        <w:rPr>
          <w:rtl w:val="0"/>
        </w:rPr>
      </w:r>
    </w:p>
    <w:p w:rsidR="00000000" w:rsidDel="00000000" w:rsidP="00000000" w:rsidRDefault="00000000" w:rsidRPr="00000000" w14:paraId="0000030E">
      <w:pPr>
        <w:spacing w:after="0" w:before="0" w:lineRule="auto"/>
        <w:ind w:left="0" w:firstLine="0"/>
        <w:rPr/>
      </w:pPr>
      <w:r w:rsidDel="00000000" w:rsidR="00000000" w:rsidRPr="00000000">
        <w:rPr>
          <w:rtl w:val="0"/>
        </w:rPr>
        <w:t xml:space="preserve">AUSTIN: He- </w:t>
      </w:r>
    </w:p>
    <w:p w:rsidR="00000000" w:rsidDel="00000000" w:rsidP="00000000" w:rsidRDefault="00000000" w:rsidRPr="00000000" w14:paraId="0000030F">
      <w:pPr>
        <w:spacing w:after="0" w:before="0" w:lineRule="auto"/>
        <w:ind w:left="0" w:firstLine="0"/>
        <w:rPr/>
      </w:pPr>
      <w:r w:rsidDel="00000000" w:rsidR="00000000" w:rsidRPr="00000000">
        <w:rPr>
          <w:rtl w:val="0"/>
        </w:rPr>
      </w:r>
    </w:p>
    <w:p w:rsidR="00000000" w:rsidDel="00000000" w:rsidP="00000000" w:rsidRDefault="00000000" w:rsidRPr="00000000" w14:paraId="00000310">
      <w:pPr>
        <w:spacing w:after="0" w:before="0" w:lineRule="auto"/>
        <w:ind w:left="0" w:firstLine="0"/>
        <w:rPr/>
      </w:pPr>
      <w:r w:rsidDel="00000000" w:rsidR="00000000" w:rsidRPr="00000000">
        <w:rPr>
          <w:rtl w:val="0"/>
        </w:rPr>
        <w:t xml:space="preserve">KEITH: Oh, when I say he likes stuff in a- I don't mean like, in a materialistic way. </w:t>
      </w:r>
    </w:p>
    <w:p w:rsidR="00000000" w:rsidDel="00000000" w:rsidP="00000000" w:rsidRDefault="00000000" w:rsidRPr="00000000" w14:paraId="00000311">
      <w:pPr>
        <w:spacing w:after="0" w:before="0" w:lineRule="auto"/>
        <w:ind w:left="0" w:firstLine="0"/>
        <w:rPr/>
      </w:pPr>
      <w:r w:rsidDel="00000000" w:rsidR="00000000" w:rsidRPr="00000000">
        <w:rPr>
          <w:rtl w:val="0"/>
        </w:rPr>
      </w:r>
    </w:p>
    <w:p w:rsidR="00000000" w:rsidDel="00000000" w:rsidP="00000000" w:rsidRDefault="00000000" w:rsidRPr="00000000" w14:paraId="00000312">
      <w:pPr>
        <w:spacing w:after="0" w:before="0" w:lineRule="auto"/>
        <w:ind w:left="0" w:firstLine="0"/>
        <w:rPr/>
      </w:pPr>
      <w:r w:rsidDel="00000000" w:rsidR="00000000" w:rsidRPr="00000000">
        <w:rPr>
          <w:rtl w:val="0"/>
        </w:rPr>
        <w:t xml:space="preserve">AUSTIN: Right. Yes. </w:t>
      </w:r>
    </w:p>
    <w:p w:rsidR="00000000" w:rsidDel="00000000" w:rsidP="00000000" w:rsidRDefault="00000000" w:rsidRPr="00000000" w14:paraId="00000313">
      <w:pPr>
        <w:spacing w:after="0" w:before="0" w:lineRule="auto"/>
        <w:ind w:left="0" w:firstLine="0"/>
        <w:rPr/>
      </w:pPr>
      <w:r w:rsidDel="00000000" w:rsidR="00000000" w:rsidRPr="00000000">
        <w:rPr>
          <w:rtl w:val="0"/>
        </w:rPr>
      </w:r>
    </w:p>
    <w:p w:rsidR="00000000" w:rsidDel="00000000" w:rsidP="00000000" w:rsidRDefault="00000000" w:rsidRPr="00000000" w14:paraId="00000314">
      <w:pPr>
        <w:spacing w:after="0" w:before="0" w:lineRule="auto"/>
        <w:ind w:left="0" w:firstLine="0"/>
        <w:rPr/>
      </w:pPr>
      <w:r w:rsidDel="00000000" w:rsidR="00000000" w:rsidRPr="00000000">
        <w:rPr>
          <w:rtl w:val="0"/>
        </w:rPr>
        <w:t xml:space="preserve">KEITH: I mean like, he's interested- he’s curious about things. </w:t>
      </w:r>
    </w:p>
    <w:p w:rsidR="00000000" w:rsidDel="00000000" w:rsidP="00000000" w:rsidRDefault="00000000" w:rsidRPr="00000000" w14:paraId="00000315">
      <w:pPr>
        <w:spacing w:after="0" w:before="0" w:lineRule="auto"/>
        <w:ind w:left="0" w:firstLine="0"/>
        <w:rPr/>
      </w:pPr>
      <w:r w:rsidDel="00000000" w:rsidR="00000000" w:rsidRPr="00000000">
        <w:rPr>
          <w:rtl w:val="0"/>
        </w:rPr>
      </w:r>
    </w:p>
    <w:p w:rsidR="00000000" w:rsidDel="00000000" w:rsidP="00000000" w:rsidRDefault="00000000" w:rsidRPr="00000000" w14:paraId="00000316">
      <w:pPr>
        <w:spacing w:after="0" w:before="0" w:lineRule="auto"/>
        <w:ind w:left="0" w:firstLine="0"/>
        <w:rPr/>
      </w:pPr>
      <w:r w:rsidDel="00000000" w:rsidR="00000000" w:rsidRPr="00000000">
        <w:rPr>
          <w:rtl w:val="0"/>
        </w:rPr>
        <w:t xml:space="preserve">AUSTIN: He's talking to a man in a kind of shimmering white platemail armor. </w:t>
      </w:r>
    </w:p>
    <w:p w:rsidR="00000000" w:rsidDel="00000000" w:rsidP="00000000" w:rsidRDefault="00000000" w:rsidRPr="00000000" w14:paraId="00000317">
      <w:pPr>
        <w:spacing w:after="0" w:before="0" w:lineRule="auto"/>
        <w:ind w:left="0" w:firstLine="0"/>
        <w:rPr/>
      </w:pPr>
      <w:r w:rsidDel="00000000" w:rsidR="00000000" w:rsidRPr="00000000">
        <w:rPr>
          <w:rtl w:val="0"/>
        </w:rPr>
      </w:r>
    </w:p>
    <w:p w:rsidR="00000000" w:rsidDel="00000000" w:rsidP="00000000" w:rsidRDefault="00000000" w:rsidRPr="00000000" w14:paraId="00000318">
      <w:pPr>
        <w:spacing w:after="0" w:before="0" w:lineRule="auto"/>
        <w:ind w:left="0" w:firstLine="0"/>
        <w:rPr/>
      </w:pPr>
      <w:r w:rsidDel="00000000" w:rsidR="00000000" w:rsidRPr="00000000">
        <w:rPr>
          <w:rtl w:val="0"/>
        </w:rPr>
        <w:t xml:space="preserve">KEITH: Okay. Is this the shithead?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319">
      <w:pPr>
        <w:spacing w:after="0" w:before="0" w:lineRule="auto"/>
        <w:ind w:left="0" w:firstLine="0"/>
        <w:rPr/>
      </w:pPr>
      <w:r w:rsidDel="00000000" w:rsidR="00000000" w:rsidRPr="00000000">
        <w:rPr>
          <w:rtl w:val="0"/>
        </w:rPr>
      </w:r>
    </w:p>
    <w:p w:rsidR="00000000" w:rsidDel="00000000" w:rsidP="00000000" w:rsidRDefault="00000000" w:rsidRPr="00000000" w14:paraId="0000031A">
      <w:pPr>
        <w:spacing w:after="0" w:before="0" w:lineRule="auto"/>
        <w:ind w:left="0" w:firstLine="0"/>
        <w:rPr/>
      </w:pPr>
      <w:r w:rsidDel="00000000" w:rsidR="00000000" w:rsidRPr="00000000">
        <w:rPr>
          <w:rtl w:val="0"/>
        </w:rPr>
        <w:t xml:space="preserve">AUSTIN: Neither of them are really shitheads, I don't think.</w:t>
      </w:r>
    </w:p>
    <w:p w:rsidR="00000000" w:rsidDel="00000000" w:rsidP="00000000" w:rsidRDefault="00000000" w:rsidRPr="00000000" w14:paraId="0000031B">
      <w:pPr>
        <w:spacing w:after="0" w:before="0" w:lineRule="auto"/>
        <w:ind w:left="0" w:firstLine="0"/>
        <w:rPr/>
      </w:pPr>
      <w:r w:rsidDel="00000000" w:rsidR="00000000" w:rsidRPr="00000000">
        <w:rPr>
          <w:rtl w:val="0"/>
        </w:rPr>
      </w:r>
    </w:p>
    <w:p w:rsidR="00000000" w:rsidDel="00000000" w:rsidP="00000000" w:rsidRDefault="00000000" w:rsidRPr="00000000" w14:paraId="0000031C">
      <w:pPr>
        <w:spacing w:after="0" w:before="0" w:lineRule="auto"/>
        <w:ind w:left="0" w:firstLine="0"/>
        <w:rPr/>
      </w:pPr>
      <w:r w:rsidDel="00000000" w:rsidR="00000000" w:rsidRPr="00000000">
        <w:rPr>
          <w:rtl w:val="0"/>
        </w:rPr>
        <w:t xml:space="preserve">KEITH: </w:t>
      </w:r>
      <w:r w:rsidDel="00000000" w:rsidR="00000000" w:rsidRPr="00000000">
        <w:rPr>
          <w:i w:val="1"/>
          <w:rtl w:val="0"/>
        </w:rPr>
        <w:t xml:space="preserve">[amused]</w:t>
      </w:r>
      <w:r w:rsidDel="00000000" w:rsidR="00000000" w:rsidRPr="00000000">
        <w:rPr>
          <w:rtl w:val="0"/>
        </w:rPr>
        <w:t xml:space="preserve"> Okay. Okay.</w:t>
      </w:r>
    </w:p>
    <w:p w:rsidR="00000000" w:rsidDel="00000000" w:rsidP="00000000" w:rsidRDefault="00000000" w:rsidRPr="00000000" w14:paraId="0000031D">
      <w:pPr>
        <w:spacing w:after="0" w:before="0" w:lineRule="auto"/>
        <w:ind w:left="0" w:firstLine="0"/>
        <w:rPr/>
      </w:pPr>
      <w:r w:rsidDel="00000000" w:rsidR="00000000" w:rsidRPr="00000000">
        <w:rPr>
          <w:rtl w:val="0"/>
        </w:rPr>
      </w:r>
    </w:p>
    <w:p w:rsidR="00000000" w:rsidDel="00000000" w:rsidP="00000000" w:rsidRDefault="00000000" w:rsidRPr="00000000" w14:paraId="0000031E">
      <w:pPr>
        <w:spacing w:after="0" w:before="0" w:lineRule="auto"/>
        <w:ind w:left="0" w:firstLine="0"/>
        <w:rPr/>
      </w:pPr>
      <w:r w:rsidDel="00000000" w:rsidR="00000000" w:rsidRPr="00000000">
        <w:rPr>
          <w:rtl w:val="0"/>
        </w:rPr>
        <w:t xml:space="preserve">AUSTIN: I think both of them are... Um, both of them are... They’re old fr- You get the opinion that they're like, old fr- they're like… You remember- Do you remember the old days in America where like, Democrats and Republicans were friends? ...still? </w:t>
      </w:r>
    </w:p>
    <w:p w:rsidR="00000000" w:rsidDel="00000000" w:rsidP="00000000" w:rsidRDefault="00000000" w:rsidRPr="00000000" w14:paraId="0000031F">
      <w:pPr>
        <w:spacing w:after="0" w:before="0" w:lineRule="auto"/>
        <w:ind w:left="0" w:firstLine="0"/>
        <w:rPr/>
      </w:pPr>
      <w:r w:rsidDel="00000000" w:rsidR="00000000" w:rsidRPr="00000000">
        <w:rPr>
          <w:rtl w:val="0"/>
        </w:rPr>
      </w:r>
    </w:p>
    <w:p w:rsidR="00000000" w:rsidDel="00000000" w:rsidP="00000000" w:rsidRDefault="00000000" w:rsidRPr="00000000" w14:paraId="00000320">
      <w:pPr>
        <w:spacing w:after="0" w:before="0" w:lineRule="auto"/>
        <w:ind w:left="0" w:firstLine="0"/>
        <w:rPr/>
      </w:pPr>
      <w:r w:rsidDel="00000000" w:rsidR="00000000" w:rsidRPr="00000000">
        <w:rPr>
          <w:rtl w:val="0"/>
        </w:rPr>
        <w:t xml:space="preserve">KEITH: Do I remember? No.</w:t>
      </w:r>
    </w:p>
    <w:p w:rsidR="00000000" w:rsidDel="00000000" w:rsidP="00000000" w:rsidRDefault="00000000" w:rsidRPr="00000000" w14:paraId="00000321">
      <w:pPr>
        <w:spacing w:after="0" w:before="0" w:lineRule="auto"/>
        <w:ind w:left="0" w:firstLine="0"/>
        <w:rPr/>
      </w:pPr>
      <w:r w:rsidDel="00000000" w:rsidR="00000000" w:rsidRPr="00000000">
        <w:rPr>
          <w:rtl w:val="0"/>
        </w:rPr>
      </w:r>
    </w:p>
    <w:p w:rsidR="00000000" w:rsidDel="00000000" w:rsidP="00000000" w:rsidRDefault="00000000" w:rsidRPr="00000000" w14:paraId="00000322">
      <w:pPr>
        <w:spacing w:after="0" w:before="0" w:lineRule="auto"/>
        <w:ind w:left="0" w:firstLine="0"/>
        <w:rPr/>
      </w:pPr>
      <w:r w:rsidDel="00000000" w:rsidR="00000000" w:rsidRPr="00000000">
        <w:rPr>
          <w:rtl w:val="0"/>
        </w:rPr>
        <w:t xml:space="preserve">AUSTIN: Yeah. Were you not alive at that point? Okay. So, there was a time- </w:t>
      </w:r>
    </w:p>
    <w:p w:rsidR="00000000" w:rsidDel="00000000" w:rsidP="00000000" w:rsidRDefault="00000000" w:rsidRPr="00000000" w14:paraId="00000323">
      <w:pPr>
        <w:spacing w:after="0" w:before="0" w:lineRule="auto"/>
        <w:ind w:left="0" w:firstLine="0"/>
        <w:rPr/>
      </w:pPr>
      <w:r w:rsidDel="00000000" w:rsidR="00000000" w:rsidRPr="00000000">
        <w:rPr>
          <w:rtl w:val="0"/>
        </w:rPr>
      </w:r>
    </w:p>
    <w:p w:rsidR="00000000" w:rsidDel="00000000" w:rsidP="00000000" w:rsidRDefault="00000000" w:rsidRPr="00000000" w14:paraId="00000324">
      <w:pPr>
        <w:spacing w:after="0" w:before="0" w:lineRule="auto"/>
        <w:ind w:left="0" w:firstLine="0"/>
        <w:rPr/>
      </w:pPr>
      <w:r w:rsidDel="00000000" w:rsidR="00000000" w:rsidRPr="00000000">
        <w:rPr>
          <w:rtl w:val="0"/>
        </w:rPr>
        <w:t xml:space="preserve">KEITH: I don't think I was.</w:t>
      </w:r>
    </w:p>
    <w:p w:rsidR="00000000" w:rsidDel="00000000" w:rsidP="00000000" w:rsidRDefault="00000000" w:rsidRPr="00000000" w14:paraId="00000325">
      <w:pPr>
        <w:spacing w:after="0" w:before="0" w:lineRule="auto"/>
        <w:ind w:left="0" w:firstLine="0"/>
        <w:rPr/>
      </w:pPr>
      <w:r w:rsidDel="00000000" w:rsidR="00000000" w:rsidRPr="00000000">
        <w:rPr>
          <w:rtl w:val="0"/>
        </w:rPr>
      </w:r>
    </w:p>
    <w:p w:rsidR="00000000" w:rsidDel="00000000" w:rsidP="00000000" w:rsidRDefault="00000000" w:rsidRPr="00000000" w14:paraId="00000326">
      <w:pPr>
        <w:spacing w:after="0" w:before="0" w:lineRule="auto"/>
        <w:ind w:left="0" w:firstLine="0"/>
        <w:rPr/>
      </w:pPr>
      <w:r w:rsidDel="00000000" w:rsidR="00000000" w:rsidRPr="00000000">
        <w:rPr>
          <w:rtl w:val="0"/>
        </w:rPr>
        <w:t xml:space="preserve">AUSTIN: -in America… </w:t>
      </w:r>
      <w:r w:rsidDel="00000000" w:rsidR="00000000" w:rsidRPr="00000000">
        <w:rPr>
          <w:i w:val="1"/>
          <w:rtl w:val="0"/>
        </w:rPr>
        <w:t xml:space="preserve">[laughs]</w:t>
      </w:r>
      <w:r w:rsidDel="00000000" w:rsidR="00000000" w:rsidRPr="00000000">
        <w:rPr>
          <w:rtl w:val="0"/>
        </w:rPr>
        <w:t xml:space="preserve"> There was a time in America where it </w:t>
      </w:r>
      <w:r w:rsidDel="00000000" w:rsidR="00000000" w:rsidRPr="00000000">
        <w:rPr>
          <w:rtl w:val="0"/>
        </w:rPr>
        <w:t xml:space="preserve">was like, fairly</w:t>
      </w:r>
      <w:r w:rsidDel="00000000" w:rsidR="00000000" w:rsidRPr="00000000">
        <w:rPr>
          <w:rtl w:val="0"/>
        </w:rPr>
        <w:t xml:space="preserve"> common to have good friends who didn't have your political views. </w:t>
      </w:r>
    </w:p>
    <w:p w:rsidR="00000000" w:rsidDel="00000000" w:rsidP="00000000" w:rsidRDefault="00000000" w:rsidRPr="00000000" w14:paraId="00000327">
      <w:pPr>
        <w:spacing w:after="0" w:before="0" w:lineRule="auto"/>
        <w:ind w:left="0" w:firstLine="0"/>
        <w:rPr/>
      </w:pPr>
      <w:r w:rsidDel="00000000" w:rsidR="00000000" w:rsidRPr="00000000">
        <w:rPr>
          <w:rtl w:val="0"/>
        </w:rPr>
      </w:r>
    </w:p>
    <w:p w:rsidR="00000000" w:rsidDel="00000000" w:rsidP="00000000" w:rsidRDefault="00000000" w:rsidRPr="00000000" w14:paraId="00000328">
      <w:pPr>
        <w:spacing w:after="0" w:before="0" w:lineRule="auto"/>
        <w:ind w:left="0" w:firstLine="0"/>
        <w:rPr/>
      </w:pPr>
      <w:r w:rsidDel="00000000" w:rsidR="00000000" w:rsidRPr="00000000">
        <w:rPr>
          <w:rtl w:val="0"/>
        </w:rPr>
        <w:t xml:space="preserve">KEITH: Mhm. </w:t>
      </w:r>
      <w:r w:rsidDel="00000000" w:rsidR="00000000" w:rsidRPr="00000000">
        <w:rPr>
          <w:i w:val="1"/>
          <w:rtl w:val="0"/>
        </w:rPr>
        <w:t xml:space="preserve">[attempting to interject]</w:t>
      </w:r>
      <w:r w:rsidDel="00000000" w:rsidR="00000000" w:rsidRPr="00000000">
        <w:rPr>
          <w:rtl w:val="0"/>
        </w:rPr>
        <w:t xml:space="preserve"> My-</w:t>
      </w:r>
    </w:p>
    <w:p w:rsidR="00000000" w:rsidDel="00000000" w:rsidP="00000000" w:rsidRDefault="00000000" w:rsidRPr="00000000" w14:paraId="00000329">
      <w:pPr>
        <w:spacing w:after="0" w:before="0" w:lineRule="auto"/>
        <w:ind w:left="0" w:firstLine="0"/>
        <w:rPr/>
      </w:pPr>
      <w:r w:rsidDel="00000000" w:rsidR="00000000" w:rsidRPr="00000000">
        <w:rPr>
          <w:rtl w:val="0"/>
        </w:rPr>
      </w:r>
    </w:p>
    <w:p w:rsidR="00000000" w:rsidDel="00000000" w:rsidP="00000000" w:rsidRDefault="00000000" w:rsidRPr="00000000" w14:paraId="0000032A">
      <w:pPr>
        <w:spacing w:after="0" w:before="0" w:lineRule="auto"/>
        <w:ind w:left="0" w:firstLine="0"/>
        <w:rPr/>
      </w:pPr>
      <w:r w:rsidDel="00000000" w:rsidR="00000000" w:rsidRPr="00000000">
        <w:rPr>
          <w:rtl w:val="0"/>
        </w:rPr>
        <w:t xml:space="preserve">AUSTIN: Because, you know, there was a general, de-politicization </w:t>
      </w:r>
      <w:r w:rsidDel="00000000" w:rsidR="00000000" w:rsidRPr="00000000">
        <w:rPr>
          <w:rtl w:val="0"/>
        </w:rPr>
        <w:t xml:space="preserve">of the everyday</w:t>
      </w:r>
      <w:r w:rsidDel="00000000" w:rsidR="00000000" w:rsidRPr="00000000">
        <w:rPr>
          <w:rtl w:val="0"/>
        </w:rPr>
        <w:t xml:space="preserve"> life, which was actually detrimental to engaging in debate and in trying to improve the general political situation. Which is to say that people generally just like, pretended like these things didn't matter to them because most of them were pretty well- Anyway. So-</w:t>
      </w:r>
    </w:p>
    <w:p w:rsidR="00000000" w:rsidDel="00000000" w:rsidP="00000000" w:rsidRDefault="00000000" w:rsidRPr="00000000" w14:paraId="0000032B">
      <w:pPr>
        <w:spacing w:after="0" w:before="0" w:lineRule="auto"/>
        <w:ind w:left="0" w:firstLine="0"/>
        <w:rPr/>
      </w:pPr>
      <w:r w:rsidDel="00000000" w:rsidR="00000000" w:rsidRPr="00000000">
        <w:rPr>
          <w:rtl w:val="0"/>
        </w:rPr>
      </w:r>
    </w:p>
    <w:p w:rsidR="00000000" w:rsidDel="00000000" w:rsidP="00000000" w:rsidRDefault="00000000" w:rsidRPr="00000000" w14:paraId="0000032C">
      <w:pPr>
        <w:spacing w:after="0" w:before="0" w:lineRule="auto"/>
        <w:ind w:left="0" w:firstLine="0"/>
        <w:rPr/>
      </w:pPr>
      <w:r w:rsidDel="00000000" w:rsidR="00000000" w:rsidRPr="00000000">
        <w:rPr>
          <w:rtl w:val="0"/>
        </w:rPr>
        <w:t xml:space="preserve">KEITH: Yeah, yeah, yeah. No, I get it.</w:t>
      </w:r>
    </w:p>
    <w:p w:rsidR="00000000" w:rsidDel="00000000" w:rsidP="00000000" w:rsidRDefault="00000000" w:rsidRPr="00000000" w14:paraId="0000032D">
      <w:pPr>
        <w:spacing w:after="0" w:before="0" w:lineRule="auto"/>
        <w:ind w:left="0" w:firstLine="0"/>
        <w:rPr/>
      </w:pPr>
      <w:r w:rsidDel="00000000" w:rsidR="00000000" w:rsidRPr="00000000">
        <w:rPr>
          <w:rtl w:val="0"/>
        </w:rPr>
      </w:r>
    </w:p>
    <w:p w:rsidR="00000000" w:rsidDel="00000000" w:rsidP="00000000" w:rsidRDefault="00000000" w:rsidRPr="00000000" w14:paraId="0000032E">
      <w:pPr>
        <w:spacing w:after="0" w:before="0" w:lineRule="auto"/>
        <w:ind w:left="0" w:firstLine="0"/>
        <w:rPr/>
      </w:pPr>
      <w:r w:rsidDel="00000000" w:rsidR="00000000" w:rsidRPr="00000000">
        <w:rPr>
          <w:rtl w:val="0"/>
        </w:rPr>
        <w:t xml:space="preserve">AUSTIN: That’s these guys. Right?</w:t>
      </w:r>
    </w:p>
    <w:p w:rsidR="00000000" w:rsidDel="00000000" w:rsidP="00000000" w:rsidRDefault="00000000" w:rsidRPr="00000000" w14:paraId="0000032F">
      <w:pPr>
        <w:spacing w:after="0" w:before="0" w:lineRule="auto"/>
        <w:ind w:left="0" w:firstLine="0"/>
        <w:rPr/>
      </w:pPr>
      <w:r w:rsidDel="00000000" w:rsidR="00000000" w:rsidRPr="00000000">
        <w:rPr>
          <w:rtl w:val="0"/>
        </w:rPr>
      </w:r>
    </w:p>
    <w:p w:rsidR="00000000" w:rsidDel="00000000" w:rsidP="00000000" w:rsidRDefault="00000000" w:rsidRPr="00000000" w14:paraId="00000330">
      <w:pPr>
        <w:spacing w:after="0" w:before="0" w:lineRule="auto"/>
        <w:ind w:left="0" w:firstLine="0"/>
        <w:rPr/>
      </w:pPr>
      <w:r w:rsidDel="00000000" w:rsidR="00000000" w:rsidRPr="00000000">
        <w:rPr>
          <w:rtl w:val="0"/>
        </w:rPr>
        <w:t xml:space="preserve">KEITH: Okay. </w:t>
      </w:r>
    </w:p>
    <w:p w:rsidR="00000000" w:rsidDel="00000000" w:rsidP="00000000" w:rsidRDefault="00000000" w:rsidRPr="00000000" w14:paraId="00000331">
      <w:pPr>
        <w:spacing w:after="0" w:before="0" w:lineRule="auto"/>
        <w:ind w:left="0" w:firstLine="0"/>
        <w:rPr/>
      </w:pPr>
      <w:r w:rsidDel="00000000" w:rsidR="00000000" w:rsidRPr="00000000">
        <w:rPr>
          <w:rtl w:val="0"/>
        </w:rPr>
      </w:r>
    </w:p>
    <w:p w:rsidR="00000000" w:rsidDel="00000000" w:rsidP="00000000" w:rsidRDefault="00000000" w:rsidRPr="00000000" w14:paraId="00000332">
      <w:pPr>
        <w:spacing w:after="0" w:before="0" w:lineRule="auto"/>
        <w:ind w:left="0" w:firstLine="0"/>
        <w:rPr/>
      </w:pPr>
      <w:r w:rsidDel="00000000" w:rsidR="00000000" w:rsidRPr="00000000">
        <w:rPr>
          <w:rtl w:val="0"/>
        </w:rPr>
        <w:t xml:space="preserve">AUSTIN: Like, these two guys have different views about the city, it's clear. But there's a familiarity to them. </w:t>
      </w:r>
    </w:p>
    <w:p w:rsidR="00000000" w:rsidDel="00000000" w:rsidP="00000000" w:rsidRDefault="00000000" w:rsidRPr="00000000" w14:paraId="00000333">
      <w:pPr>
        <w:spacing w:after="0" w:before="0" w:lineRule="auto"/>
        <w:ind w:left="0" w:firstLine="0"/>
        <w:rPr/>
      </w:pPr>
      <w:r w:rsidDel="00000000" w:rsidR="00000000" w:rsidRPr="00000000">
        <w:rPr>
          <w:rtl w:val="0"/>
        </w:rPr>
      </w:r>
    </w:p>
    <w:p w:rsidR="00000000" w:rsidDel="00000000" w:rsidP="00000000" w:rsidRDefault="00000000" w:rsidRPr="00000000" w14:paraId="00000334">
      <w:pPr>
        <w:spacing w:after="0" w:before="0" w:lineRule="auto"/>
        <w:ind w:left="0" w:firstLine="0"/>
        <w:rPr/>
      </w:pPr>
      <w:r w:rsidDel="00000000" w:rsidR="00000000" w:rsidRPr="00000000">
        <w:rPr>
          <w:rtl w:val="0"/>
        </w:rPr>
        <w:t xml:space="preserve">KEITH: Okay. </w:t>
      </w:r>
    </w:p>
    <w:p w:rsidR="00000000" w:rsidDel="00000000" w:rsidP="00000000" w:rsidRDefault="00000000" w:rsidRPr="00000000" w14:paraId="00000335">
      <w:pPr>
        <w:spacing w:after="0" w:before="0" w:lineRule="auto"/>
        <w:ind w:left="0" w:firstLine="0"/>
        <w:rPr/>
      </w:pPr>
      <w:r w:rsidDel="00000000" w:rsidR="00000000" w:rsidRPr="00000000">
        <w:rPr>
          <w:rtl w:val="0"/>
        </w:rPr>
      </w:r>
    </w:p>
    <w:p w:rsidR="00000000" w:rsidDel="00000000" w:rsidP="00000000" w:rsidRDefault="00000000" w:rsidRPr="00000000" w14:paraId="00000336">
      <w:pPr>
        <w:spacing w:after="0" w:before="0" w:lineRule="auto"/>
        <w:ind w:left="0" w:firstLine="0"/>
        <w:rPr/>
      </w:pPr>
      <w:r w:rsidDel="00000000" w:rsidR="00000000" w:rsidRPr="00000000">
        <w:rPr>
          <w:rtl w:val="0"/>
        </w:rPr>
        <w:t xml:space="preserve">AUSTIN: There's a closeness to them where they’re like, ‘Ah! You're crazy!’ You know? </w:t>
      </w:r>
    </w:p>
    <w:p w:rsidR="00000000" w:rsidDel="00000000" w:rsidP="00000000" w:rsidRDefault="00000000" w:rsidRPr="00000000" w14:paraId="00000337">
      <w:pPr>
        <w:spacing w:after="0" w:before="0" w:lineRule="auto"/>
        <w:ind w:left="0" w:firstLine="0"/>
        <w:rPr/>
      </w:pPr>
      <w:r w:rsidDel="00000000" w:rsidR="00000000" w:rsidRPr="00000000">
        <w:rPr>
          <w:rtl w:val="0"/>
        </w:rPr>
      </w:r>
    </w:p>
    <w:p w:rsidR="00000000" w:rsidDel="00000000" w:rsidP="00000000" w:rsidRDefault="00000000" w:rsidRPr="00000000" w14:paraId="00000338">
      <w:pPr>
        <w:spacing w:after="0" w:before="0" w:lineRule="auto"/>
        <w:ind w:left="0" w:firstLine="0"/>
        <w:rPr/>
      </w:pPr>
      <w:r w:rsidDel="00000000" w:rsidR="00000000" w:rsidRPr="00000000">
        <w:rPr>
          <w:rtl w:val="0"/>
        </w:rPr>
        <w:t xml:space="preserve">KEITH: Yeah.</w:t>
      </w:r>
    </w:p>
    <w:p w:rsidR="00000000" w:rsidDel="00000000" w:rsidP="00000000" w:rsidRDefault="00000000" w:rsidRPr="00000000" w14:paraId="00000339">
      <w:pPr>
        <w:spacing w:after="0" w:before="0" w:lineRule="auto"/>
        <w:ind w:left="0" w:firstLine="0"/>
        <w:rPr/>
      </w:pPr>
      <w:r w:rsidDel="00000000" w:rsidR="00000000" w:rsidRPr="00000000">
        <w:rPr>
          <w:rtl w:val="0"/>
        </w:rPr>
      </w:r>
    </w:p>
    <w:p w:rsidR="00000000" w:rsidDel="00000000" w:rsidP="00000000" w:rsidRDefault="00000000" w:rsidRPr="00000000" w14:paraId="0000033A">
      <w:pPr>
        <w:spacing w:after="0" w:before="0" w:lineRule="auto"/>
        <w:ind w:left="0" w:firstLine="0"/>
        <w:rPr/>
      </w:pPr>
      <w:r w:rsidDel="00000000" w:rsidR="00000000" w:rsidRPr="00000000">
        <w:rPr>
          <w:rtl w:val="0"/>
        </w:rPr>
        <w:t xml:space="preserve">AUSTIN: That sort of stuff. Um, and... Give me- I think this is a Discerning Realities.</w:t>
      </w:r>
    </w:p>
    <w:p w:rsidR="00000000" w:rsidDel="00000000" w:rsidP="00000000" w:rsidRDefault="00000000" w:rsidRPr="00000000" w14:paraId="0000033B">
      <w:pPr>
        <w:spacing w:after="0" w:before="0" w:lineRule="auto"/>
        <w:rPr/>
      </w:pPr>
      <w:r w:rsidDel="00000000" w:rsidR="00000000" w:rsidRPr="00000000">
        <w:rPr>
          <w:rtl w:val="0"/>
        </w:rPr>
        <w:t xml:space="preserve"> </w:t>
      </w:r>
    </w:p>
    <w:p w:rsidR="00000000" w:rsidDel="00000000" w:rsidP="00000000" w:rsidRDefault="00000000" w:rsidRPr="00000000" w14:paraId="0000033C">
      <w:pPr>
        <w:spacing w:after="0" w:before="0" w:lineRule="auto"/>
        <w:rPr/>
      </w:pPr>
      <w:r w:rsidDel="00000000" w:rsidR="00000000" w:rsidRPr="00000000">
        <w:rPr>
          <w:rtl w:val="0"/>
        </w:rPr>
        <w:t xml:space="preserve">KEITH: Okay. Um-</w:t>
      </w:r>
    </w:p>
    <w:p w:rsidR="00000000" w:rsidDel="00000000" w:rsidP="00000000" w:rsidRDefault="00000000" w:rsidRPr="00000000" w14:paraId="0000033D">
      <w:pPr>
        <w:spacing w:after="0" w:before="0" w:lineRule="auto"/>
        <w:rPr/>
      </w:pPr>
      <w:r w:rsidDel="00000000" w:rsidR="00000000" w:rsidRPr="00000000">
        <w:rPr>
          <w:rtl w:val="0"/>
        </w:rPr>
      </w:r>
    </w:p>
    <w:p w:rsidR="00000000" w:rsidDel="00000000" w:rsidP="00000000" w:rsidRDefault="00000000" w:rsidRPr="00000000" w14:paraId="0000033E">
      <w:pPr>
        <w:spacing w:after="0" w:before="0" w:lineRule="auto"/>
        <w:rPr/>
      </w:pPr>
      <w:r w:rsidDel="00000000" w:rsidR="00000000" w:rsidRPr="00000000">
        <w:rPr>
          <w:rtl w:val="0"/>
        </w:rPr>
        <w:t xml:space="preserve">AUSTIN: I think. You’re over listening to them. So, yeah give me that. Good rolls tonight. </w:t>
      </w:r>
    </w:p>
    <w:p w:rsidR="00000000" w:rsidDel="00000000" w:rsidP="00000000" w:rsidRDefault="00000000" w:rsidRPr="00000000" w14:paraId="0000033F">
      <w:pPr>
        <w:spacing w:after="0" w:before="0" w:lineRule="auto"/>
        <w:rPr/>
      </w:pPr>
      <w:r w:rsidDel="00000000" w:rsidR="00000000" w:rsidRPr="00000000">
        <w:rPr>
          <w:rtl w:val="0"/>
        </w:rPr>
      </w:r>
    </w:p>
    <w:p w:rsidR="00000000" w:rsidDel="00000000" w:rsidP="00000000" w:rsidRDefault="00000000" w:rsidRPr="00000000" w14:paraId="00000340">
      <w:pPr>
        <w:spacing w:after="0" w:before="0" w:lineRule="auto"/>
        <w:rPr/>
      </w:pPr>
      <w:r w:rsidDel="00000000" w:rsidR="00000000" w:rsidRPr="00000000">
        <w:rPr>
          <w:rtl w:val="0"/>
        </w:rPr>
        <w:t xml:space="preserve">KEITH: Sure, </w:t>
      </w:r>
      <w:r w:rsidDel="00000000" w:rsidR="00000000" w:rsidRPr="00000000">
        <w:rPr>
          <w:rtl w:val="0"/>
        </w:rPr>
        <w:t xml:space="preserve">that’s an eleven</w:t>
      </w:r>
      <w:r w:rsidDel="00000000" w:rsidR="00000000" w:rsidRPr="00000000">
        <w:rPr>
          <w:rtl w:val="0"/>
        </w:rPr>
        <w:t xml:space="preserve">.</w:t>
      </w:r>
    </w:p>
    <w:p w:rsidR="00000000" w:rsidDel="00000000" w:rsidP="00000000" w:rsidRDefault="00000000" w:rsidRPr="00000000" w14:paraId="00000341">
      <w:pPr>
        <w:spacing w:after="0" w:before="0" w:lineRule="auto"/>
        <w:rPr/>
      </w:pPr>
      <w:r w:rsidDel="00000000" w:rsidR="00000000" w:rsidRPr="00000000">
        <w:rPr>
          <w:rtl w:val="0"/>
        </w:rPr>
      </w:r>
    </w:p>
    <w:p w:rsidR="00000000" w:rsidDel="00000000" w:rsidP="00000000" w:rsidRDefault="00000000" w:rsidRPr="00000000" w14:paraId="00000342">
      <w:pPr>
        <w:spacing w:after="0" w:before="0" w:lineRule="auto"/>
        <w:rPr/>
      </w:pPr>
      <w:r w:rsidDel="00000000" w:rsidR="00000000" w:rsidRPr="00000000">
        <w:rPr>
          <w:rtl w:val="0"/>
        </w:rPr>
        <w:t xml:space="preserve">AUSTIN: Has anyone failed anything tonight yet? </w:t>
      </w:r>
    </w:p>
    <w:p w:rsidR="00000000" w:rsidDel="00000000" w:rsidP="00000000" w:rsidRDefault="00000000" w:rsidRPr="00000000" w14:paraId="00000343">
      <w:pPr>
        <w:spacing w:after="0" w:before="0" w:lineRule="auto"/>
        <w:rPr/>
      </w:pPr>
      <w:r w:rsidDel="00000000" w:rsidR="00000000" w:rsidRPr="00000000">
        <w:rPr>
          <w:rtl w:val="0"/>
        </w:rPr>
      </w:r>
    </w:p>
    <w:p w:rsidR="00000000" w:rsidDel="00000000" w:rsidP="00000000" w:rsidRDefault="00000000" w:rsidRPr="00000000" w14:paraId="00000344">
      <w:pPr>
        <w:spacing w:after="0" w:before="0" w:lineRule="auto"/>
        <w:rPr/>
      </w:pPr>
      <w:r w:rsidDel="00000000" w:rsidR="00000000" w:rsidRPr="00000000">
        <w:rPr>
          <w:rtl w:val="0"/>
        </w:rPr>
        <w:t xml:space="preserve">JACK: I think Ali got a roll of six earlier. </w:t>
      </w:r>
    </w:p>
    <w:p w:rsidR="00000000" w:rsidDel="00000000" w:rsidP="00000000" w:rsidRDefault="00000000" w:rsidRPr="00000000" w14:paraId="00000345">
      <w:pPr>
        <w:spacing w:after="0" w:before="0" w:lineRule="auto"/>
        <w:rPr/>
      </w:pPr>
      <w:r w:rsidDel="00000000" w:rsidR="00000000" w:rsidRPr="00000000">
        <w:rPr>
          <w:rtl w:val="0"/>
        </w:rPr>
      </w:r>
    </w:p>
    <w:p w:rsidR="00000000" w:rsidDel="00000000" w:rsidP="00000000" w:rsidRDefault="00000000" w:rsidRPr="00000000" w14:paraId="00000346">
      <w:pPr>
        <w:spacing w:after="0" w:before="0" w:lineRule="auto"/>
        <w:rPr/>
      </w:pPr>
      <w:r w:rsidDel="00000000" w:rsidR="00000000" w:rsidRPr="00000000">
        <w:rPr>
          <w:rtl w:val="0"/>
        </w:rPr>
        <w:t xml:space="preserve">ALI: </w:t>
      </w:r>
      <w:r w:rsidDel="00000000" w:rsidR="00000000" w:rsidRPr="00000000">
        <w:rPr>
          <w:i w:val="1"/>
          <w:rtl w:val="0"/>
        </w:rPr>
        <w:t xml:space="preserve">[quietly]</w:t>
      </w:r>
      <w:r w:rsidDel="00000000" w:rsidR="00000000" w:rsidRPr="00000000">
        <w:rPr>
          <w:rtl w:val="0"/>
        </w:rPr>
        <w:t xml:space="preserve"> It was like, a four?</w:t>
      </w:r>
    </w:p>
    <w:p w:rsidR="00000000" w:rsidDel="00000000" w:rsidP="00000000" w:rsidRDefault="00000000" w:rsidRPr="00000000" w14:paraId="00000347">
      <w:pPr>
        <w:spacing w:after="0" w:before="0" w:lineRule="auto"/>
        <w:rPr/>
      </w:pPr>
      <w:r w:rsidDel="00000000" w:rsidR="00000000" w:rsidRPr="00000000">
        <w:rPr>
          <w:rtl w:val="0"/>
        </w:rPr>
      </w:r>
    </w:p>
    <w:p w:rsidR="00000000" w:rsidDel="00000000" w:rsidP="00000000" w:rsidRDefault="00000000" w:rsidRPr="00000000" w14:paraId="00000348">
      <w:pPr>
        <w:spacing w:after="0" w:before="0" w:lineRule="auto"/>
        <w:rPr/>
      </w:pPr>
      <w:r w:rsidDel="00000000" w:rsidR="00000000" w:rsidRPr="00000000">
        <w:rPr>
          <w:rtl w:val="0"/>
        </w:rPr>
        <w:t xml:space="preserve">KEITH: Er, Ali-  Yeah, Ali rolled a six. Yeah.</w:t>
      </w:r>
    </w:p>
    <w:p w:rsidR="00000000" w:rsidDel="00000000" w:rsidP="00000000" w:rsidRDefault="00000000" w:rsidRPr="00000000" w14:paraId="00000349">
      <w:pPr>
        <w:spacing w:after="0" w:before="0" w:lineRule="auto"/>
        <w:rPr/>
      </w:pPr>
      <w:r w:rsidDel="00000000" w:rsidR="00000000" w:rsidRPr="00000000">
        <w:rPr>
          <w:rtl w:val="0"/>
        </w:rPr>
      </w:r>
    </w:p>
    <w:p w:rsidR="00000000" w:rsidDel="00000000" w:rsidP="00000000" w:rsidRDefault="00000000" w:rsidRPr="00000000" w14:paraId="0000034A">
      <w:pPr>
        <w:spacing w:after="0" w:before="0" w:lineRule="auto"/>
        <w:rPr/>
      </w:pPr>
      <w:r w:rsidDel="00000000" w:rsidR="00000000" w:rsidRPr="00000000">
        <w:rPr>
          <w:rtl w:val="0"/>
        </w:rPr>
        <w:t xml:space="preserve">AUSTIN: Was it that? What did she fail? I </w:t>
      </w:r>
      <w:r w:rsidDel="00000000" w:rsidR="00000000" w:rsidRPr="00000000">
        <w:rPr>
          <w:rtl w:val="0"/>
        </w:rPr>
        <w:t xml:space="preserve">wanna</w:t>
      </w:r>
      <w:r w:rsidDel="00000000" w:rsidR="00000000" w:rsidRPr="00000000">
        <w:rPr>
          <w:rtl w:val="0"/>
        </w:rPr>
        <w:t xml:space="preserve"> make sure we get this right. Oh! Oh, it was to... It was trying to consult the sword. So, yeah. Mark down XP, Ali, from earlier. Make sure you have that marked right. Alright, so you get three-</w:t>
      </w:r>
    </w:p>
    <w:p w:rsidR="00000000" w:rsidDel="00000000" w:rsidP="00000000" w:rsidRDefault="00000000" w:rsidRPr="00000000" w14:paraId="0000034B">
      <w:pPr>
        <w:spacing w:after="0" w:before="0" w:lineRule="auto"/>
        <w:rPr/>
      </w:pPr>
      <w:r w:rsidDel="00000000" w:rsidR="00000000" w:rsidRPr="00000000">
        <w:rPr>
          <w:rtl w:val="0"/>
        </w:rPr>
      </w:r>
    </w:p>
    <w:p w:rsidR="00000000" w:rsidDel="00000000" w:rsidP="00000000" w:rsidRDefault="00000000" w:rsidRPr="00000000" w14:paraId="0000034C">
      <w:pPr>
        <w:spacing w:after="0" w:before="0" w:lineRule="auto"/>
        <w:rPr/>
      </w:pPr>
      <w:r w:rsidDel="00000000" w:rsidR="00000000" w:rsidRPr="00000000">
        <w:rPr>
          <w:rtl w:val="0"/>
        </w:rPr>
        <w:t xml:space="preserve">KEITH: I’m never going to level again if I keep playing so </w:t>
      </w:r>
      <w:r w:rsidDel="00000000" w:rsidR="00000000" w:rsidRPr="00000000">
        <w:rPr>
          <w:rtl w:val="0"/>
        </w:rPr>
        <w:t xml:space="preserve">good</w:t>
      </w:r>
      <w:r w:rsidDel="00000000" w:rsidR="00000000" w:rsidRPr="00000000">
        <w:rPr>
          <w:rtl w:val="0"/>
        </w:rPr>
        <w:t xml:space="preserve">. </w:t>
      </w:r>
      <w:r w:rsidDel="00000000" w:rsidR="00000000" w:rsidRPr="00000000">
        <w:rPr>
          <w:i w:val="1"/>
          <w:rtl w:val="0"/>
        </w:rPr>
        <w:t xml:space="preserve">[Ali laughs]</w:t>
      </w:r>
      <w:r w:rsidDel="00000000" w:rsidR="00000000" w:rsidRPr="00000000">
        <w:rPr>
          <w:rtl w:val="0"/>
        </w:rPr>
        <w:t xml:space="preserve"> </w:t>
      </w:r>
    </w:p>
    <w:p w:rsidR="00000000" w:rsidDel="00000000" w:rsidP="00000000" w:rsidRDefault="00000000" w:rsidRPr="00000000" w14:paraId="0000034D">
      <w:pPr>
        <w:spacing w:after="0" w:before="0" w:lineRule="auto"/>
        <w:rPr/>
      </w:pPr>
      <w:r w:rsidDel="00000000" w:rsidR="00000000" w:rsidRPr="00000000">
        <w:rPr>
          <w:rtl w:val="0"/>
        </w:rPr>
      </w:r>
    </w:p>
    <w:p w:rsidR="00000000" w:rsidDel="00000000" w:rsidP="00000000" w:rsidRDefault="00000000" w:rsidRPr="00000000" w14:paraId="0000034E">
      <w:pPr>
        <w:spacing w:after="0" w:before="0" w:lineRule="auto"/>
        <w:rPr/>
      </w:pPr>
      <w:r w:rsidDel="00000000" w:rsidR="00000000" w:rsidRPr="00000000">
        <w:rPr>
          <w:rtl w:val="0"/>
        </w:rPr>
        <w:t xml:space="preserve">AUSTIN: -Discern Realities here. Give me three questions off this list. </w:t>
      </w:r>
    </w:p>
    <w:p w:rsidR="00000000" w:rsidDel="00000000" w:rsidP="00000000" w:rsidRDefault="00000000" w:rsidRPr="00000000" w14:paraId="0000034F">
      <w:pPr>
        <w:spacing w:after="0" w:before="0" w:lineRule="auto"/>
        <w:rPr/>
      </w:pPr>
      <w:r w:rsidDel="00000000" w:rsidR="00000000" w:rsidRPr="00000000">
        <w:rPr>
          <w:rtl w:val="0"/>
        </w:rPr>
      </w:r>
    </w:p>
    <w:p w:rsidR="00000000" w:rsidDel="00000000" w:rsidP="00000000" w:rsidRDefault="00000000" w:rsidRPr="00000000" w14:paraId="00000350">
      <w:pPr>
        <w:spacing w:after="0" w:before="0" w:lineRule="auto"/>
        <w:rPr/>
      </w:pPr>
      <w:r w:rsidDel="00000000" w:rsidR="00000000" w:rsidRPr="00000000">
        <w:rPr>
          <w:rtl w:val="0"/>
        </w:rPr>
        <w:t xml:space="preserve">KEITH: Alright, let me just get that- get that list. I wish it was faster getting to the list. </w:t>
      </w:r>
    </w:p>
    <w:p w:rsidR="00000000" w:rsidDel="00000000" w:rsidP="00000000" w:rsidRDefault="00000000" w:rsidRPr="00000000" w14:paraId="00000351">
      <w:pPr>
        <w:spacing w:after="0" w:before="0" w:lineRule="auto"/>
        <w:rPr/>
      </w:pPr>
      <w:r w:rsidDel="00000000" w:rsidR="00000000" w:rsidRPr="00000000">
        <w:rPr>
          <w:rtl w:val="0"/>
        </w:rPr>
      </w:r>
    </w:p>
    <w:p w:rsidR="00000000" w:rsidDel="00000000" w:rsidP="00000000" w:rsidRDefault="00000000" w:rsidRPr="00000000" w14:paraId="00000352">
      <w:pPr>
        <w:spacing w:after="0" w:before="0" w:lineRule="auto"/>
        <w:rPr/>
      </w:pPr>
      <w:r w:rsidDel="00000000" w:rsidR="00000000" w:rsidRPr="00000000">
        <w:rPr>
          <w:rtl w:val="0"/>
        </w:rPr>
        <w:t xml:space="preserve">AUSTIN: And I'm basically gonna give you this- You know, these are the questions you can ask generally about the city that you're going to pick up from bits of conversation overheard. Do you know what I mean? </w:t>
      </w:r>
    </w:p>
    <w:p w:rsidR="00000000" w:rsidDel="00000000" w:rsidP="00000000" w:rsidRDefault="00000000" w:rsidRPr="00000000" w14:paraId="00000353">
      <w:pPr>
        <w:spacing w:after="0" w:before="0" w:lineRule="auto"/>
        <w:rPr/>
      </w:pPr>
      <w:r w:rsidDel="00000000" w:rsidR="00000000" w:rsidRPr="00000000">
        <w:rPr>
          <w:rtl w:val="0"/>
        </w:rPr>
      </w:r>
    </w:p>
    <w:p w:rsidR="00000000" w:rsidDel="00000000" w:rsidP="00000000" w:rsidRDefault="00000000" w:rsidRPr="00000000" w14:paraId="00000354">
      <w:pPr>
        <w:spacing w:after="0" w:before="0" w:lineRule="auto"/>
        <w:rPr/>
      </w:pPr>
      <w:r w:rsidDel="00000000" w:rsidR="00000000" w:rsidRPr="00000000">
        <w:rPr>
          <w:rtl w:val="0"/>
        </w:rPr>
        <w:t xml:space="preserve">KEITH: Yeah, yeah,yeah. </w:t>
      </w:r>
    </w:p>
    <w:p w:rsidR="00000000" w:rsidDel="00000000" w:rsidP="00000000" w:rsidRDefault="00000000" w:rsidRPr="00000000" w14:paraId="00000355">
      <w:pPr>
        <w:spacing w:after="0" w:before="0" w:lineRule="auto"/>
        <w:rPr/>
      </w:pPr>
      <w:r w:rsidDel="00000000" w:rsidR="00000000" w:rsidRPr="00000000">
        <w:rPr>
          <w:rtl w:val="0"/>
        </w:rPr>
      </w:r>
    </w:p>
    <w:p w:rsidR="00000000" w:rsidDel="00000000" w:rsidP="00000000" w:rsidRDefault="00000000" w:rsidRPr="00000000" w14:paraId="00000356">
      <w:pPr>
        <w:spacing w:after="0" w:before="0" w:lineRule="auto"/>
        <w:rPr/>
      </w:pPr>
      <w:r w:rsidDel="00000000" w:rsidR="00000000" w:rsidRPr="00000000">
        <w:rPr>
          <w:rtl w:val="0"/>
        </w:rPr>
        <w:t xml:space="preserve">AUSTIN: So, I’m not- These questions aren't going to be limited to like- My answer of like, what happened here recently isn't gonna be like, ‘Oh, these two guys started talking.’ I'm not- </w:t>
      </w:r>
      <w:r w:rsidDel="00000000" w:rsidR="00000000" w:rsidRPr="00000000">
        <w:rPr>
          <w:i w:val="1"/>
          <w:rtl w:val="0"/>
        </w:rPr>
        <w:t xml:space="preserve">[Ali and Keith laugh]</w:t>
      </w:r>
      <w:r w:rsidDel="00000000" w:rsidR="00000000" w:rsidRPr="00000000">
        <w:rPr>
          <w:rtl w:val="0"/>
        </w:rPr>
        <w:t xml:space="preserve"> I'm not that dork. </w:t>
      </w:r>
    </w:p>
    <w:p w:rsidR="00000000" w:rsidDel="00000000" w:rsidP="00000000" w:rsidRDefault="00000000" w:rsidRPr="00000000" w14:paraId="00000357">
      <w:pPr>
        <w:spacing w:after="0" w:before="0" w:lineRule="auto"/>
        <w:rPr/>
      </w:pPr>
      <w:r w:rsidDel="00000000" w:rsidR="00000000" w:rsidRPr="00000000">
        <w:rPr>
          <w:rtl w:val="0"/>
        </w:rPr>
      </w:r>
    </w:p>
    <w:p w:rsidR="00000000" w:rsidDel="00000000" w:rsidP="00000000" w:rsidRDefault="00000000" w:rsidRPr="00000000" w14:paraId="00000358">
      <w:pPr>
        <w:spacing w:after="0" w:before="0" w:lineRule="auto"/>
        <w:rPr/>
      </w:pPr>
      <w:r w:rsidDel="00000000" w:rsidR="00000000" w:rsidRPr="00000000">
        <w:rPr>
          <w:rtl w:val="0"/>
        </w:rPr>
        <w:t xml:space="preserve">KEITH: </w:t>
      </w:r>
      <w:r w:rsidDel="00000000" w:rsidR="00000000" w:rsidRPr="00000000">
        <w:rPr>
          <w:i w:val="1"/>
          <w:rtl w:val="0"/>
        </w:rPr>
        <w:t xml:space="preserve">[still laughing]</w:t>
      </w:r>
      <w:r w:rsidDel="00000000" w:rsidR="00000000" w:rsidRPr="00000000">
        <w:rPr>
          <w:rtl w:val="0"/>
        </w:rPr>
        <w:t xml:space="preserve"> Okay. Okay. </w:t>
      </w:r>
    </w:p>
    <w:p w:rsidR="00000000" w:rsidDel="00000000" w:rsidP="00000000" w:rsidRDefault="00000000" w:rsidRPr="00000000" w14:paraId="00000359">
      <w:pPr>
        <w:spacing w:after="0" w:before="0" w:lineRule="auto"/>
        <w:rPr/>
      </w:pPr>
      <w:r w:rsidDel="00000000" w:rsidR="00000000" w:rsidRPr="00000000">
        <w:rPr>
          <w:rtl w:val="0"/>
        </w:rPr>
      </w:r>
    </w:p>
    <w:p w:rsidR="00000000" w:rsidDel="00000000" w:rsidP="00000000" w:rsidRDefault="00000000" w:rsidRPr="00000000" w14:paraId="0000035A">
      <w:pPr>
        <w:spacing w:after="0" w:before="0" w:lineRule="auto"/>
        <w:rPr/>
      </w:pPr>
      <w:r w:rsidDel="00000000" w:rsidR="00000000" w:rsidRPr="00000000">
        <w:rPr>
          <w:rtl w:val="0"/>
        </w:rPr>
        <w:t xml:space="preserve">AUSTIN: </w:t>
      </w:r>
      <w:r w:rsidDel="00000000" w:rsidR="00000000" w:rsidRPr="00000000">
        <w:rPr>
          <w:i w:val="1"/>
          <w:rtl w:val="0"/>
        </w:rPr>
        <w:t xml:space="preserve">[jokingly] </w:t>
      </w:r>
      <w:r w:rsidDel="00000000" w:rsidR="00000000" w:rsidRPr="00000000">
        <w:rPr>
          <w:rtl w:val="0"/>
        </w:rPr>
        <w:t xml:space="preserve">‘What should I be on the lookout for?’ </w:t>
      </w:r>
      <w:r w:rsidDel="00000000" w:rsidR="00000000" w:rsidRPr="00000000">
        <w:rPr>
          <w:i w:val="1"/>
          <w:rtl w:val="0"/>
        </w:rPr>
        <w:t xml:space="preserve">[in another voice] </w:t>
      </w:r>
      <w:r w:rsidDel="00000000" w:rsidR="00000000" w:rsidRPr="00000000">
        <w:rPr>
          <w:rtl w:val="0"/>
        </w:rPr>
        <w:t xml:space="preserve">‘Those fish sandwiches a real cheap. You go get- That's a deal! You should be on the lookout for-’</w:t>
      </w:r>
    </w:p>
    <w:p w:rsidR="00000000" w:rsidDel="00000000" w:rsidP="00000000" w:rsidRDefault="00000000" w:rsidRPr="00000000" w14:paraId="0000035B">
      <w:pPr>
        <w:spacing w:after="0" w:before="0" w:lineRule="auto"/>
        <w:rPr/>
      </w:pPr>
      <w:r w:rsidDel="00000000" w:rsidR="00000000" w:rsidRPr="00000000">
        <w:rPr>
          <w:rtl w:val="0"/>
        </w:rPr>
      </w:r>
    </w:p>
    <w:p w:rsidR="00000000" w:rsidDel="00000000" w:rsidP="00000000" w:rsidRDefault="00000000" w:rsidRPr="00000000" w14:paraId="0000035C">
      <w:pPr>
        <w:spacing w:after="0" w:before="0" w:lineRule="auto"/>
        <w:rPr/>
      </w:pPr>
      <w:r w:rsidDel="00000000" w:rsidR="00000000" w:rsidRPr="00000000">
        <w:rPr>
          <w:rtl w:val="0"/>
        </w:rPr>
        <w:t xml:space="preserve">KEITH: Okay, I wanna- I wanna know who's really in control here.</w:t>
      </w:r>
    </w:p>
    <w:p w:rsidR="00000000" w:rsidDel="00000000" w:rsidP="00000000" w:rsidRDefault="00000000" w:rsidRPr="00000000" w14:paraId="0000035D">
      <w:pPr>
        <w:spacing w:after="0" w:before="0" w:lineRule="auto"/>
        <w:rPr/>
      </w:pPr>
      <w:r w:rsidDel="00000000" w:rsidR="00000000" w:rsidRPr="00000000">
        <w:rPr>
          <w:rtl w:val="0"/>
        </w:rPr>
      </w:r>
    </w:p>
    <w:p w:rsidR="00000000" w:rsidDel="00000000" w:rsidP="00000000" w:rsidRDefault="00000000" w:rsidRPr="00000000" w14:paraId="0000035E">
      <w:pPr>
        <w:spacing w:after="0" w:before="0" w:lineRule="auto"/>
        <w:rPr/>
      </w:pPr>
      <w:r w:rsidDel="00000000" w:rsidR="00000000" w:rsidRPr="00000000">
        <w:rPr>
          <w:rtl w:val="0"/>
        </w:rPr>
        <w:t xml:space="preserve">AUSTIN: Okay. </w:t>
      </w:r>
      <w:r w:rsidDel="00000000" w:rsidR="00000000" w:rsidRPr="00000000">
        <w:rPr>
          <w:i w:val="1"/>
          <w:rtl w:val="0"/>
        </w:rPr>
        <w:t xml:space="preserve">[overlapped by Jack]</w:t>
      </w:r>
      <w:r w:rsidDel="00000000" w:rsidR="00000000" w:rsidRPr="00000000">
        <w:rPr>
          <w:rtl w:val="0"/>
        </w:rPr>
        <w:t xml:space="preserve"> You… you know, you again- you piece this together-</w:t>
      </w:r>
    </w:p>
    <w:p w:rsidR="00000000" w:rsidDel="00000000" w:rsidP="00000000" w:rsidRDefault="00000000" w:rsidRPr="00000000" w14:paraId="0000035F">
      <w:pPr>
        <w:spacing w:after="0" w:before="0" w:lineRule="auto"/>
        <w:rPr/>
      </w:pPr>
      <w:r w:rsidDel="00000000" w:rsidR="00000000" w:rsidRPr="00000000">
        <w:rPr>
          <w:rtl w:val="0"/>
        </w:rPr>
      </w:r>
    </w:p>
    <w:p w:rsidR="00000000" w:rsidDel="00000000" w:rsidP="00000000" w:rsidRDefault="00000000" w:rsidRPr="00000000" w14:paraId="00000360">
      <w:pPr>
        <w:spacing w:after="0" w:before="0" w:lineRule="auto"/>
        <w:rPr>
          <w:i w:val="1"/>
        </w:rPr>
      </w:pPr>
      <w:r w:rsidDel="00000000" w:rsidR="00000000" w:rsidRPr="00000000">
        <w:rPr>
          <w:rtl w:val="0"/>
        </w:rPr>
        <w:t xml:space="preserve">JACK: I’ve got some information that might be pertinent to that. </w:t>
      </w:r>
      <w:r w:rsidDel="00000000" w:rsidR="00000000" w:rsidRPr="00000000">
        <w:rPr>
          <w:i w:val="1"/>
          <w:rtl w:val="0"/>
        </w:rPr>
        <w:t xml:space="preserve">[Austin laughs]</w:t>
      </w:r>
    </w:p>
    <w:p w:rsidR="00000000" w:rsidDel="00000000" w:rsidP="00000000" w:rsidRDefault="00000000" w:rsidRPr="00000000" w14:paraId="00000361">
      <w:pPr>
        <w:spacing w:after="0" w:before="0" w:lineRule="auto"/>
        <w:rPr/>
      </w:pPr>
      <w:r w:rsidDel="00000000" w:rsidR="00000000" w:rsidRPr="00000000">
        <w:rPr>
          <w:rtl w:val="0"/>
        </w:rPr>
      </w:r>
    </w:p>
    <w:p w:rsidR="00000000" w:rsidDel="00000000" w:rsidP="00000000" w:rsidRDefault="00000000" w:rsidRPr="00000000" w14:paraId="00000362">
      <w:pPr>
        <w:spacing w:after="0" w:before="0" w:lineRule="auto"/>
        <w:rPr/>
      </w:pPr>
      <w:r w:rsidDel="00000000" w:rsidR="00000000" w:rsidRPr="00000000">
        <w:rPr>
          <w:rtl w:val="0"/>
        </w:rPr>
        <w:t xml:space="preserve">AUSTIN: You piece this together from- from the conversation. And like, this is- this is like you're on some spy shit right now. </w:t>
      </w:r>
    </w:p>
    <w:p w:rsidR="00000000" w:rsidDel="00000000" w:rsidP="00000000" w:rsidRDefault="00000000" w:rsidRPr="00000000" w14:paraId="00000363">
      <w:pPr>
        <w:spacing w:after="0" w:before="0" w:lineRule="auto"/>
        <w:rPr/>
      </w:pPr>
      <w:r w:rsidDel="00000000" w:rsidR="00000000" w:rsidRPr="00000000">
        <w:rPr>
          <w:rtl w:val="0"/>
        </w:rPr>
      </w:r>
    </w:p>
    <w:p w:rsidR="00000000" w:rsidDel="00000000" w:rsidP="00000000" w:rsidRDefault="00000000" w:rsidRPr="00000000" w14:paraId="00000364">
      <w:pPr>
        <w:spacing w:after="0" w:before="0" w:lineRule="auto"/>
        <w:rPr/>
      </w:pPr>
      <w:r w:rsidDel="00000000" w:rsidR="00000000" w:rsidRPr="00000000">
        <w:rPr>
          <w:rtl w:val="0"/>
        </w:rPr>
        <w:t xml:space="preserve">KEITH: Right.</w:t>
      </w:r>
    </w:p>
    <w:p w:rsidR="00000000" w:rsidDel="00000000" w:rsidP="00000000" w:rsidRDefault="00000000" w:rsidRPr="00000000" w14:paraId="00000365">
      <w:pPr>
        <w:spacing w:after="0" w:before="0" w:lineRule="auto"/>
        <w:rPr/>
      </w:pPr>
      <w:r w:rsidDel="00000000" w:rsidR="00000000" w:rsidRPr="00000000">
        <w:rPr>
          <w:rtl w:val="0"/>
        </w:rPr>
      </w:r>
    </w:p>
    <w:p w:rsidR="00000000" w:rsidDel="00000000" w:rsidP="00000000" w:rsidRDefault="00000000" w:rsidRPr="00000000" w14:paraId="00000366">
      <w:pPr>
        <w:spacing w:after="0" w:before="0" w:lineRule="auto"/>
        <w:rPr/>
      </w:pPr>
      <w:r w:rsidDel="00000000" w:rsidR="00000000" w:rsidRPr="00000000">
        <w:rPr>
          <w:rtl w:val="0"/>
        </w:rPr>
        <w:t xml:space="preserve">AUSTIN: Like, you're sitting down on a park bench with Hella. </w:t>
      </w:r>
    </w:p>
    <w:p w:rsidR="00000000" w:rsidDel="00000000" w:rsidP="00000000" w:rsidRDefault="00000000" w:rsidRPr="00000000" w14:paraId="00000367">
      <w:pPr>
        <w:spacing w:after="0" w:before="0" w:lineRule="auto"/>
        <w:rPr/>
      </w:pPr>
      <w:r w:rsidDel="00000000" w:rsidR="00000000" w:rsidRPr="00000000">
        <w:rPr>
          <w:rtl w:val="0"/>
        </w:rPr>
      </w:r>
    </w:p>
    <w:p w:rsidR="00000000" w:rsidDel="00000000" w:rsidP="00000000" w:rsidRDefault="00000000" w:rsidRPr="00000000" w14:paraId="00000368">
      <w:pPr>
        <w:spacing w:after="0" w:before="0" w:lineRule="auto"/>
        <w:rPr/>
      </w:pPr>
      <w:r w:rsidDel="00000000" w:rsidR="00000000" w:rsidRPr="00000000">
        <w:rPr>
          <w:rtl w:val="0"/>
        </w:rPr>
        <w:t xml:space="preserve">KEITH: Yeah. Yeah, yeah, yeah. This is- this-</w:t>
      </w:r>
    </w:p>
    <w:p w:rsidR="00000000" w:rsidDel="00000000" w:rsidP="00000000" w:rsidRDefault="00000000" w:rsidRPr="00000000" w14:paraId="00000369">
      <w:pPr>
        <w:spacing w:after="0" w:before="0" w:lineRule="auto"/>
        <w:rPr/>
      </w:pPr>
      <w:r w:rsidDel="00000000" w:rsidR="00000000" w:rsidRPr="00000000">
        <w:rPr>
          <w:rtl w:val="0"/>
        </w:rPr>
      </w:r>
    </w:p>
    <w:p w:rsidR="00000000" w:rsidDel="00000000" w:rsidP="00000000" w:rsidRDefault="00000000" w:rsidRPr="00000000" w14:paraId="0000036A">
      <w:pPr>
        <w:spacing w:after="0" w:before="0" w:lineRule="auto"/>
        <w:rPr/>
      </w:pPr>
      <w:r w:rsidDel="00000000" w:rsidR="00000000" w:rsidRPr="00000000">
        <w:rPr>
          <w:rtl w:val="0"/>
        </w:rPr>
        <w:t xml:space="preserve">AUSTIN: Pretending to not know each other, and you're both over here like-</w:t>
      </w:r>
    </w:p>
    <w:p w:rsidR="00000000" w:rsidDel="00000000" w:rsidP="00000000" w:rsidRDefault="00000000" w:rsidRPr="00000000" w14:paraId="0000036B">
      <w:pPr>
        <w:spacing w:after="0" w:before="0" w:lineRule="auto"/>
        <w:rPr/>
      </w:pPr>
      <w:r w:rsidDel="00000000" w:rsidR="00000000" w:rsidRPr="00000000">
        <w:rPr>
          <w:rtl w:val="0"/>
        </w:rPr>
      </w:r>
    </w:p>
    <w:p w:rsidR="00000000" w:rsidDel="00000000" w:rsidP="00000000" w:rsidRDefault="00000000" w:rsidRPr="00000000" w14:paraId="0000036C">
      <w:pPr>
        <w:spacing w:after="0" w:before="0" w:lineRule="auto"/>
        <w:rPr/>
      </w:pPr>
      <w:r w:rsidDel="00000000" w:rsidR="00000000" w:rsidRPr="00000000">
        <w:rPr>
          <w:rtl w:val="0"/>
        </w:rPr>
        <w:t xml:space="preserve">KEITH: Assassin's Creed one. </w:t>
      </w:r>
    </w:p>
    <w:p w:rsidR="00000000" w:rsidDel="00000000" w:rsidP="00000000" w:rsidRDefault="00000000" w:rsidRPr="00000000" w14:paraId="0000036D">
      <w:pPr>
        <w:spacing w:after="0" w:before="0" w:lineRule="auto"/>
        <w:rPr/>
      </w:pPr>
      <w:r w:rsidDel="00000000" w:rsidR="00000000" w:rsidRPr="00000000">
        <w:rPr>
          <w:rtl w:val="0"/>
        </w:rPr>
      </w:r>
    </w:p>
    <w:p w:rsidR="00000000" w:rsidDel="00000000" w:rsidP="00000000" w:rsidRDefault="00000000" w:rsidRPr="00000000" w14:paraId="0000036E">
      <w:pPr>
        <w:spacing w:after="0" w:before="0" w:lineRule="auto"/>
        <w:rPr/>
      </w:pPr>
      <w:r w:rsidDel="00000000" w:rsidR="00000000" w:rsidRPr="00000000">
        <w:rPr>
          <w:rtl w:val="0"/>
        </w:rPr>
        <w:t xml:space="preserve">AUSTIN: Yeah. Yeah, exactly.</w:t>
      </w:r>
    </w:p>
    <w:p w:rsidR="00000000" w:rsidDel="00000000" w:rsidP="00000000" w:rsidRDefault="00000000" w:rsidRPr="00000000" w14:paraId="0000036F">
      <w:pPr>
        <w:spacing w:after="0" w:before="0" w:lineRule="auto"/>
        <w:rPr/>
      </w:pPr>
      <w:r w:rsidDel="00000000" w:rsidR="00000000" w:rsidRPr="00000000">
        <w:rPr>
          <w:rtl w:val="0"/>
        </w:rPr>
      </w:r>
    </w:p>
    <w:p w:rsidR="00000000" w:rsidDel="00000000" w:rsidP="00000000" w:rsidRDefault="00000000" w:rsidRPr="00000000" w14:paraId="00000370">
      <w:pPr>
        <w:spacing w:after="0" w:before="0" w:lineRule="auto"/>
        <w:rPr/>
      </w:pPr>
      <w:r w:rsidDel="00000000" w:rsidR="00000000" w:rsidRPr="00000000">
        <w:rPr>
          <w:rtl w:val="0"/>
        </w:rPr>
        <w:t xml:space="preserve">KEITH: That's all we're doing. </w:t>
      </w:r>
    </w:p>
    <w:p w:rsidR="00000000" w:rsidDel="00000000" w:rsidP="00000000" w:rsidRDefault="00000000" w:rsidRPr="00000000" w14:paraId="00000371">
      <w:pPr>
        <w:spacing w:after="0" w:before="0" w:lineRule="auto"/>
        <w:rPr/>
      </w:pPr>
      <w:r w:rsidDel="00000000" w:rsidR="00000000" w:rsidRPr="00000000">
        <w:rPr>
          <w:rtl w:val="0"/>
        </w:rPr>
      </w:r>
    </w:p>
    <w:p w:rsidR="00000000" w:rsidDel="00000000" w:rsidP="00000000" w:rsidRDefault="00000000" w:rsidRPr="00000000" w14:paraId="00000372">
      <w:pPr>
        <w:spacing w:after="0" w:before="0" w:lineRule="auto"/>
        <w:rPr/>
      </w:pPr>
      <w:r w:rsidDel="00000000" w:rsidR="00000000" w:rsidRPr="00000000">
        <w:rPr>
          <w:rtl w:val="0"/>
        </w:rPr>
        <w:t xml:space="preserve">AUSTIN: Exactly. You hear them debating things, and I'm not going to act out the debate on both sides. I’m just gonna give you the facts here. You know that this town- the city-the city of Nacre, which is also known as the kind of heart of the Empire of Pearls, wh- however big that is. Who knows? </w:t>
      </w:r>
    </w:p>
    <w:p w:rsidR="00000000" w:rsidDel="00000000" w:rsidP="00000000" w:rsidRDefault="00000000" w:rsidRPr="00000000" w14:paraId="00000373">
      <w:pPr>
        <w:spacing w:after="0" w:before="0" w:lineRule="auto"/>
        <w:rPr/>
      </w:pPr>
      <w:r w:rsidDel="00000000" w:rsidR="00000000" w:rsidRPr="00000000">
        <w:rPr>
          <w:rtl w:val="0"/>
        </w:rPr>
      </w:r>
    </w:p>
    <w:p w:rsidR="00000000" w:rsidDel="00000000" w:rsidP="00000000" w:rsidRDefault="00000000" w:rsidRPr="00000000" w14:paraId="00000374">
      <w:pPr>
        <w:spacing w:after="0" w:before="0" w:lineRule="auto"/>
        <w:rPr/>
      </w:pPr>
      <w:r w:rsidDel="00000000" w:rsidR="00000000" w:rsidRPr="00000000">
        <w:rPr>
          <w:rtl w:val="0"/>
        </w:rPr>
        <w:t xml:space="preserve">KEITH: Right. </w:t>
      </w:r>
    </w:p>
    <w:p w:rsidR="00000000" w:rsidDel="00000000" w:rsidP="00000000" w:rsidRDefault="00000000" w:rsidRPr="00000000" w14:paraId="00000375">
      <w:pPr>
        <w:spacing w:after="0" w:before="0" w:lineRule="auto"/>
        <w:rPr/>
      </w:pPr>
      <w:r w:rsidDel="00000000" w:rsidR="00000000" w:rsidRPr="00000000">
        <w:rPr>
          <w:rtl w:val="0"/>
        </w:rPr>
      </w:r>
    </w:p>
    <w:p w:rsidR="00000000" w:rsidDel="00000000" w:rsidP="00000000" w:rsidRDefault="00000000" w:rsidRPr="00000000" w14:paraId="00000376">
      <w:pPr>
        <w:spacing w:after="0" w:before="0" w:lineRule="auto"/>
        <w:rPr/>
      </w:pPr>
      <w:r w:rsidDel="00000000" w:rsidR="00000000" w:rsidRPr="00000000">
        <w:rPr>
          <w:rtl w:val="0"/>
        </w:rPr>
        <w:t xml:space="preserve">AUSTIN: -is- is-</w:t>
      </w:r>
    </w:p>
    <w:p w:rsidR="00000000" w:rsidDel="00000000" w:rsidP="00000000" w:rsidRDefault="00000000" w:rsidRPr="00000000" w14:paraId="00000377">
      <w:pPr>
        <w:spacing w:after="0" w:before="0" w:lineRule="auto"/>
        <w:rPr/>
      </w:pPr>
      <w:r w:rsidDel="00000000" w:rsidR="00000000" w:rsidRPr="00000000">
        <w:rPr>
          <w:rtl w:val="0"/>
        </w:rPr>
      </w:r>
    </w:p>
    <w:p w:rsidR="00000000" w:rsidDel="00000000" w:rsidP="00000000" w:rsidRDefault="00000000" w:rsidRPr="00000000" w14:paraId="00000378">
      <w:pPr>
        <w:spacing w:after="0" w:before="0" w:lineRule="auto"/>
        <w:rPr/>
      </w:pPr>
      <w:r w:rsidDel="00000000" w:rsidR="00000000" w:rsidRPr="00000000">
        <w:rPr>
          <w:rtl w:val="0"/>
        </w:rPr>
        <w:t xml:space="preserve">KEITH: It might be as big as this city now. </w:t>
      </w:r>
    </w:p>
    <w:p w:rsidR="00000000" w:rsidDel="00000000" w:rsidP="00000000" w:rsidRDefault="00000000" w:rsidRPr="00000000" w14:paraId="00000379">
      <w:pPr>
        <w:spacing w:after="0" w:before="0" w:lineRule="auto"/>
        <w:rPr/>
      </w:pPr>
      <w:r w:rsidDel="00000000" w:rsidR="00000000" w:rsidRPr="00000000">
        <w:rPr>
          <w:rtl w:val="0"/>
        </w:rPr>
      </w:r>
    </w:p>
    <w:p w:rsidR="00000000" w:rsidDel="00000000" w:rsidP="00000000" w:rsidRDefault="00000000" w:rsidRPr="00000000" w14:paraId="0000037A">
      <w:pPr>
        <w:spacing w:after="0" w:before="0" w:lineRule="auto"/>
        <w:rPr/>
      </w:pPr>
      <w:r w:rsidDel="00000000" w:rsidR="00000000" w:rsidRPr="00000000">
        <w:rPr>
          <w:rtl w:val="0"/>
        </w:rPr>
        <w:t xml:space="preserve">AUSTIN: Exactly. But it is ruled by Empress Adelaide Trist</w:t>
      </w:r>
      <w:r w:rsidDel="00000000" w:rsidR="00000000" w:rsidRPr="00000000">
        <w:rPr>
          <w:rtl w:val="0"/>
          <w:rPrChange w:author="Anonymous" w:id="2" w:date="2020-03-13T00:02:19Z">
            <w:rPr>
              <w:b w:val="1"/>
              <w:color w:val="3a3a3a"/>
              <w:sz w:val="21"/>
              <w:szCs w:val="21"/>
            </w:rPr>
          </w:rPrChange>
        </w:rPr>
        <w:t xml:space="preserve">é</w:t>
      </w:r>
      <w:r w:rsidDel="00000000" w:rsidR="00000000" w:rsidRPr="00000000">
        <w:rPr>
          <w:rtl w:val="0"/>
        </w:rPr>
        <w:t xml:space="preserve"> the Fourth. Sometimes just Adelaide. Sometimes just, you know, Adelaide the Fourth. Sometimes the Fourth Empress. </w:t>
      </w:r>
    </w:p>
    <w:p w:rsidR="00000000" w:rsidDel="00000000" w:rsidP="00000000" w:rsidRDefault="00000000" w:rsidRPr="00000000" w14:paraId="0000037B">
      <w:pPr>
        <w:spacing w:after="0" w:before="0" w:lineRule="auto"/>
        <w:rPr/>
      </w:pPr>
      <w:r w:rsidDel="00000000" w:rsidR="00000000" w:rsidRPr="00000000">
        <w:rPr>
          <w:rtl w:val="0"/>
        </w:rPr>
      </w:r>
    </w:p>
    <w:p w:rsidR="00000000" w:rsidDel="00000000" w:rsidP="00000000" w:rsidRDefault="00000000" w:rsidRPr="00000000" w14:paraId="0000037C">
      <w:pPr>
        <w:spacing w:after="0" w:before="0" w:lineRule="auto"/>
        <w:rPr/>
      </w:pPr>
      <w:r w:rsidDel="00000000" w:rsidR="00000000" w:rsidRPr="00000000">
        <w:rPr>
          <w:rtl w:val="0"/>
        </w:rPr>
        <w:t xml:space="preserve">KEITH: Sometimes Four. </w:t>
      </w:r>
    </w:p>
    <w:p w:rsidR="00000000" w:rsidDel="00000000" w:rsidP="00000000" w:rsidRDefault="00000000" w:rsidRPr="00000000" w14:paraId="0000037D">
      <w:pPr>
        <w:spacing w:after="0" w:before="0" w:lineRule="auto"/>
        <w:rPr/>
      </w:pPr>
      <w:r w:rsidDel="00000000" w:rsidR="00000000" w:rsidRPr="00000000">
        <w:rPr>
          <w:rtl w:val="0"/>
        </w:rPr>
      </w:r>
    </w:p>
    <w:p w:rsidR="00000000" w:rsidDel="00000000" w:rsidP="00000000" w:rsidRDefault="00000000" w:rsidRPr="00000000" w14:paraId="0000037E">
      <w:pPr>
        <w:spacing w:after="0" w:before="0" w:lineRule="auto"/>
        <w:rPr/>
      </w:pPr>
      <w:r w:rsidDel="00000000" w:rsidR="00000000" w:rsidRPr="00000000">
        <w:rPr>
          <w:rtl w:val="0"/>
        </w:rPr>
        <w:t xml:space="preserve">AUSTIN: Sometimes Four. </w:t>
      </w:r>
    </w:p>
    <w:p w:rsidR="00000000" w:rsidDel="00000000" w:rsidP="00000000" w:rsidRDefault="00000000" w:rsidRPr="00000000" w14:paraId="0000037F">
      <w:pPr>
        <w:spacing w:after="0" w:before="0" w:lineRule="auto"/>
        <w:rPr/>
      </w:pPr>
      <w:r w:rsidDel="00000000" w:rsidR="00000000" w:rsidRPr="00000000">
        <w:rPr>
          <w:rtl w:val="0"/>
        </w:rPr>
      </w:r>
    </w:p>
    <w:p w:rsidR="00000000" w:rsidDel="00000000" w:rsidP="00000000" w:rsidRDefault="00000000" w:rsidRPr="00000000" w14:paraId="00000380">
      <w:pPr>
        <w:spacing w:after="0" w:before="0" w:lineRule="auto"/>
        <w:rPr/>
      </w:pPr>
      <w:r w:rsidDel="00000000" w:rsidR="00000000" w:rsidRPr="00000000">
        <w:rPr>
          <w:rtl w:val="0"/>
        </w:rPr>
        <w:t xml:space="preserve">KEITH: Sup Four? </w:t>
      </w:r>
    </w:p>
    <w:p w:rsidR="00000000" w:rsidDel="00000000" w:rsidP="00000000" w:rsidRDefault="00000000" w:rsidRPr="00000000" w14:paraId="00000381">
      <w:pPr>
        <w:spacing w:after="0" w:before="0" w:lineRule="auto"/>
        <w:rPr/>
      </w:pPr>
      <w:r w:rsidDel="00000000" w:rsidR="00000000" w:rsidRPr="00000000">
        <w:rPr>
          <w:rtl w:val="0"/>
        </w:rPr>
      </w:r>
    </w:p>
    <w:p w:rsidR="00000000" w:rsidDel="00000000" w:rsidP="00000000" w:rsidRDefault="00000000" w:rsidRPr="00000000" w14:paraId="00000382">
      <w:pPr>
        <w:spacing w:after="0" w:before="0" w:lineRule="auto"/>
        <w:rPr/>
      </w:pPr>
      <w:r w:rsidDel="00000000" w:rsidR="00000000" w:rsidRPr="00000000">
        <w:rPr>
          <w:rtl w:val="0"/>
        </w:rPr>
        <w:t xml:space="preserve">AUSTIN: What’s up, Four? Sometimes the Queen of Death.</w:t>
      </w:r>
    </w:p>
    <w:p w:rsidR="00000000" w:rsidDel="00000000" w:rsidP="00000000" w:rsidRDefault="00000000" w:rsidRPr="00000000" w14:paraId="00000383">
      <w:pPr>
        <w:spacing w:after="0" w:before="0" w:lineRule="auto"/>
        <w:rPr/>
      </w:pPr>
      <w:r w:rsidDel="00000000" w:rsidR="00000000" w:rsidRPr="00000000">
        <w:rPr>
          <w:rtl w:val="0"/>
        </w:rPr>
      </w:r>
    </w:p>
    <w:p w:rsidR="00000000" w:rsidDel="00000000" w:rsidP="00000000" w:rsidRDefault="00000000" w:rsidRPr="00000000" w14:paraId="00000384">
      <w:pPr>
        <w:spacing w:after="0" w:before="0" w:lineRule="auto"/>
        <w:rPr/>
      </w:pPr>
      <w:r w:rsidDel="00000000" w:rsidR="00000000" w:rsidRPr="00000000">
        <w:rPr>
          <w:rtl w:val="0"/>
        </w:rPr>
        <w:t xml:space="preserve">KEITH: </w:t>
      </w:r>
      <w:r w:rsidDel="00000000" w:rsidR="00000000" w:rsidRPr="00000000">
        <w:rPr>
          <w:i w:val="1"/>
          <w:rtl w:val="0"/>
        </w:rPr>
        <w:t xml:space="preserve">[laughs]</w:t>
      </w:r>
      <w:r w:rsidDel="00000000" w:rsidR="00000000" w:rsidRPr="00000000">
        <w:rPr>
          <w:rtl w:val="0"/>
        </w:rPr>
        <w:t xml:space="preserve"> Okay. She sounds real. </w:t>
      </w:r>
    </w:p>
    <w:p w:rsidR="00000000" w:rsidDel="00000000" w:rsidP="00000000" w:rsidRDefault="00000000" w:rsidRPr="00000000" w14:paraId="00000385">
      <w:pPr>
        <w:spacing w:after="0" w:before="0" w:lineRule="auto"/>
        <w:rPr/>
      </w:pPr>
      <w:r w:rsidDel="00000000" w:rsidR="00000000" w:rsidRPr="00000000">
        <w:rPr>
          <w:rtl w:val="0"/>
        </w:rPr>
      </w:r>
    </w:p>
    <w:p w:rsidR="00000000" w:rsidDel="00000000" w:rsidP="00000000" w:rsidRDefault="00000000" w:rsidRPr="00000000" w14:paraId="00000386">
      <w:pPr>
        <w:spacing w:after="0" w:before="0" w:lineRule="auto"/>
        <w:rPr/>
      </w:pPr>
      <w:r w:rsidDel="00000000" w:rsidR="00000000" w:rsidRPr="00000000">
        <w:rPr>
          <w:rtl w:val="0"/>
        </w:rPr>
        <w:t xml:space="preserve">AUSTIN: She's- Yeah. So, she is... Was that what you were asking? Who's really in control here? Yeah, she is. </w:t>
      </w:r>
    </w:p>
    <w:p w:rsidR="00000000" w:rsidDel="00000000" w:rsidP="00000000" w:rsidRDefault="00000000" w:rsidRPr="00000000" w14:paraId="00000387">
      <w:pPr>
        <w:spacing w:after="0" w:before="0" w:lineRule="auto"/>
        <w:rPr/>
      </w:pPr>
      <w:r w:rsidDel="00000000" w:rsidR="00000000" w:rsidRPr="00000000">
        <w:rPr>
          <w:rtl w:val="0"/>
        </w:rPr>
      </w:r>
    </w:p>
    <w:p w:rsidR="00000000" w:rsidDel="00000000" w:rsidP="00000000" w:rsidRDefault="00000000" w:rsidRPr="00000000" w14:paraId="00000388">
      <w:pPr>
        <w:spacing w:after="0" w:before="0" w:lineRule="auto"/>
        <w:rPr/>
      </w:pPr>
      <w:r w:rsidDel="00000000" w:rsidR="00000000" w:rsidRPr="00000000">
        <w:rPr>
          <w:rtl w:val="0"/>
        </w:rPr>
        <w:t xml:space="preserve">KEITH: Oh, I was- Sorry. I meant who's really in control here among those two… arguers.</w:t>
      </w:r>
    </w:p>
    <w:p w:rsidR="00000000" w:rsidDel="00000000" w:rsidP="00000000" w:rsidRDefault="00000000" w:rsidRPr="00000000" w14:paraId="00000389">
      <w:pPr>
        <w:spacing w:after="0" w:before="0" w:lineRule="auto"/>
        <w:rPr/>
      </w:pPr>
      <w:r w:rsidDel="00000000" w:rsidR="00000000" w:rsidRPr="00000000">
        <w:rPr>
          <w:rtl w:val="0"/>
        </w:rPr>
      </w:r>
    </w:p>
    <w:p w:rsidR="00000000" w:rsidDel="00000000" w:rsidP="00000000" w:rsidRDefault="00000000" w:rsidRPr="00000000" w14:paraId="0000038A">
      <w:pPr>
        <w:spacing w:after="0" w:before="0" w:lineRule="auto"/>
        <w:rPr/>
      </w:pPr>
      <w:r w:rsidDel="00000000" w:rsidR="00000000" w:rsidRPr="00000000">
        <w:rPr>
          <w:rtl w:val="0"/>
        </w:rPr>
        <w:t xml:space="preserve">AUSTIN: Oh, neither of them.</w:t>
      </w:r>
    </w:p>
    <w:p w:rsidR="00000000" w:rsidDel="00000000" w:rsidP="00000000" w:rsidRDefault="00000000" w:rsidRPr="00000000" w14:paraId="0000038B">
      <w:pPr>
        <w:spacing w:after="0" w:before="0" w:lineRule="auto"/>
        <w:rPr/>
      </w:pPr>
      <w:r w:rsidDel="00000000" w:rsidR="00000000" w:rsidRPr="00000000">
        <w:rPr>
          <w:rtl w:val="0"/>
        </w:rPr>
      </w:r>
    </w:p>
    <w:p w:rsidR="00000000" w:rsidDel="00000000" w:rsidP="00000000" w:rsidRDefault="00000000" w:rsidRPr="00000000" w14:paraId="0000038C">
      <w:pPr>
        <w:spacing w:after="0" w:before="0" w:lineRule="auto"/>
        <w:rPr/>
      </w:pPr>
      <w:r w:rsidDel="00000000" w:rsidR="00000000" w:rsidRPr="00000000">
        <w:rPr>
          <w:rtl w:val="0"/>
        </w:rPr>
        <w:t xml:space="preserve">KEITH: Okay. </w:t>
      </w:r>
    </w:p>
    <w:p w:rsidR="00000000" w:rsidDel="00000000" w:rsidP="00000000" w:rsidRDefault="00000000" w:rsidRPr="00000000" w14:paraId="0000038D">
      <w:pPr>
        <w:spacing w:after="0" w:before="0" w:lineRule="auto"/>
        <w:rPr/>
      </w:pPr>
      <w:r w:rsidDel="00000000" w:rsidR="00000000" w:rsidRPr="00000000">
        <w:rPr>
          <w:rtl w:val="0"/>
        </w:rPr>
      </w:r>
    </w:p>
    <w:p w:rsidR="00000000" w:rsidDel="00000000" w:rsidP="00000000" w:rsidRDefault="00000000" w:rsidRPr="00000000" w14:paraId="0000038E">
      <w:pPr>
        <w:spacing w:after="0" w:before="0" w:lineRule="auto"/>
        <w:rPr/>
      </w:pPr>
      <w:r w:rsidDel="00000000" w:rsidR="00000000" w:rsidRPr="00000000">
        <w:rPr>
          <w:rtl w:val="0"/>
        </w:rPr>
        <w:t xml:space="preserve">AUSTIN: Neither of them. </w:t>
      </w:r>
    </w:p>
    <w:p w:rsidR="00000000" w:rsidDel="00000000" w:rsidP="00000000" w:rsidRDefault="00000000" w:rsidRPr="00000000" w14:paraId="0000038F">
      <w:pPr>
        <w:spacing w:after="0" w:before="0" w:lineRule="auto"/>
        <w:rPr/>
      </w:pPr>
      <w:r w:rsidDel="00000000" w:rsidR="00000000" w:rsidRPr="00000000">
        <w:rPr>
          <w:rtl w:val="0"/>
        </w:rPr>
      </w:r>
    </w:p>
    <w:p w:rsidR="00000000" w:rsidDel="00000000" w:rsidP="00000000" w:rsidRDefault="00000000" w:rsidRPr="00000000" w14:paraId="00000390">
      <w:pPr>
        <w:spacing w:after="0" w:before="0" w:lineRule="auto"/>
        <w:rPr/>
      </w:pPr>
      <w:r w:rsidDel="00000000" w:rsidR="00000000" w:rsidRPr="00000000">
        <w:rPr>
          <w:rtl w:val="0"/>
        </w:rPr>
        <w:t xml:space="preserve">KEITH: Then no. Okay. So, there's not some sort of power thing going on between them. </w:t>
      </w:r>
    </w:p>
    <w:p w:rsidR="00000000" w:rsidDel="00000000" w:rsidP="00000000" w:rsidRDefault="00000000" w:rsidRPr="00000000" w14:paraId="00000391">
      <w:pPr>
        <w:spacing w:after="0" w:before="0" w:lineRule="auto"/>
        <w:rPr/>
      </w:pPr>
      <w:r w:rsidDel="00000000" w:rsidR="00000000" w:rsidRPr="00000000">
        <w:rPr>
          <w:rtl w:val="0"/>
        </w:rPr>
      </w:r>
    </w:p>
    <w:p w:rsidR="00000000" w:rsidDel="00000000" w:rsidP="00000000" w:rsidRDefault="00000000" w:rsidRPr="00000000" w14:paraId="00000392">
      <w:pPr>
        <w:spacing w:after="0" w:before="0" w:lineRule="auto"/>
        <w:rPr/>
      </w:pPr>
      <w:r w:rsidDel="00000000" w:rsidR="00000000" w:rsidRPr="00000000">
        <w:rPr>
          <w:rtl w:val="0"/>
        </w:rPr>
        <w:t xml:space="preserve">AUSTIN: Well, there is, but neither of them is in control. They represent-</w:t>
      </w:r>
    </w:p>
    <w:p w:rsidR="00000000" w:rsidDel="00000000" w:rsidP="00000000" w:rsidRDefault="00000000" w:rsidRPr="00000000" w14:paraId="00000393">
      <w:pPr>
        <w:spacing w:after="0" w:before="0" w:lineRule="auto"/>
        <w:rPr/>
      </w:pPr>
      <w:r w:rsidDel="00000000" w:rsidR="00000000" w:rsidRPr="00000000">
        <w:rPr>
          <w:rtl w:val="0"/>
        </w:rPr>
      </w:r>
    </w:p>
    <w:p w:rsidR="00000000" w:rsidDel="00000000" w:rsidP="00000000" w:rsidRDefault="00000000" w:rsidRPr="00000000" w14:paraId="00000394">
      <w:pPr>
        <w:spacing w:after="0" w:before="0" w:lineRule="auto"/>
        <w:rPr/>
      </w:pPr>
      <w:r w:rsidDel="00000000" w:rsidR="00000000" w:rsidRPr="00000000">
        <w:rPr>
          <w:rtl w:val="0"/>
        </w:rPr>
        <w:t xml:space="preserve">KEITH: Okay. </w:t>
      </w:r>
    </w:p>
    <w:p w:rsidR="00000000" w:rsidDel="00000000" w:rsidP="00000000" w:rsidRDefault="00000000" w:rsidRPr="00000000" w14:paraId="00000395">
      <w:pPr>
        <w:spacing w:after="0" w:before="0" w:lineRule="auto"/>
        <w:rPr/>
      </w:pPr>
      <w:r w:rsidDel="00000000" w:rsidR="00000000" w:rsidRPr="00000000">
        <w:rPr>
          <w:rtl w:val="0"/>
        </w:rPr>
      </w:r>
    </w:p>
    <w:p w:rsidR="00000000" w:rsidDel="00000000" w:rsidP="00000000" w:rsidRDefault="00000000" w:rsidRPr="00000000" w14:paraId="00000396">
      <w:pPr>
        <w:spacing w:after="0" w:before="0" w:lineRule="auto"/>
        <w:rPr/>
      </w:pPr>
      <w:r w:rsidDel="00000000" w:rsidR="00000000" w:rsidRPr="00000000">
        <w:rPr>
          <w:rtl w:val="0"/>
        </w:rPr>
        <w:t xml:space="preserve">AUSTIN: They represent two different factions of the kind of Dem- of the- Sorry. Not the Democratic- the political spectrum here. </w:t>
      </w:r>
    </w:p>
    <w:p w:rsidR="00000000" w:rsidDel="00000000" w:rsidP="00000000" w:rsidRDefault="00000000" w:rsidRPr="00000000" w14:paraId="00000397">
      <w:pPr>
        <w:spacing w:after="0" w:before="0" w:lineRule="auto"/>
        <w:rPr/>
      </w:pPr>
      <w:r w:rsidDel="00000000" w:rsidR="00000000" w:rsidRPr="00000000">
        <w:rPr>
          <w:rtl w:val="0"/>
        </w:rPr>
      </w:r>
    </w:p>
    <w:p w:rsidR="00000000" w:rsidDel="00000000" w:rsidP="00000000" w:rsidRDefault="00000000" w:rsidRPr="00000000" w14:paraId="00000398">
      <w:pPr>
        <w:spacing w:after="0" w:before="0" w:lineRule="auto"/>
        <w:rPr/>
      </w:pPr>
      <w:r w:rsidDel="00000000" w:rsidR="00000000" w:rsidRPr="00000000">
        <w:rPr>
          <w:rtl w:val="0"/>
        </w:rPr>
        <w:t xml:space="preserve">KEITH: Okay.</w:t>
      </w:r>
    </w:p>
    <w:p w:rsidR="00000000" w:rsidDel="00000000" w:rsidP="00000000" w:rsidRDefault="00000000" w:rsidRPr="00000000" w14:paraId="00000399">
      <w:pPr>
        <w:spacing w:after="0" w:before="0" w:lineRule="auto"/>
        <w:rPr/>
      </w:pPr>
      <w:r w:rsidDel="00000000" w:rsidR="00000000" w:rsidRPr="00000000">
        <w:rPr>
          <w:rtl w:val="0"/>
        </w:rPr>
      </w:r>
    </w:p>
    <w:p w:rsidR="00000000" w:rsidDel="00000000" w:rsidP="00000000" w:rsidRDefault="00000000" w:rsidRPr="00000000" w14:paraId="0000039A">
      <w:pPr>
        <w:spacing w:after="0" w:before="0" w:lineRule="auto"/>
        <w:rPr/>
      </w:pPr>
      <w:r w:rsidDel="00000000" w:rsidR="00000000" w:rsidRPr="00000000">
        <w:rPr>
          <w:rtl w:val="0"/>
        </w:rPr>
        <w:t xml:space="preserve">AUSTIN: One of them has its hands in the state and in military power. Obviously, the guy in armor. And there is- and the other guy kind of represents the citizenry here.</w:t>
      </w:r>
    </w:p>
    <w:p w:rsidR="00000000" w:rsidDel="00000000" w:rsidP="00000000" w:rsidRDefault="00000000" w:rsidRPr="00000000" w14:paraId="0000039B">
      <w:pPr>
        <w:spacing w:after="0" w:before="0" w:lineRule="auto"/>
        <w:rPr/>
      </w:pPr>
      <w:r w:rsidDel="00000000" w:rsidR="00000000" w:rsidRPr="00000000">
        <w:rPr>
          <w:rtl w:val="0"/>
        </w:rPr>
      </w:r>
    </w:p>
    <w:p w:rsidR="00000000" w:rsidDel="00000000" w:rsidP="00000000" w:rsidRDefault="00000000" w:rsidRPr="00000000" w14:paraId="0000039C">
      <w:pPr>
        <w:spacing w:after="0" w:before="0" w:lineRule="auto"/>
        <w:rPr/>
      </w:pPr>
      <w:r w:rsidDel="00000000" w:rsidR="00000000" w:rsidRPr="00000000">
        <w:rPr>
          <w:rtl w:val="0"/>
        </w:rPr>
        <w:t xml:space="preserve">KEITH: Okay.</w:t>
      </w:r>
    </w:p>
    <w:p w:rsidR="00000000" w:rsidDel="00000000" w:rsidP="00000000" w:rsidRDefault="00000000" w:rsidRPr="00000000" w14:paraId="0000039D">
      <w:pPr>
        <w:spacing w:after="0" w:before="0" w:lineRule="auto"/>
        <w:rPr/>
      </w:pPr>
      <w:r w:rsidDel="00000000" w:rsidR="00000000" w:rsidRPr="00000000">
        <w:rPr>
          <w:rtl w:val="0"/>
        </w:rPr>
      </w:r>
    </w:p>
    <w:p w:rsidR="00000000" w:rsidDel="00000000" w:rsidP="00000000" w:rsidRDefault="00000000" w:rsidRPr="00000000" w14:paraId="0000039E">
      <w:pPr>
        <w:spacing w:after="0" w:before="0" w:lineRule="auto"/>
        <w:rPr/>
      </w:pPr>
      <w:r w:rsidDel="00000000" w:rsidR="00000000" w:rsidRPr="00000000">
        <w:rPr>
          <w:rtl w:val="0"/>
        </w:rPr>
        <w:t xml:space="preserve">AUSTIN: Also..which one of them is a ghost? Um… </w:t>
      </w:r>
    </w:p>
    <w:p w:rsidR="00000000" w:rsidDel="00000000" w:rsidP="00000000" w:rsidRDefault="00000000" w:rsidRPr="00000000" w14:paraId="0000039F">
      <w:pPr>
        <w:spacing w:after="0" w:before="0" w:lineRule="auto"/>
        <w:rPr/>
      </w:pPr>
      <w:r w:rsidDel="00000000" w:rsidR="00000000" w:rsidRPr="00000000">
        <w:rPr>
          <w:rtl w:val="0"/>
        </w:rPr>
      </w:r>
    </w:p>
    <w:p w:rsidR="00000000" w:rsidDel="00000000" w:rsidP="00000000" w:rsidRDefault="00000000" w:rsidRPr="00000000" w14:paraId="000003A0">
      <w:pPr>
        <w:spacing w:after="0" w:before="0" w:lineRule="auto"/>
        <w:rPr/>
      </w:pPr>
      <w:r w:rsidDel="00000000" w:rsidR="00000000" w:rsidRPr="00000000">
        <w:rPr>
          <w:rtl w:val="0"/>
        </w:rPr>
        <w:t xml:space="preserve">JACK: Good question. </w:t>
      </w:r>
    </w:p>
    <w:p w:rsidR="00000000" w:rsidDel="00000000" w:rsidP="00000000" w:rsidRDefault="00000000" w:rsidRPr="00000000" w14:paraId="000003A1">
      <w:pPr>
        <w:spacing w:after="0" w:before="0" w:lineRule="auto"/>
        <w:rPr/>
      </w:pPr>
      <w:r w:rsidDel="00000000" w:rsidR="00000000" w:rsidRPr="00000000">
        <w:rPr>
          <w:rtl w:val="0"/>
        </w:rPr>
      </w:r>
    </w:p>
    <w:p w:rsidR="00000000" w:rsidDel="00000000" w:rsidP="00000000" w:rsidRDefault="00000000" w:rsidRPr="00000000" w14:paraId="000003A2">
      <w:pPr>
        <w:spacing w:after="0" w:before="0" w:lineRule="auto"/>
        <w:rPr/>
      </w:pPr>
      <w:r w:rsidDel="00000000" w:rsidR="00000000" w:rsidRPr="00000000">
        <w:rPr>
          <w:rtl w:val="0"/>
        </w:rPr>
        <w:t xml:space="preserve">ALI: Can we roll to figure out which one is a ghost?</w:t>
      </w:r>
    </w:p>
    <w:p w:rsidR="00000000" w:rsidDel="00000000" w:rsidP="00000000" w:rsidRDefault="00000000" w:rsidRPr="00000000" w14:paraId="000003A3">
      <w:pPr>
        <w:spacing w:after="0" w:before="0" w:lineRule="auto"/>
        <w:rPr/>
      </w:pPr>
      <w:r w:rsidDel="00000000" w:rsidR="00000000" w:rsidRPr="00000000">
        <w:rPr>
          <w:rtl w:val="0"/>
        </w:rPr>
      </w:r>
    </w:p>
    <w:p w:rsidR="00000000" w:rsidDel="00000000" w:rsidP="00000000" w:rsidRDefault="00000000" w:rsidRPr="00000000" w14:paraId="000003A4">
      <w:pPr>
        <w:spacing w:after="0" w:before="0" w:lineRule="auto"/>
        <w:rPr/>
      </w:pPr>
      <w:r w:rsidDel="00000000" w:rsidR="00000000" w:rsidRPr="00000000">
        <w:rPr>
          <w:rtl w:val="0"/>
        </w:rPr>
        <w:t xml:space="preserve">AUSTIN: Yeah, give me- give me... One is the armor guy. Two is the- Okay, the armor guy. So, the arm</w:t>
      </w:r>
      <w:ins w:author="Matthew Baltzell" w:id="3" w:date="2020-02-27T20:43:41Z">
        <w:r w:rsidDel="00000000" w:rsidR="00000000" w:rsidRPr="00000000">
          <w:rPr>
            <w:rtl w:val="0"/>
          </w:rPr>
          <w:t xml:space="preserve">o</w:t>
        </w:r>
        <w:r w:rsidDel="00000000" w:rsidR="00000000" w:rsidRPr="00000000">
          <w:rPr>
            <w:rtl w:val="0"/>
          </w:rPr>
          <w:t xml:space="preserve">r</w:t>
        </w:r>
      </w:ins>
      <w:del w:author="Matthew Baltzell" w:id="3" w:date="2020-02-27T20:43:41Z">
        <w:r w:rsidDel="00000000" w:rsidR="00000000" w:rsidRPr="00000000">
          <w:rPr>
            <w:rtl w:val="0"/>
          </w:rPr>
          <w:delText xml:space="preserve">y</w:delText>
        </w:r>
      </w:del>
      <w:r w:rsidDel="00000000" w:rsidR="00000000" w:rsidRPr="00000000">
        <w:rPr>
          <w:rtl w:val="0"/>
        </w:rPr>
        <w:t xml:space="preserve"> guy is…</w:t>
      </w:r>
    </w:p>
    <w:p w:rsidR="00000000" w:rsidDel="00000000" w:rsidP="00000000" w:rsidRDefault="00000000" w:rsidRPr="00000000" w14:paraId="000003A5">
      <w:pPr>
        <w:spacing w:after="0" w:before="0" w:lineRule="auto"/>
        <w:rPr/>
      </w:pPr>
      <w:r w:rsidDel="00000000" w:rsidR="00000000" w:rsidRPr="00000000">
        <w:rPr>
          <w:rtl w:val="0"/>
        </w:rPr>
      </w:r>
    </w:p>
    <w:p w:rsidR="00000000" w:rsidDel="00000000" w:rsidP="00000000" w:rsidRDefault="00000000" w:rsidRPr="00000000" w14:paraId="000003A6">
      <w:pPr>
        <w:spacing w:after="0" w:before="0" w:lineRule="auto"/>
        <w:rPr/>
      </w:pPr>
      <w:r w:rsidDel="00000000" w:rsidR="00000000" w:rsidRPr="00000000">
        <w:rPr>
          <w:rtl w:val="0"/>
        </w:rPr>
        <w:t xml:space="preserve">KEITH: I was feelin’ armor guy.</w:t>
      </w:r>
    </w:p>
    <w:p w:rsidR="00000000" w:rsidDel="00000000" w:rsidP="00000000" w:rsidRDefault="00000000" w:rsidRPr="00000000" w14:paraId="000003A7">
      <w:pPr>
        <w:spacing w:after="0" w:before="0" w:lineRule="auto"/>
        <w:rPr/>
      </w:pPr>
      <w:r w:rsidDel="00000000" w:rsidR="00000000" w:rsidRPr="00000000">
        <w:rPr>
          <w:rtl w:val="0"/>
        </w:rPr>
      </w:r>
    </w:p>
    <w:p w:rsidR="00000000" w:rsidDel="00000000" w:rsidP="00000000" w:rsidRDefault="00000000" w:rsidRPr="00000000" w14:paraId="000003A8">
      <w:pPr>
        <w:spacing w:after="0" w:before="0" w:lineRule="auto"/>
        <w:rPr/>
      </w:pPr>
      <w:r w:rsidDel="00000000" w:rsidR="00000000" w:rsidRPr="00000000">
        <w:rPr>
          <w:rtl w:val="0"/>
        </w:rPr>
        <w:t xml:space="preserve">AUSTIN: Yeah, me too. The thing that's interesting here is like, the other ghosts I've been imagining as kind of blue and spectral. Kind of like Jedi ghosts. Do you know what I mean? </w:t>
      </w:r>
    </w:p>
    <w:p w:rsidR="00000000" w:rsidDel="00000000" w:rsidP="00000000" w:rsidRDefault="00000000" w:rsidRPr="00000000" w14:paraId="000003A9">
      <w:pPr>
        <w:spacing w:after="0" w:before="0" w:lineRule="auto"/>
        <w:rPr/>
      </w:pPr>
      <w:r w:rsidDel="00000000" w:rsidR="00000000" w:rsidRPr="00000000">
        <w:rPr>
          <w:rtl w:val="0"/>
        </w:rPr>
      </w:r>
    </w:p>
    <w:p w:rsidR="00000000" w:rsidDel="00000000" w:rsidP="00000000" w:rsidRDefault="00000000" w:rsidRPr="00000000" w14:paraId="000003AA">
      <w:pPr>
        <w:spacing w:after="0" w:before="0" w:lineRule="auto"/>
        <w:rPr/>
      </w:pPr>
      <w:r w:rsidDel="00000000" w:rsidR="00000000" w:rsidRPr="00000000">
        <w:rPr>
          <w:rtl w:val="0"/>
        </w:rPr>
        <w:t xml:space="preserve">KEITH: Yeah. Mhm. </w:t>
      </w:r>
    </w:p>
    <w:p w:rsidR="00000000" w:rsidDel="00000000" w:rsidP="00000000" w:rsidRDefault="00000000" w:rsidRPr="00000000" w14:paraId="000003AB">
      <w:pPr>
        <w:spacing w:after="0" w:before="0" w:lineRule="auto"/>
        <w:rPr/>
      </w:pPr>
      <w:r w:rsidDel="00000000" w:rsidR="00000000" w:rsidRPr="00000000">
        <w:rPr>
          <w:rtl w:val="0"/>
        </w:rPr>
      </w:r>
    </w:p>
    <w:p w:rsidR="00000000" w:rsidDel="00000000" w:rsidP="00000000" w:rsidRDefault="00000000" w:rsidRPr="00000000" w14:paraId="000003AC">
      <w:pPr>
        <w:spacing w:after="0" w:before="0" w:lineRule="auto"/>
        <w:rPr/>
      </w:pPr>
      <w:r w:rsidDel="00000000" w:rsidR="00000000" w:rsidRPr="00000000">
        <w:rPr>
          <w:rtl w:val="0"/>
        </w:rPr>
        <w:t xml:space="preserve">AUSTIN: He's like, white ghost. He's like, white-translucent, shiny like these towers. </w:t>
      </w:r>
    </w:p>
    <w:p w:rsidR="00000000" w:rsidDel="00000000" w:rsidP="00000000" w:rsidRDefault="00000000" w:rsidRPr="00000000" w14:paraId="000003AD">
      <w:pPr>
        <w:spacing w:after="0" w:before="0" w:lineRule="auto"/>
        <w:rPr/>
      </w:pPr>
      <w:r w:rsidDel="00000000" w:rsidR="00000000" w:rsidRPr="00000000">
        <w:rPr>
          <w:rtl w:val="0"/>
        </w:rPr>
      </w:r>
    </w:p>
    <w:p w:rsidR="00000000" w:rsidDel="00000000" w:rsidP="00000000" w:rsidRDefault="00000000" w:rsidRPr="00000000" w14:paraId="000003AE">
      <w:pPr>
        <w:spacing w:after="0" w:before="0" w:lineRule="auto"/>
        <w:rPr/>
      </w:pPr>
      <w:r w:rsidDel="00000000" w:rsidR="00000000" w:rsidRPr="00000000">
        <w:rPr>
          <w:rtl w:val="0"/>
        </w:rPr>
        <w:t xml:space="preserve">KEITH: Okay. </w:t>
      </w:r>
    </w:p>
    <w:p w:rsidR="00000000" w:rsidDel="00000000" w:rsidP="00000000" w:rsidRDefault="00000000" w:rsidRPr="00000000" w14:paraId="000003AF">
      <w:pPr>
        <w:spacing w:after="0" w:before="0" w:lineRule="auto"/>
        <w:rPr/>
      </w:pPr>
      <w:r w:rsidDel="00000000" w:rsidR="00000000" w:rsidRPr="00000000">
        <w:rPr>
          <w:rtl w:val="0"/>
        </w:rPr>
      </w:r>
    </w:p>
    <w:p w:rsidR="00000000" w:rsidDel="00000000" w:rsidP="00000000" w:rsidRDefault="00000000" w:rsidRPr="00000000" w14:paraId="000003B0">
      <w:pPr>
        <w:spacing w:after="0" w:before="0" w:lineRule="auto"/>
        <w:rPr/>
      </w:pPr>
      <w:r w:rsidDel="00000000" w:rsidR="00000000" w:rsidRPr="00000000">
        <w:rPr>
          <w:rtl w:val="0"/>
        </w:rPr>
        <w:t xml:space="preserve">AUSTIN: And that conveys a sort of power to his presence. </w:t>
      </w:r>
    </w:p>
    <w:p w:rsidR="00000000" w:rsidDel="00000000" w:rsidP="00000000" w:rsidRDefault="00000000" w:rsidRPr="00000000" w14:paraId="000003B1">
      <w:pPr>
        <w:spacing w:after="0" w:before="0" w:lineRule="auto"/>
        <w:rPr/>
      </w:pPr>
      <w:r w:rsidDel="00000000" w:rsidR="00000000" w:rsidRPr="00000000">
        <w:rPr>
          <w:rtl w:val="0"/>
        </w:rPr>
      </w:r>
    </w:p>
    <w:p w:rsidR="00000000" w:rsidDel="00000000" w:rsidP="00000000" w:rsidRDefault="00000000" w:rsidRPr="00000000" w14:paraId="000003B2">
      <w:pPr>
        <w:spacing w:after="0" w:before="0" w:lineRule="auto"/>
        <w:rPr/>
      </w:pPr>
      <w:r w:rsidDel="00000000" w:rsidR="00000000" w:rsidRPr="00000000">
        <w:rPr>
          <w:rtl w:val="0"/>
        </w:rPr>
        <w:t xml:space="preserve">KEITH: Okay. </w:t>
      </w:r>
    </w:p>
    <w:p w:rsidR="00000000" w:rsidDel="00000000" w:rsidP="00000000" w:rsidRDefault="00000000" w:rsidRPr="00000000" w14:paraId="000003B3">
      <w:pPr>
        <w:spacing w:after="0" w:before="0" w:lineRule="auto"/>
        <w:rPr/>
      </w:pPr>
      <w:r w:rsidDel="00000000" w:rsidR="00000000" w:rsidRPr="00000000">
        <w:rPr>
          <w:rtl w:val="0"/>
        </w:rPr>
      </w:r>
    </w:p>
    <w:p w:rsidR="00000000" w:rsidDel="00000000" w:rsidP="00000000" w:rsidRDefault="00000000" w:rsidRPr="00000000" w14:paraId="000003B4">
      <w:pPr>
        <w:spacing w:after="0" w:before="0" w:lineRule="auto"/>
        <w:rPr/>
      </w:pPr>
      <w:r w:rsidDel="00000000" w:rsidR="00000000" w:rsidRPr="00000000">
        <w:rPr>
          <w:rtl w:val="0"/>
        </w:rPr>
        <w:t xml:space="preserve">AUSTIN: It almost seems like he's drawing on their energy as he walks around the space.</w:t>
      </w:r>
    </w:p>
    <w:p w:rsidR="00000000" w:rsidDel="00000000" w:rsidP="00000000" w:rsidRDefault="00000000" w:rsidRPr="00000000" w14:paraId="000003B5">
      <w:pPr>
        <w:spacing w:after="0" w:before="0" w:lineRule="auto"/>
        <w:rPr/>
      </w:pPr>
      <w:r w:rsidDel="00000000" w:rsidR="00000000" w:rsidRPr="00000000">
        <w:rPr>
          <w:rtl w:val="0"/>
        </w:rPr>
        <w:t xml:space="preserve"> </w:t>
      </w:r>
    </w:p>
    <w:p w:rsidR="00000000" w:rsidDel="00000000" w:rsidP="00000000" w:rsidRDefault="00000000" w:rsidRPr="00000000" w14:paraId="000003B6">
      <w:pPr>
        <w:spacing w:after="0" w:before="0" w:lineRule="auto"/>
        <w:rPr/>
      </w:pPr>
      <w:r w:rsidDel="00000000" w:rsidR="00000000" w:rsidRPr="00000000">
        <w:rPr>
          <w:rtl w:val="0"/>
        </w:rPr>
        <w:t xml:space="preserve">KEITH: Alright. </w:t>
      </w:r>
    </w:p>
    <w:p w:rsidR="00000000" w:rsidDel="00000000" w:rsidP="00000000" w:rsidRDefault="00000000" w:rsidRPr="00000000" w14:paraId="000003B7">
      <w:pPr>
        <w:spacing w:after="0" w:before="0" w:lineRule="auto"/>
        <w:rPr/>
      </w:pPr>
      <w:r w:rsidDel="00000000" w:rsidR="00000000" w:rsidRPr="00000000">
        <w:rPr>
          <w:rtl w:val="0"/>
        </w:rPr>
      </w:r>
    </w:p>
    <w:p w:rsidR="00000000" w:rsidDel="00000000" w:rsidP="00000000" w:rsidRDefault="00000000" w:rsidRPr="00000000" w14:paraId="000003B8">
      <w:pPr>
        <w:spacing w:after="0" w:before="0" w:lineRule="auto"/>
        <w:rPr/>
      </w:pPr>
      <w:r w:rsidDel="00000000" w:rsidR="00000000" w:rsidRPr="00000000">
        <w:rPr>
          <w:rtl w:val="0"/>
        </w:rPr>
        <w:t xml:space="preserve">AUSTIN: So, he kind of represents this more military faction, and then Vincenzo, who is the merchant dude, is... you know, represents the kind of citizenry here. The- the people </w:t>
      </w:r>
      <w:r w:rsidDel="00000000" w:rsidR="00000000" w:rsidRPr="00000000">
        <w:rPr>
          <w:rtl w:val="0"/>
        </w:rPr>
        <w:t xml:space="preserve">livin’</w:t>
      </w:r>
      <w:r w:rsidDel="00000000" w:rsidR="00000000" w:rsidRPr="00000000">
        <w:rPr>
          <w:rtl w:val="0"/>
        </w:rPr>
        <w:t xml:space="preserve"> their everyday lives. </w:t>
      </w:r>
    </w:p>
    <w:p w:rsidR="00000000" w:rsidDel="00000000" w:rsidP="00000000" w:rsidRDefault="00000000" w:rsidRPr="00000000" w14:paraId="000003B9">
      <w:pPr>
        <w:spacing w:after="0" w:before="0" w:lineRule="auto"/>
        <w:rPr/>
      </w:pPr>
      <w:r w:rsidDel="00000000" w:rsidR="00000000" w:rsidRPr="00000000">
        <w:rPr>
          <w:rtl w:val="0"/>
        </w:rPr>
      </w:r>
    </w:p>
    <w:p w:rsidR="00000000" w:rsidDel="00000000" w:rsidP="00000000" w:rsidRDefault="00000000" w:rsidRPr="00000000" w14:paraId="000003BA">
      <w:pPr>
        <w:spacing w:after="0" w:before="0" w:lineRule="auto"/>
        <w:rPr/>
      </w:pPr>
      <w:r w:rsidDel="00000000" w:rsidR="00000000" w:rsidRPr="00000000">
        <w:rPr>
          <w:rtl w:val="0"/>
        </w:rPr>
        <w:t xml:space="preserve">KEITH: Okay. Alright. And- </w:t>
      </w:r>
    </w:p>
    <w:p w:rsidR="00000000" w:rsidDel="00000000" w:rsidP="00000000" w:rsidRDefault="00000000" w:rsidRPr="00000000" w14:paraId="000003BB">
      <w:pPr>
        <w:spacing w:after="0" w:before="0" w:lineRule="auto"/>
        <w:rPr/>
      </w:pPr>
      <w:r w:rsidDel="00000000" w:rsidR="00000000" w:rsidRPr="00000000">
        <w:rPr>
          <w:rtl w:val="0"/>
        </w:rPr>
      </w:r>
    </w:p>
    <w:p w:rsidR="00000000" w:rsidDel="00000000" w:rsidP="00000000" w:rsidRDefault="00000000" w:rsidRPr="00000000" w14:paraId="000003BC">
      <w:pPr>
        <w:spacing w:after="0" w:before="0" w:lineRule="auto"/>
        <w:rPr/>
      </w:pPr>
      <w:r w:rsidDel="00000000" w:rsidR="00000000" w:rsidRPr="00000000">
        <w:rPr>
          <w:rtl w:val="0"/>
        </w:rPr>
        <w:t xml:space="preserve">AUSTIN: The other guy's name... What's a good name for a good soldier type? What's a good like, Italian name for a soldier type? </w:t>
      </w:r>
    </w:p>
    <w:p w:rsidR="00000000" w:rsidDel="00000000" w:rsidP="00000000" w:rsidRDefault="00000000" w:rsidRPr="00000000" w14:paraId="000003BD">
      <w:pPr>
        <w:spacing w:after="0" w:before="0" w:lineRule="auto"/>
        <w:rPr/>
      </w:pPr>
      <w:r w:rsidDel="00000000" w:rsidR="00000000" w:rsidRPr="00000000">
        <w:rPr>
          <w:rtl w:val="0"/>
        </w:rPr>
      </w:r>
    </w:p>
    <w:p w:rsidR="00000000" w:rsidDel="00000000" w:rsidP="00000000" w:rsidRDefault="00000000" w:rsidRPr="00000000" w14:paraId="000003BE">
      <w:pPr>
        <w:spacing w:after="0" w:before="0" w:lineRule="auto"/>
        <w:rPr>
          <w:i w:val="1"/>
        </w:rPr>
      </w:pPr>
      <w:r w:rsidDel="00000000" w:rsidR="00000000" w:rsidRPr="00000000">
        <w:rPr>
          <w:rtl w:val="0"/>
        </w:rPr>
        <w:t xml:space="preserve">KEITH: Waluigi. </w:t>
      </w:r>
      <w:r w:rsidDel="00000000" w:rsidR="00000000" w:rsidRPr="00000000">
        <w:rPr>
          <w:i w:val="1"/>
          <w:rtl w:val="0"/>
        </w:rPr>
        <w:t xml:space="preserve">[Ali laughs]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ALI: Yep.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spacing w:after="0" w:before="0" w:lineRule="auto"/>
        <w:rPr/>
      </w:pPr>
      <w:r w:rsidDel="00000000" w:rsidR="00000000" w:rsidRPr="00000000">
        <w:rPr>
          <w:rtl w:val="0"/>
        </w:rPr>
        <w:t xml:space="preserve">AUSTIN: It’s not- No. No, it’s not Walu-</w:t>
      </w:r>
    </w:p>
    <w:p w:rsidR="00000000" w:rsidDel="00000000" w:rsidP="00000000" w:rsidRDefault="00000000" w:rsidRPr="00000000" w14:paraId="000003C3">
      <w:pPr>
        <w:spacing w:after="0" w:before="0" w:lineRule="auto"/>
        <w:rPr/>
      </w:pPr>
      <w:r w:rsidDel="00000000" w:rsidR="00000000" w:rsidRPr="00000000">
        <w:rPr>
          <w:rtl w:val="0"/>
        </w:rPr>
      </w:r>
    </w:p>
    <w:p w:rsidR="00000000" w:rsidDel="00000000" w:rsidP="00000000" w:rsidRDefault="00000000" w:rsidRPr="00000000" w14:paraId="000003C4">
      <w:pPr>
        <w:spacing w:after="0" w:before="0" w:lineRule="auto"/>
        <w:rPr/>
      </w:pPr>
      <w:r w:rsidDel="00000000" w:rsidR="00000000" w:rsidRPr="00000000">
        <w:rPr>
          <w:rtl w:val="0"/>
        </w:rPr>
        <w:t xml:space="preserve">ALI: Yeah. </w:t>
      </w:r>
    </w:p>
    <w:p w:rsidR="00000000" w:rsidDel="00000000" w:rsidP="00000000" w:rsidRDefault="00000000" w:rsidRPr="00000000" w14:paraId="000003C5">
      <w:pPr>
        <w:spacing w:after="0" w:before="0" w:lineRule="auto"/>
        <w:rPr/>
      </w:pPr>
      <w:r w:rsidDel="00000000" w:rsidR="00000000" w:rsidRPr="00000000">
        <w:rPr>
          <w:rtl w:val="0"/>
        </w:rPr>
      </w:r>
    </w:p>
    <w:p w:rsidR="00000000" w:rsidDel="00000000" w:rsidP="00000000" w:rsidRDefault="00000000" w:rsidRPr="00000000" w14:paraId="000003C6">
      <w:pPr>
        <w:spacing w:after="0" w:before="0" w:lineRule="auto"/>
        <w:rPr/>
      </w:pPr>
      <w:r w:rsidDel="00000000" w:rsidR="00000000" w:rsidRPr="00000000">
        <w:rPr>
          <w:rtl w:val="0"/>
        </w:rPr>
        <w:t xml:space="preserve">AUSTIN: Guys. </w:t>
      </w:r>
    </w:p>
    <w:p w:rsidR="00000000" w:rsidDel="00000000" w:rsidP="00000000" w:rsidRDefault="00000000" w:rsidRPr="00000000" w14:paraId="000003C7">
      <w:pPr>
        <w:spacing w:after="0" w:before="0" w:lineRule="auto"/>
        <w:rPr/>
      </w:pPr>
      <w:r w:rsidDel="00000000" w:rsidR="00000000" w:rsidRPr="00000000">
        <w:rPr>
          <w:rtl w:val="0"/>
        </w:rPr>
      </w:r>
    </w:p>
    <w:p w:rsidR="00000000" w:rsidDel="00000000" w:rsidP="00000000" w:rsidRDefault="00000000" w:rsidRPr="00000000" w14:paraId="000003C8">
      <w:pPr>
        <w:spacing w:after="0" w:before="0" w:lineRule="auto"/>
        <w:rPr/>
      </w:pPr>
      <w:r w:rsidDel="00000000" w:rsidR="00000000" w:rsidRPr="00000000">
        <w:rPr>
          <w:rtl w:val="0"/>
        </w:rPr>
        <w:t xml:space="preserve">ALI: Yeah. </w:t>
      </w:r>
    </w:p>
    <w:p w:rsidR="00000000" w:rsidDel="00000000" w:rsidP="00000000" w:rsidRDefault="00000000" w:rsidRPr="00000000" w14:paraId="000003C9">
      <w:pPr>
        <w:spacing w:after="0" w:before="0" w:lineRule="auto"/>
        <w:rPr/>
      </w:pPr>
      <w:r w:rsidDel="00000000" w:rsidR="00000000" w:rsidRPr="00000000">
        <w:rPr>
          <w:rtl w:val="0"/>
        </w:rPr>
      </w:r>
    </w:p>
    <w:p w:rsidR="00000000" w:rsidDel="00000000" w:rsidP="00000000" w:rsidRDefault="00000000" w:rsidRPr="00000000" w14:paraId="000003CA">
      <w:pPr>
        <w:spacing w:after="0" w:before="0" w:lineRule="auto"/>
        <w:rPr/>
      </w:pPr>
      <w:r w:rsidDel="00000000" w:rsidR="00000000" w:rsidRPr="00000000">
        <w:rPr>
          <w:rtl w:val="0"/>
        </w:rPr>
        <w:t xml:space="preserve">JACK: Giovanni. </w:t>
      </w:r>
    </w:p>
    <w:p w:rsidR="00000000" w:rsidDel="00000000" w:rsidP="00000000" w:rsidRDefault="00000000" w:rsidRPr="00000000" w14:paraId="000003CB">
      <w:pPr>
        <w:spacing w:after="0" w:before="0" w:lineRule="auto"/>
        <w:rPr/>
      </w:pPr>
      <w:r w:rsidDel="00000000" w:rsidR="00000000" w:rsidRPr="00000000">
        <w:rPr>
          <w:rtl w:val="0"/>
        </w:rPr>
      </w:r>
    </w:p>
    <w:p w:rsidR="00000000" w:rsidDel="00000000" w:rsidP="00000000" w:rsidRDefault="00000000" w:rsidRPr="00000000" w14:paraId="000003CC">
      <w:pPr>
        <w:spacing w:after="0" w:before="0" w:lineRule="auto"/>
        <w:rPr/>
      </w:pPr>
      <w:r w:rsidDel="00000000" w:rsidR="00000000" w:rsidRPr="00000000">
        <w:rPr>
          <w:rtl w:val="0"/>
        </w:rPr>
        <w:t xml:space="preserve">AUSTIN: Giovanni. </w:t>
      </w:r>
    </w:p>
    <w:p w:rsidR="00000000" w:rsidDel="00000000" w:rsidP="00000000" w:rsidRDefault="00000000" w:rsidRPr="00000000" w14:paraId="000003CD">
      <w:pPr>
        <w:spacing w:after="0" w:before="0" w:lineRule="auto"/>
        <w:rPr/>
      </w:pPr>
      <w:r w:rsidDel="00000000" w:rsidR="00000000" w:rsidRPr="00000000">
        <w:rPr>
          <w:rtl w:val="0"/>
        </w:rPr>
      </w:r>
    </w:p>
    <w:p w:rsidR="00000000" w:rsidDel="00000000" w:rsidP="00000000" w:rsidRDefault="00000000" w:rsidRPr="00000000" w14:paraId="000003CE">
      <w:pPr>
        <w:spacing w:after="0" w:before="0" w:lineRule="auto"/>
        <w:rPr/>
      </w:pPr>
      <w:r w:rsidDel="00000000" w:rsidR="00000000" w:rsidRPr="00000000">
        <w:rPr>
          <w:rtl w:val="0"/>
        </w:rPr>
        <w:t xml:space="preserve">KEITH: Okay. I thought you said they're all French. </w:t>
      </w:r>
    </w:p>
    <w:p w:rsidR="00000000" w:rsidDel="00000000" w:rsidP="00000000" w:rsidRDefault="00000000" w:rsidRPr="00000000" w14:paraId="000003CF">
      <w:pPr>
        <w:spacing w:after="0" w:before="0" w:lineRule="auto"/>
        <w:rPr/>
      </w:pPr>
      <w:r w:rsidDel="00000000" w:rsidR="00000000" w:rsidRPr="00000000">
        <w:rPr>
          <w:rtl w:val="0"/>
        </w:rPr>
      </w:r>
    </w:p>
    <w:p w:rsidR="00000000" w:rsidDel="00000000" w:rsidP="00000000" w:rsidRDefault="00000000" w:rsidRPr="00000000" w14:paraId="000003D0">
      <w:pPr>
        <w:spacing w:after="0" w:before="0" w:lineRule="auto"/>
        <w:rPr/>
      </w:pPr>
      <w:r w:rsidDel="00000000" w:rsidR="00000000" w:rsidRPr="00000000">
        <w:rPr>
          <w:rtl w:val="0"/>
        </w:rPr>
        <w:t xml:space="preserve">AUSTIN: Yeah, I forgot that I'd already decided that they were Italian is the thing. </w:t>
      </w:r>
    </w:p>
    <w:p w:rsidR="00000000" w:rsidDel="00000000" w:rsidP="00000000" w:rsidRDefault="00000000" w:rsidRPr="00000000" w14:paraId="000003D1">
      <w:pPr>
        <w:spacing w:after="0" w:before="0" w:lineRule="auto"/>
        <w:rPr/>
      </w:pPr>
      <w:r w:rsidDel="00000000" w:rsidR="00000000" w:rsidRPr="00000000">
        <w:rPr>
          <w:rtl w:val="0"/>
        </w:rPr>
      </w:r>
    </w:p>
    <w:p w:rsidR="00000000" w:rsidDel="00000000" w:rsidP="00000000" w:rsidRDefault="00000000" w:rsidRPr="00000000" w14:paraId="000003D2">
      <w:pPr>
        <w:spacing w:after="0" w:before="0" w:lineRule="auto"/>
        <w:rPr/>
      </w:pPr>
      <w:r w:rsidDel="00000000" w:rsidR="00000000" w:rsidRPr="00000000">
        <w:rPr>
          <w:rtl w:val="0"/>
        </w:rPr>
        <w:t xml:space="preserve">KEITH: Oh, okay. </w:t>
      </w:r>
      <w:r w:rsidDel="00000000" w:rsidR="00000000" w:rsidRPr="00000000">
        <w:rPr>
          <w:i w:val="1"/>
          <w:rtl w:val="0"/>
        </w:rPr>
        <w:t xml:space="preserve">[laughs]</w:t>
      </w:r>
      <w:r w:rsidDel="00000000" w:rsidR="00000000" w:rsidRPr="00000000">
        <w:rPr>
          <w:rtl w:val="0"/>
        </w:rPr>
        <w:t xml:space="preserve">  </w:t>
      </w:r>
    </w:p>
    <w:p w:rsidR="00000000" w:rsidDel="00000000" w:rsidP="00000000" w:rsidRDefault="00000000" w:rsidRPr="00000000" w14:paraId="000003D3">
      <w:pPr>
        <w:spacing w:after="0" w:before="0" w:lineRule="auto"/>
        <w:rPr/>
      </w:pPr>
      <w:r w:rsidDel="00000000" w:rsidR="00000000" w:rsidRPr="00000000">
        <w:rPr>
          <w:rtl w:val="0"/>
        </w:rPr>
      </w:r>
    </w:p>
    <w:p w:rsidR="00000000" w:rsidDel="00000000" w:rsidP="00000000" w:rsidRDefault="00000000" w:rsidRPr="00000000" w14:paraId="000003D4">
      <w:pPr>
        <w:spacing w:after="0" w:before="0" w:lineRule="auto"/>
        <w:rPr/>
      </w:pPr>
      <w:r w:rsidDel="00000000" w:rsidR="00000000" w:rsidRPr="00000000">
        <w:rPr>
          <w:rtl w:val="0"/>
        </w:rPr>
        <w:t xml:space="preserve">AUSTIN: Like, I have all of these Italian names here that I'd </w:t>
      </w:r>
      <w:r w:rsidDel="00000000" w:rsidR="00000000" w:rsidRPr="00000000">
        <w:rPr>
          <w:i w:val="1"/>
          <w:rtl w:val="0"/>
        </w:rPr>
        <w:t xml:space="preserve">completely </w:t>
      </w:r>
      <w:r w:rsidDel="00000000" w:rsidR="00000000" w:rsidRPr="00000000">
        <w:rPr>
          <w:rtl w:val="0"/>
        </w:rPr>
        <w:t xml:space="preserve">forgot</w:t>
      </w:r>
      <w:r w:rsidDel="00000000" w:rsidR="00000000" w:rsidRPr="00000000">
        <w:rPr>
          <w:rtl w:val="0"/>
        </w:rPr>
        <w:t xml:space="preserve"> about. Um… </w:t>
      </w:r>
      <w:r w:rsidDel="00000000" w:rsidR="00000000" w:rsidRPr="00000000">
        <w:rPr>
          <w:i w:val="1"/>
          <w:rtl w:val="0"/>
        </w:rPr>
        <w:t xml:space="preserve">[thinking]</w:t>
      </w:r>
      <w:r w:rsidDel="00000000" w:rsidR="00000000" w:rsidRPr="00000000">
        <w:rPr>
          <w:rtl w:val="0"/>
        </w:rPr>
        <w:t xml:space="preserve"> ba-ba-ba...</w:t>
      </w:r>
    </w:p>
    <w:p w:rsidR="00000000" w:rsidDel="00000000" w:rsidP="00000000" w:rsidRDefault="00000000" w:rsidRPr="00000000" w14:paraId="000003D5">
      <w:pPr>
        <w:spacing w:after="0" w:before="0" w:lineRule="auto"/>
        <w:rPr/>
      </w:pPr>
      <w:r w:rsidDel="00000000" w:rsidR="00000000" w:rsidRPr="00000000">
        <w:rPr>
          <w:rtl w:val="0"/>
        </w:rPr>
      </w:r>
    </w:p>
    <w:p w:rsidR="00000000" w:rsidDel="00000000" w:rsidP="00000000" w:rsidRDefault="00000000" w:rsidRPr="00000000" w14:paraId="000003D6">
      <w:pPr>
        <w:spacing w:after="0" w:before="0" w:lineRule="auto"/>
        <w:rPr/>
      </w:pPr>
      <w:r w:rsidDel="00000000" w:rsidR="00000000" w:rsidRPr="00000000">
        <w:rPr>
          <w:rtl w:val="0"/>
        </w:rPr>
        <w:t xml:space="preserve">KEITH: I mean they can be both because this place is neither. </w:t>
      </w:r>
    </w:p>
    <w:p w:rsidR="00000000" w:rsidDel="00000000" w:rsidP="00000000" w:rsidRDefault="00000000" w:rsidRPr="00000000" w14:paraId="000003D7">
      <w:pPr>
        <w:spacing w:after="0" w:before="0" w:lineRule="auto"/>
        <w:rPr/>
      </w:pPr>
      <w:r w:rsidDel="00000000" w:rsidR="00000000" w:rsidRPr="00000000">
        <w:rPr>
          <w:rtl w:val="0"/>
        </w:rPr>
      </w:r>
    </w:p>
    <w:p w:rsidR="00000000" w:rsidDel="00000000" w:rsidP="00000000" w:rsidRDefault="00000000" w:rsidRPr="00000000" w14:paraId="000003D8">
      <w:pPr>
        <w:spacing w:after="0" w:before="0" w:lineRule="auto"/>
        <w:rPr/>
      </w:pPr>
      <w:r w:rsidDel="00000000" w:rsidR="00000000" w:rsidRPr="00000000">
        <w:rPr>
          <w:rtl w:val="0"/>
        </w:rPr>
        <w:t xml:space="preserve">AUSTIN: Yes. This place is fictional. Exactly. </w:t>
      </w:r>
    </w:p>
    <w:p w:rsidR="00000000" w:rsidDel="00000000" w:rsidP="00000000" w:rsidRDefault="00000000" w:rsidRPr="00000000" w14:paraId="000003D9">
      <w:pPr>
        <w:spacing w:after="0" w:before="0" w:lineRule="auto"/>
        <w:rPr/>
      </w:pPr>
      <w:r w:rsidDel="00000000" w:rsidR="00000000" w:rsidRPr="00000000">
        <w:rPr>
          <w:rtl w:val="0"/>
        </w:rPr>
      </w:r>
    </w:p>
    <w:p w:rsidR="00000000" w:rsidDel="00000000" w:rsidP="00000000" w:rsidRDefault="00000000" w:rsidRPr="00000000" w14:paraId="000003DA">
      <w:pPr>
        <w:spacing w:after="0" w:before="0" w:lineRule="auto"/>
        <w:rPr/>
      </w:pPr>
      <w:r w:rsidDel="00000000" w:rsidR="00000000" w:rsidRPr="00000000">
        <w:rPr>
          <w:rtl w:val="0"/>
        </w:rPr>
        <w:t xml:space="preserve">KEITH: Yeah. So, Giovanni. Who's the other guy? </w:t>
      </w:r>
    </w:p>
    <w:p w:rsidR="00000000" w:rsidDel="00000000" w:rsidP="00000000" w:rsidRDefault="00000000" w:rsidRPr="00000000" w14:paraId="000003DB">
      <w:pPr>
        <w:spacing w:after="0" w:before="0" w:lineRule="auto"/>
        <w:rPr/>
      </w:pPr>
      <w:r w:rsidDel="00000000" w:rsidR="00000000" w:rsidRPr="00000000">
        <w:rPr>
          <w:rtl w:val="0"/>
        </w:rPr>
      </w:r>
    </w:p>
    <w:p w:rsidR="00000000" w:rsidDel="00000000" w:rsidP="00000000" w:rsidRDefault="00000000" w:rsidRPr="00000000" w14:paraId="000003DC">
      <w:pPr>
        <w:spacing w:after="0" w:before="0" w:lineRule="auto"/>
        <w:rPr/>
      </w:pPr>
      <w:r w:rsidDel="00000000" w:rsidR="00000000" w:rsidRPr="00000000">
        <w:rPr>
          <w:rtl w:val="0"/>
        </w:rPr>
        <w:t xml:space="preserve">AUSTIN: Vincenzo.</w:t>
      </w:r>
    </w:p>
    <w:p w:rsidR="00000000" w:rsidDel="00000000" w:rsidP="00000000" w:rsidRDefault="00000000" w:rsidRPr="00000000" w14:paraId="000003DD">
      <w:pPr>
        <w:spacing w:after="0" w:before="0" w:lineRule="auto"/>
        <w:rPr/>
      </w:pPr>
      <w:r w:rsidDel="00000000" w:rsidR="00000000" w:rsidRPr="00000000">
        <w:rPr>
          <w:rtl w:val="0"/>
        </w:rPr>
      </w:r>
    </w:p>
    <w:p w:rsidR="00000000" w:rsidDel="00000000" w:rsidP="00000000" w:rsidRDefault="00000000" w:rsidRPr="00000000" w14:paraId="000003DE">
      <w:pPr>
        <w:spacing w:after="0" w:before="0" w:lineRule="auto"/>
        <w:rPr/>
      </w:pPr>
      <w:r w:rsidDel="00000000" w:rsidR="00000000" w:rsidRPr="00000000">
        <w:rPr>
          <w:rtl w:val="0"/>
        </w:rPr>
        <w:t xml:space="preserve">KEITH: Vincenzo. Alright. Well, okay. So, I wanted- Like, I wanna know what the thing they’re debating about is, and I could just-</w:t>
      </w:r>
    </w:p>
    <w:p w:rsidR="00000000" w:rsidDel="00000000" w:rsidP="00000000" w:rsidRDefault="00000000" w:rsidRPr="00000000" w14:paraId="000003DF">
      <w:pPr>
        <w:spacing w:after="0" w:before="0" w:lineRule="auto"/>
        <w:rPr/>
      </w:pPr>
      <w:r w:rsidDel="00000000" w:rsidR="00000000" w:rsidRPr="00000000">
        <w:rPr>
          <w:rtl w:val="0"/>
        </w:rPr>
      </w:r>
    </w:p>
    <w:p w:rsidR="00000000" w:rsidDel="00000000" w:rsidP="00000000" w:rsidRDefault="00000000" w:rsidRPr="00000000" w14:paraId="000003E0">
      <w:pPr>
        <w:spacing w:after="0" w:before="0" w:lineRule="auto"/>
        <w:rPr/>
      </w:pPr>
      <w:r w:rsidDel="00000000" w:rsidR="00000000" w:rsidRPr="00000000">
        <w:rPr>
          <w:rtl w:val="0"/>
        </w:rPr>
        <w:t xml:space="preserve">AUSTIN: But you have to pick one of these Discerning Realities questions here. </w:t>
      </w:r>
    </w:p>
    <w:p w:rsidR="00000000" w:rsidDel="00000000" w:rsidP="00000000" w:rsidRDefault="00000000" w:rsidRPr="00000000" w14:paraId="000003E1">
      <w:pPr>
        <w:spacing w:after="0" w:before="0" w:lineRule="auto"/>
        <w:rPr/>
      </w:pPr>
      <w:r w:rsidDel="00000000" w:rsidR="00000000" w:rsidRPr="00000000">
        <w:rPr>
          <w:rtl w:val="0"/>
        </w:rPr>
      </w:r>
    </w:p>
    <w:p w:rsidR="00000000" w:rsidDel="00000000" w:rsidP="00000000" w:rsidRDefault="00000000" w:rsidRPr="00000000" w14:paraId="000003E2">
      <w:pPr>
        <w:spacing w:after="0" w:before="0" w:lineRule="auto"/>
        <w:rPr/>
      </w:pPr>
      <w:r w:rsidDel="00000000" w:rsidR="00000000" w:rsidRPr="00000000">
        <w:rPr>
          <w:rtl w:val="0"/>
        </w:rPr>
        <w:t xml:space="preserve">KEITH: Okay. </w:t>
      </w:r>
    </w:p>
    <w:p w:rsidR="00000000" w:rsidDel="00000000" w:rsidP="00000000" w:rsidRDefault="00000000" w:rsidRPr="00000000" w14:paraId="000003E3">
      <w:pPr>
        <w:spacing w:after="0" w:before="0" w:lineRule="auto"/>
        <w:rPr/>
      </w:pPr>
      <w:r w:rsidDel="00000000" w:rsidR="00000000" w:rsidRPr="00000000">
        <w:rPr>
          <w:rtl w:val="0"/>
        </w:rPr>
      </w:r>
    </w:p>
    <w:p w:rsidR="00000000" w:rsidDel="00000000" w:rsidP="00000000" w:rsidRDefault="00000000" w:rsidRPr="00000000" w14:paraId="000003E4">
      <w:pPr>
        <w:spacing w:after="0" w:before="0" w:lineRule="auto"/>
        <w:rPr/>
      </w:pPr>
      <w:r w:rsidDel="00000000" w:rsidR="00000000" w:rsidRPr="00000000">
        <w:rPr>
          <w:rtl w:val="0"/>
        </w:rPr>
        <w:t xml:space="preserve">AUSTIN: So… </w:t>
      </w:r>
    </w:p>
    <w:p w:rsidR="00000000" w:rsidDel="00000000" w:rsidP="00000000" w:rsidRDefault="00000000" w:rsidRPr="00000000" w14:paraId="000003E5">
      <w:pPr>
        <w:spacing w:after="0" w:before="0" w:lineRule="auto"/>
        <w:rPr/>
      </w:pPr>
      <w:r w:rsidDel="00000000" w:rsidR="00000000" w:rsidRPr="00000000">
        <w:rPr>
          <w:rtl w:val="0"/>
        </w:rPr>
      </w:r>
    </w:p>
    <w:p w:rsidR="00000000" w:rsidDel="00000000" w:rsidP="00000000" w:rsidRDefault="00000000" w:rsidRPr="00000000" w14:paraId="000003E6">
      <w:pPr>
        <w:spacing w:after="0" w:before="0" w:lineRule="auto"/>
        <w:rPr/>
      </w:pPr>
      <w:r w:rsidDel="00000000" w:rsidR="00000000" w:rsidRPr="00000000">
        <w:rPr>
          <w:rtl w:val="0"/>
        </w:rPr>
        <w:t xml:space="preserve">KEITH: I guess- I guess... </w:t>
      </w:r>
    </w:p>
    <w:p w:rsidR="00000000" w:rsidDel="00000000" w:rsidP="00000000" w:rsidRDefault="00000000" w:rsidRPr="00000000" w14:paraId="000003E7">
      <w:pPr>
        <w:spacing w:after="0" w:before="0" w:lineRule="auto"/>
        <w:rPr/>
      </w:pPr>
      <w:r w:rsidDel="00000000" w:rsidR="00000000" w:rsidRPr="00000000">
        <w:rPr>
          <w:rtl w:val="0"/>
        </w:rPr>
      </w:r>
    </w:p>
    <w:p w:rsidR="00000000" w:rsidDel="00000000" w:rsidP="00000000" w:rsidRDefault="00000000" w:rsidRPr="00000000" w14:paraId="000003E8">
      <w:pPr>
        <w:spacing w:after="0" w:before="0" w:lineRule="auto"/>
        <w:rPr/>
      </w:pPr>
      <w:r w:rsidDel="00000000" w:rsidR="00000000" w:rsidRPr="00000000">
        <w:rPr>
          <w:rtl w:val="0"/>
        </w:rPr>
        <w:t xml:space="preserve">AUSTIN: I think ‘what happened here recently’ would convey that, right? </w:t>
      </w:r>
    </w:p>
    <w:p w:rsidR="00000000" w:rsidDel="00000000" w:rsidP="00000000" w:rsidRDefault="00000000" w:rsidRPr="00000000" w14:paraId="000003E9">
      <w:pPr>
        <w:spacing w:after="0" w:before="0" w:lineRule="auto"/>
        <w:rPr/>
      </w:pPr>
      <w:r w:rsidDel="00000000" w:rsidR="00000000" w:rsidRPr="00000000">
        <w:rPr>
          <w:rtl w:val="0"/>
        </w:rPr>
      </w:r>
    </w:p>
    <w:p w:rsidR="00000000" w:rsidDel="00000000" w:rsidP="00000000" w:rsidRDefault="00000000" w:rsidRPr="00000000" w14:paraId="000003EA">
      <w:pPr>
        <w:spacing w:after="0" w:before="0" w:lineRule="auto"/>
        <w:rPr/>
      </w:pPr>
      <w:r w:rsidDel="00000000" w:rsidR="00000000" w:rsidRPr="00000000">
        <w:rPr>
          <w:rtl w:val="0"/>
        </w:rPr>
        <w:t xml:space="preserve">KEITH: Yeah, yeah. I was thinking- I was trying to decide between that and what is about to happen. </w:t>
      </w:r>
    </w:p>
    <w:p w:rsidR="00000000" w:rsidDel="00000000" w:rsidP="00000000" w:rsidRDefault="00000000" w:rsidRPr="00000000" w14:paraId="000003EB">
      <w:pPr>
        <w:spacing w:after="0" w:before="0" w:lineRule="auto"/>
        <w:rPr/>
      </w:pPr>
      <w:r w:rsidDel="00000000" w:rsidR="00000000" w:rsidRPr="00000000">
        <w:rPr>
          <w:rtl w:val="0"/>
        </w:rPr>
      </w:r>
    </w:p>
    <w:p w:rsidR="00000000" w:rsidDel="00000000" w:rsidP="00000000" w:rsidRDefault="00000000" w:rsidRPr="00000000" w14:paraId="000003EC">
      <w:pPr>
        <w:spacing w:after="0" w:before="0" w:lineRule="auto"/>
        <w:rPr/>
      </w:pPr>
      <w:r w:rsidDel="00000000" w:rsidR="00000000" w:rsidRPr="00000000">
        <w:rPr>
          <w:rtl w:val="0"/>
        </w:rPr>
        <w:t xml:space="preserve">AUSTIN: Those are two different things. I think that- </w:t>
      </w:r>
    </w:p>
    <w:p w:rsidR="00000000" w:rsidDel="00000000" w:rsidP="00000000" w:rsidRDefault="00000000" w:rsidRPr="00000000" w14:paraId="000003ED">
      <w:pPr>
        <w:spacing w:after="0" w:before="0" w:lineRule="auto"/>
        <w:rPr/>
      </w:pPr>
      <w:r w:rsidDel="00000000" w:rsidR="00000000" w:rsidRPr="00000000">
        <w:rPr>
          <w:rtl w:val="0"/>
        </w:rPr>
      </w:r>
    </w:p>
    <w:p w:rsidR="00000000" w:rsidDel="00000000" w:rsidP="00000000" w:rsidRDefault="00000000" w:rsidRPr="00000000" w14:paraId="000003EE">
      <w:pPr>
        <w:spacing w:after="0" w:before="0" w:lineRule="auto"/>
        <w:rPr/>
      </w:pPr>
      <w:r w:rsidDel="00000000" w:rsidR="00000000" w:rsidRPr="00000000">
        <w:rPr>
          <w:rtl w:val="0"/>
        </w:rPr>
        <w:t xml:space="preserve">KEITH: Yeah. Yeah. </w:t>
      </w:r>
    </w:p>
    <w:p w:rsidR="00000000" w:rsidDel="00000000" w:rsidP="00000000" w:rsidRDefault="00000000" w:rsidRPr="00000000" w14:paraId="000003EF">
      <w:pPr>
        <w:spacing w:after="0" w:before="0" w:lineRule="auto"/>
        <w:rPr/>
      </w:pPr>
      <w:r w:rsidDel="00000000" w:rsidR="00000000" w:rsidRPr="00000000">
        <w:rPr>
          <w:rtl w:val="0"/>
        </w:rPr>
      </w:r>
    </w:p>
    <w:p w:rsidR="00000000" w:rsidDel="00000000" w:rsidP="00000000" w:rsidRDefault="00000000" w:rsidRPr="00000000" w14:paraId="000003F0">
      <w:pPr>
        <w:spacing w:after="0" w:before="0" w:lineRule="auto"/>
        <w:rPr/>
      </w:pPr>
      <w:r w:rsidDel="00000000" w:rsidR="00000000" w:rsidRPr="00000000">
        <w:rPr>
          <w:rtl w:val="0"/>
        </w:rPr>
        <w:t xml:space="preserve">AUSTIN: But I want to be careful. I want to make sure I answer the right one for you. </w:t>
      </w:r>
    </w:p>
    <w:p w:rsidR="00000000" w:rsidDel="00000000" w:rsidP="00000000" w:rsidRDefault="00000000" w:rsidRPr="00000000" w14:paraId="000003F1">
      <w:pPr>
        <w:spacing w:after="0" w:before="0" w:lineRule="auto"/>
        <w:rPr/>
      </w:pPr>
      <w:r w:rsidDel="00000000" w:rsidR="00000000" w:rsidRPr="00000000">
        <w:rPr>
          <w:rtl w:val="0"/>
        </w:rPr>
      </w:r>
    </w:p>
    <w:p w:rsidR="00000000" w:rsidDel="00000000" w:rsidP="00000000" w:rsidRDefault="00000000" w:rsidRPr="00000000" w14:paraId="000003F2">
      <w:pPr>
        <w:spacing w:after="0" w:before="0" w:lineRule="auto"/>
        <w:rPr/>
      </w:pPr>
      <w:r w:rsidDel="00000000" w:rsidR="00000000" w:rsidRPr="00000000">
        <w:rPr>
          <w:rtl w:val="0"/>
        </w:rPr>
        <w:t xml:space="preserve">KEITH: Yeah. Because I think both of them- I think I want to know both of them. I think I want to ask both of those. </w:t>
      </w:r>
    </w:p>
    <w:p w:rsidR="00000000" w:rsidDel="00000000" w:rsidP="00000000" w:rsidRDefault="00000000" w:rsidRPr="00000000" w14:paraId="000003F3">
      <w:pPr>
        <w:spacing w:after="0" w:before="0" w:lineRule="auto"/>
        <w:rPr/>
      </w:pPr>
      <w:r w:rsidDel="00000000" w:rsidR="00000000" w:rsidRPr="00000000">
        <w:rPr>
          <w:rtl w:val="0"/>
        </w:rPr>
      </w:r>
    </w:p>
    <w:p w:rsidR="00000000" w:rsidDel="00000000" w:rsidP="00000000" w:rsidRDefault="00000000" w:rsidRPr="00000000" w14:paraId="000003F4">
      <w:pPr>
        <w:spacing w:after="0" w:before="0" w:lineRule="auto"/>
        <w:rPr/>
      </w:pPr>
      <w:r w:rsidDel="00000000" w:rsidR="00000000" w:rsidRPr="00000000">
        <w:rPr>
          <w:rtl w:val="0"/>
        </w:rPr>
        <w:t xml:space="preserve">AUSTIN: Okay, so those are your next two questions. Okay. </w:t>
      </w:r>
    </w:p>
    <w:p w:rsidR="00000000" w:rsidDel="00000000" w:rsidP="00000000" w:rsidRDefault="00000000" w:rsidRPr="00000000" w14:paraId="000003F5">
      <w:pPr>
        <w:spacing w:after="0" w:before="0" w:lineRule="auto"/>
        <w:rPr/>
      </w:pPr>
      <w:r w:rsidDel="00000000" w:rsidR="00000000" w:rsidRPr="00000000">
        <w:rPr>
          <w:rtl w:val="0"/>
        </w:rPr>
      </w:r>
    </w:p>
    <w:p w:rsidR="00000000" w:rsidDel="00000000" w:rsidP="00000000" w:rsidRDefault="00000000" w:rsidRPr="00000000" w14:paraId="000003F6">
      <w:pPr>
        <w:spacing w:after="0" w:before="0" w:lineRule="auto"/>
        <w:rPr/>
      </w:pPr>
      <w:r w:rsidDel="00000000" w:rsidR="00000000" w:rsidRPr="00000000">
        <w:rPr>
          <w:rtl w:val="0"/>
        </w:rPr>
        <w:t xml:space="preserve">KEITH: Yeah. </w:t>
      </w:r>
    </w:p>
    <w:p w:rsidR="00000000" w:rsidDel="00000000" w:rsidP="00000000" w:rsidRDefault="00000000" w:rsidRPr="00000000" w14:paraId="000003F7">
      <w:pPr>
        <w:spacing w:after="0" w:before="0" w:lineRule="auto"/>
        <w:rPr/>
      </w:pPr>
      <w:r w:rsidDel="00000000" w:rsidR="00000000" w:rsidRPr="00000000">
        <w:rPr>
          <w:rtl w:val="0"/>
        </w:rPr>
      </w:r>
    </w:p>
    <w:p w:rsidR="00000000" w:rsidDel="00000000" w:rsidP="00000000" w:rsidRDefault="00000000" w:rsidRPr="00000000" w14:paraId="000003F8">
      <w:pPr>
        <w:spacing w:after="0" w:before="0" w:lineRule="auto"/>
        <w:rPr/>
      </w:pPr>
      <w:r w:rsidDel="00000000" w:rsidR="00000000" w:rsidRPr="00000000">
        <w:rPr>
          <w:rtl w:val="0"/>
        </w:rPr>
        <w:t xml:space="preserve">AUSTIN: So, here we go. </w:t>
      </w:r>
    </w:p>
    <w:p w:rsidR="00000000" w:rsidDel="00000000" w:rsidP="00000000" w:rsidRDefault="00000000" w:rsidRPr="00000000" w14:paraId="000003F9">
      <w:pPr>
        <w:spacing w:after="0" w:before="0" w:lineRule="auto"/>
        <w:rPr/>
      </w:pPr>
      <w:r w:rsidDel="00000000" w:rsidR="00000000" w:rsidRPr="00000000">
        <w:rPr>
          <w:rtl w:val="0"/>
        </w:rPr>
      </w:r>
    </w:p>
    <w:p w:rsidR="00000000" w:rsidDel="00000000" w:rsidP="00000000" w:rsidRDefault="00000000" w:rsidRPr="00000000" w14:paraId="000003FA">
      <w:pPr>
        <w:spacing w:after="0" w:before="0" w:lineRule="auto"/>
        <w:rPr/>
      </w:pPr>
      <w:r w:rsidDel="00000000" w:rsidR="00000000" w:rsidRPr="00000000">
        <w:rPr>
          <w:rtl w:val="0"/>
        </w:rPr>
        <w:t xml:space="preserve">KEITH: Like, I want to hear what happened and what might happen because of what they’re debating about.</w:t>
      </w:r>
    </w:p>
    <w:p w:rsidR="00000000" w:rsidDel="00000000" w:rsidP="00000000" w:rsidRDefault="00000000" w:rsidRPr="00000000" w14:paraId="000003FB">
      <w:pPr>
        <w:spacing w:after="0" w:before="0" w:lineRule="auto"/>
        <w:rPr/>
      </w:pPr>
      <w:r w:rsidDel="00000000" w:rsidR="00000000" w:rsidRPr="00000000">
        <w:rPr>
          <w:rtl w:val="0"/>
        </w:rPr>
      </w:r>
    </w:p>
    <w:p w:rsidR="00000000" w:rsidDel="00000000" w:rsidP="00000000" w:rsidRDefault="00000000" w:rsidRPr="00000000" w14:paraId="000003FC">
      <w:pPr>
        <w:spacing w:after="0" w:before="0" w:lineRule="auto"/>
        <w:rPr/>
      </w:pPr>
      <w:r w:rsidDel="00000000" w:rsidR="00000000" w:rsidRPr="00000000">
        <w:rPr>
          <w:rtl w:val="0"/>
        </w:rPr>
        <w:t xml:space="preserve">AUSTIN: Okay. Sounds good. So, here's what just happened. What happened over the last day is that, a surprise to everyone- and you get this like, ‘Who </w:t>
      </w:r>
      <w:r w:rsidDel="00000000" w:rsidR="00000000" w:rsidRPr="00000000">
        <w:rPr>
          <w:rtl w:val="0"/>
        </w:rPr>
        <w:t xml:space="preserve">coulda</w:t>
      </w:r>
      <w:r w:rsidDel="00000000" w:rsidR="00000000" w:rsidRPr="00000000">
        <w:rPr>
          <w:rtl w:val="0"/>
        </w:rPr>
        <w:t xml:space="preserve"> guessed it?’ You know, that kind of like- </w:t>
      </w:r>
    </w:p>
    <w:p w:rsidR="00000000" w:rsidDel="00000000" w:rsidP="00000000" w:rsidRDefault="00000000" w:rsidRPr="00000000" w14:paraId="000003FD">
      <w:pPr>
        <w:spacing w:after="0" w:before="0" w:lineRule="auto"/>
        <w:rPr/>
      </w:pPr>
      <w:r w:rsidDel="00000000" w:rsidR="00000000" w:rsidRPr="00000000">
        <w:rPr>
          <w:rtl w:val="0"/>
        </w:rPr>
      </w:r>
    </w:p>
    <w:p w:rsidR="00000000" w:rsidDel="00000000" w:rsidP="00000000" w:rsidRDefault="00000000" w:rsidRPr="00000000" w14:paraId="000003FE">
      <w:pPr>
        <w:spacing w:after="0" w:before="0" w:lineRule="auto"/>
        <w:rPr/>
      </w:pPr>
      <w:r w:rsidDel="00000000" w:rsidR="00000000" w:rsidRPr="00000000">
        <w:rPr>
          <w:rtl w:val="0"/>
        </w:rPr>
        <w:t xml:space="preserve">KEITH: Yeah.</w:t>
      </w:r>
    </w:p>
    <w:p w:rsidR="00000000" w:rsidDel="00000000" w:rsidP="00000000" w:rsidRDefault="00000000" w:rsidRPr="00000000" w14:paraId="000003FF">
      <w:pPr>
        <w:spacing w:after="0" w:before="0" w:lineRule="auto"/>
        <w:rPr/>
      </w:pPr>
      <w:r w:rsidDel="00000000" w:rsidR="00000000" w:rsidRPr="00000000">
        <w:rPr>
          <w:rtl w:val="0"/>
        </w:rPr>
      </w:r>
    </w:p>
    <w:p w:rsidR="00000000" w:rsidDel="00000000" w:rsidP="00000000" w:rsidRDefault="00000000" w:rsidRPr="00000000" w14:paraId="00000400">
      <w:pPr>
        <w:spacing w:after="0" w:before="0" w:lineRule="auto"/>
        <w:rPr/>
      </w:pPr>
      <w:r w:rsidDel="00000000" w:rsidR="00000000" w:rsidRPr="00000000">
        <w:rPr>
          <w:rtl w:val="0"/>
        </w:rPr>
        <w:t xml:space="preserve">AUSTIN: ‘No one could have imagined this in a million years.’ That Brandish showed up with who you quickly understand to mean… Calhoun. But they call him- they call him a lot of things. This is- </w:t>
      </w:r>
      <w:r w:rsidDel="00000000" w:rsidR="00000000" w:rsidRPr="00000000">
        <w:rPr>
          <w:i w:val="1"/>
          <w:rtl w:val="0"/>
        </w:rPr>
        <w:t xml:space="preserve">[lightly laughs]</w:t>
      </w:r>
      <w:r w:rsidDel="00000000" w:rsidR="00000000" w:rsidRPr="00000000">
        <w:rPr>
          <w:rtl w:val="0"/>
        </w:rPr>
        <w:t xml:space="preserve"> They -they start off- they call him, you know, the Missing Boy. They call him Angelo. They call him the Heir Apparent. They say Our Brother. They call him the Prince of Pearls. The Emir of Alabaster. The Ivory Crown. And </w:t>
      </w:r>
      <w:r w:rsidDel="00000000" w:rsidR="00000000" w:rsidRPr="00000000">
        <w:rPr>
          <w:rtl w:val="0"/>
        </w:rPr>
        <w:t xml:space="preserve">then-</w:t>
      </w:r>
      <w:r w:rsidDel="00000000" w:rsidR="00000000" w:rsidRPr="00000000">
        <w:rPr>
          <w:rtl w:val="0"/>
        </w:rPr>
      </w:r>
    </w:p>
    <w:p w:rsidR="00000000" w:rsidDel="00000000" w:rsidP="00000000" w:rsidRDefault="00000000" w:rsidRPr="00000000" w14:paraId="00000401">
      <w:pPr>
        <w:spacing w:after="0" w:before="0" w:lineRule="auto"/>
        <w:rPr/>
      </w:pPr>
      <w:r w:rsidDel="00000000" w:rsidR="00000000" w:rsidRPr="00000000">
        <w:rPr>
          <w:rtl w:val="0"/>
        </w:rPr>
      </w:r>
    </w:p>
    <w:p w:rsidR="00000000" w:rsidDel="00000000" w:rsidP="00000000" w:rsidRDefault="00000000" w:rsidRPr="00000000" w14:paraId="00000402">
      <w:pPr>
        <w:spacing w:after="0" w:before="0" w:lineRule="auto"/>
        <w:rPr/>
      </w:pPr>
      <w:r w:rsidDel="00000000" w:rsidR="00000000" w:rsidRPr="00000000">
        <w:rPr>
          <w:rtl w:val="0"/>
        </w:rPr>
        <w:t xml:space="preserve">KEITH: Man, they're talking a lot about this guy.</w:t>
      </w:r>
    </w:p>
    <w:p w:rsidR="00000000" w:rsidDel="00000000" w:rsidP="00000000" w:rsidRDefault="00000000" w:rsidRPr="00000000" w14:paraId="00000403">
      <w:pPr>
        <w:spacing w:after="0" w:before="0" w:lineRule="auto"/>
        <w:rPr/>
      </w:pPr>
      <w:r w:rsidDel="00000000" w:rsidR="00000000" w:rsidRPr="00000000">
        <w:rPr>
          <w:rtl w:val="0"/>
        </w:rPr>
      </w:r>
    </w:p>
    <w:p w:rsidR="00000000" w:rsidDel="00000000" w:rsidP="00000000" w:rsidRDefault="00000000" w:rsidRPr="00000000" w14:paraId="00000404">
      <w:pPr>
        <w:spacing w:after="0" w:before="0" w:lineRule="auto"/>
        <w:rPr/>
      </w:pPr>
      <w:r w:rsidDel="00000000" w:rsidR="00000000" w:rsidRPr="00000000">
        <w:rPr>
          <w:rtl w:val="0"/>
        </w:rPr>
        <w:t xml:space="preserve">AUSTIN: </w:t>
      </w:r>
      <w:r w:rsidDel="00000000" w:rsidR="00000000" w:rsidRPr="00000000">
        <w:rPr>
          <w:i w:val="1"/>
          <w:rtl w:val="0"/>
        </w:rPr>
        <w:t xml:space="preserve">[overlapped]</w:t>
      </w:r>
      <w:r w:rsidDel="00000000" w:rsidR="00000000" w:rsidRPr="00000000">
        <w:rPr>
          <w:rtl w:val="0"/>
        </w:rPr>
        <w:t xml:space="preserve"> It’s still not the whole thing. </w:t>
      </w:r>
    </w:p>
    <w:p w:rsidR="00000000" w:rsidDel="00000000" w:rsidP="00000000" w:rsidRDefault="00000000" w:rsidRPr="00000000" w14:paraId="00000405">
      <w:pPr>
        <w:spacing w:after="0" w:before="0" w:lineRule="auto"/>
        <w:rPr/>
      </w:pPr>
      <w:r w:rsidDel="00000000" w:rsidR="00000000" w:rsidRPr="00000000">
        <w:rPr>
          <w:rtl w:val="0"/>
        </w:rPr>
      </w:r>
    </w:p>
    <w:p w:rsidR="00000000" w:rsidDel="00000000" w:rsidP="00000000" w:rsidRDefault="00000000" w:rsidRPr="00000000" w14:paraId="00000406">
      <w:pPr>
        <w:spacing w:after="0" w:before="0" w:lineRule="auto"/>
        <w:rPr/>
      </w:pPr>
      <w:r w:rsidDel="00000000" w:rsidR="00000000" w:rsidRPr="00000000">
        <w:rPr>
          <w:rtl w:val="0"/>
        </w:rPr>
        <w:t xml:space="preserve">KEITH: This guy is Babe Ruth with the nicknames. </w:t>
      </w:r>
    </w:p>
    <w:p w:rsidR="00000000" w:rsidDel="00000000" w:rsidP="00000000" w:rsidRDefault="00000000" w:rsidRPr="00000000" w14:paraId="00000407">
      <w:pPr>
        <w:spacing w:after="0" w:before="0" w:lineRule="auto"/>
        <w:rPr/>
      </w:pPr>
      <w:r w:rsidDel="00000000" w:rsidR="00000000" w:rsidRPr="00000000">
        <w:rPr>
          <w:rtl w:val="0"/>
        </w:rPr>
      </w:r>
    </w:p>
    <w:p w:rsidR="00000000" w:rsidDel="00000000" w:rsidP="00000000" w:rsidRDefault="00000000" w:rsidRPr="00000000" w14:paraId="00000408">
      <w:pPr>
        <w:spacing w:after="0" w:before="0" w:lineRule="auto"/>
        <w:rPr/>
      </w:pPr>
      <w:r w:rsidDel="00000000" w:rsidR="00000000" w:rsidRPr="00000000">
        <w:rPr>
          <w:rtl w:val="0"/>
        </w:rPr>
        <w:t xml:space="preserve">AUSTIN: They also call him things like, The Reluctant. Like, you know, no one could have guessed The Reluctant was-</w:t>
      </w:r>
    </w:p>
    <w:p w:rsidR="00000000" w:rsidDel="00000000" w:rsidP="00000000" w:rsidRDefault="00000000" w:rsidRPr="00000000" w14:paraId="00000409">
      <w:pPr>
        <w:spacing w:after="0" w:before="0" w:lineRule="auto"/>
        <w:rPr/>
      </w:pPr>
      <w:r w:rsidDel="00000000" w:rsidR="00000000" w:rsidRPr="00000000">
        <w:rPr>
          <w:rtl w:val="0"/>
        </w:rPr>
      </w:r>
    </w:p>
    <w:p w:rsidR="00000000" w:rsidDel="00000000" w:rsidP="00000000" w:rsidRDefault="00000000" w:rsidRPr="00000000" w14:paraId="0000040A">
      <w:pPr>
        <w:spacing w:after="0" w:before="0" w:lineRule="auto"/>
        <w:rPr/>
      </w:pPr>
      <w:r w:rsidDel="00000000" w:rsidR="00000000" w:rsidRPr="00000000">
        <w:rPr>
          <w:rtl w:val="0"/>
        </w:rPr>
        <w:t xml:space="preserve">KEITH: Okay, so this is why he’s in chains.</w:t>
      </w:r>
    </w:p>
    <w:p w:rsidR="00000000" w:rsidDel="00000000" w:rsidP="00000000" w:rsidRDefault="00000000" w:rsidRPr="00000000" w14:paraId="0000040B">
      <w:pPr>
        <w:spacing w:after="0" w:before="0" w:lineRule="auto"/>
        <w:rPr/>
      </w:pPr>
      <w:r w:rsidDel="00000000" w:rsidR="00000000" w:rsidRPr="00000000">
        <w:rPr>
          <w:rtl w:val="0"/>
        </w:rPr>
      </w:r>
    </w:p>
    <w:p w:rsidR="00000000" w:rsidDel="00000000" w:rsidP="00000000" w:rsidRDefault="00000000" w:rsidRPr="00000000" w14:paraId="0000040C">
      <w:pPr>
        <w:spacing w:after="0" w:before="0" w:lineRule="auto"/>
        <w:rPr/>
      </w:pPr>
      <w:r w:rsidDel="00000000" w:rsidR="00000000" w:rsidRPr="00000000">
        <w:rPr>
          <w:rtl w:val="0"/>
        </w:rPr>
        <w:t xml:space="preserve">AUSTIN: -still lived, let alone was- would be brought back by Brandish. They call him The Betrayer. They call him-</w:t>
      </w:r>
    </w:p>
    <w:p w:rsidR="00000000" w:rsidDel="00000000" w:rsidP="00000000" w:rsidRDefault="00000000" w:rsidRPr="00000000" w14:paraId="0000040D">
      <w:pPr>
        <w:spacing w:after="0" w:before="0" w:lineRule="auto"/>
        <w:rPr/>
      </w:pPr>
      <w:r w:rsidDel="00000000" w:rsidR="00000000" w:rsidRPr="00000000">
        <w:rPr>
          <w:rtl w:val="0"/>
        </w:rPr>
      </w:r>
    </w:p>
    <w:p w:rsidR="00000000" w:rsidDel="00000000" w:rsidP="00000000" w:rsidRDefault="00000000" w:rsidRPr="00000000" w14:paraId="0000040E">
      <w:pPr>
        <w:spacing w:after="0" w:before="0" w:lineRule="auto"/>
        <w:rPr/>
      </w:pPr>
      <w:r w:rsidDel="00000000" w:rsidR="00000000" w:rsidRPr="00000000">
        <w:rPr>
          <w:rtl w:val="0"/>
        </w:rPr>
        <w:t xml:space="preserve">KEITH: Oh shit. </w:t>
      </w:r>
    </w:p>
    <w:p w:rsidR="00000000" w:rsidDel="00000000" w:rsidP="00000000" w:rsidRDefault="00000000" w:rsidRPr="00000000" w14:paraId="0000040F">
      <w:pPr>
        <w:spacing w:after="0" w:before="0" w:lineRule="auto"/>
        <w:rPr/>
      </w:pPr>
      <w:r w:rsidDel="00000000" w:rsidR="00000000" w:rsidRPr="00000000">
        <w:rPr>
          <w:rtl w:val="0"/>
        </w:rPr>
      </w:r>
    </w:p>
    <w:p w:rsidR="00000000" w:rsidDel="00000000" w:rsidP="00000000" w:rsidRDefault="00000000" w:rsidRPr="00000000" w14:paraId="00000410">
      <w:pPr>
        <w:spacing w:after="0" w:before="0" w:lineRule="auto"/>
        <w:rPr/>
      </w:pPr>
      <w:r w:rsidDel="00000000" w:rsidR="00000000" w:rsidRPr="00000000">
        <w:rPr>
          <w:rtl w:val="0"/>
        </w:rPr>
        <w:t xml:space="preserve">AUSTIN: -The Coward. They-</w:t>
      </w:r>
    </w:p>
    <w:p w:rsidR="00000000" w:rsidDel="00000000" w:rsidP="00000000" w:rsidRDefault="00000000" w:rsidRPr="00000000" w14:paraId="00000411">
      <w:pPr>
        <w:spacing w:after="0" w:before="0" w:lineRule="auto"/>
        <w:rPr/>
      </w:pPr>
      <w:r w:rsidDel="00000000" w:rsidR="00000000" w:rsidRPr="00000000">
        <w:rPr>
          <w:rtl w:val="0"/>
        </w:rPr>
      </w:r>
    </w:p>
    <w:p w:rsidR="00000000" w:rsidDel="00000000" w:rsidP="00000000" w:rsidRDefault="00000000" w:rsidRPr="00000000" w14:paraId="00000412">
      <w:pPr>
        <w:spacing w:after="0" w:before="0" w:lineRule="auto"/>
        <w:rPr>
          <w:i w:val="1"/>
        </w:rPr>
      </w:pPr>
      <w:r w:rsidDel="00000000" w:rsidR="00000000" w:rsidRPr="00000000">
        <w:rPr>
          <w:rtl w:val="0"/>
        </w:rPr>
        <w:t xml:space="preserve">KEITH: So, I’m listening to them for like, six hours. </w:t>
      </w:r>
      <w:r w:rsidDel="00000000" w:rsidR="00000000" w:rsidRPr="00000000">
        <w:rPr>
          <w:i w:val="1"/>
          <w:rtl w:val="0"/>
        </w:rPr>
        <w:t xml:space="preserve">[Ali and Jack laugh]</w:t>
      </w:r>
    </w:p>
    <w:p w:rsidR="00000000" w:rsidDel="00000000" w:rsidP="00000000" w:rsidRDefault="00000000" w:rsidRPr="00000000" w14:paraId="00000413">
      <w:pPr>
        <w:spacing w:after="0" w:before="0" w:lineRule="auto"/>
        <w:rPr/>
      </w:pPr>
      <w:r w:rsidDel="00000000" w:rsidR="00000000" w:rsidRPr="00000000">
        <w:rPr>
          <w:rtl w:val="0"/>
        </w:rPr>
      </w:r>
    </w:p>
    <w:p w:rsidR="00000000" w:rsidDel="00000000" w:rsidP="00000000" w:rsidRDefault="00000000" w:rsidRPr="00000000" w14:paraId="00000414">
      <w:pPr>
        <w:spacing w:after="0" w:before="0" w:lineRule="auto"/>
        <w:rPr/>
      </w:pPr>
      <w:r w:rsidDel="00000000" w:rsidR="00000000" w:rsidRPr="00000000">
        <w:rPr>
          <w:rtl w:val="0"/>
        </w:rPr>
        <w:t xml:space="preserve">AUSTIN: No. It’s like- it's almost like they don't have the same- That like, these are almost like royal titles. Do you know what I mean? It's almost like they're speaking in-</w:t>
      </w:r>
    </w:p>
    <w:p w:rsidR="00000000" w:rsidDel="00000000" w:rsidP="00000000" w:rsidRDefault="00000000" w:rsidRPr="00000000" w14:paraId="00000415">
      <w:pPr>
        <w:spacing w:after="0" w:before="0" w:lineRule="auto"/>
        <w:rPr/>
      </w:pPr>
      <w:r w:rsidDel="00000000" w:rsidR="00000000" w:rsidRPr="00000000">
        <w:rPr>
          <w:rtl w:val="0"/>
        </w:rPr>
      </w:r>
    </w:p>
    <w:p w:rsidR="00000000" w:rsidDel="00000000" w:rsidP="00000000" w:rsidRDefault="00000000" w:rsidRPr="00000000" w14:paraId="00000416">
      <w:pPr>
        <w:spacing w:after="0" w:before="0" w:lineRule="auto"/>
        <w:rPr/>
      </w:pPr>
      <w:r w:rsidDel="00000000" w:rsidR="00000000" w:rsidRPr="00000000">
        <w:rPr>
          <w:rtl w:val="0"/>
        </w:rPr>
        <w:t xml:space="preserve">KEITH: Yeah. Yeah.</w:t>
      </w:r>
    </w:p>
    <w:p w:rsidR="00000000" w:rsidDel="00000000" w:rsidP="00000000" w:rsidRDefault="00000000" w:rsidRPr="00000000" w14:paraId="00000417">
      <w:pPr>
        <w:spacing w:after="0" w:before="0" w:lineRule="auto"/>
        <w:rPr/>
      </w:pPr>
      <w:r w:rsidDel="00000000" w:rsidR="00000000" w:rsidRPr="00000000">
        <w:rPr>
          <w:rtl w:val="0"/>
        </w:rPr>
      </w:r>
    </w:p>
    <w:p w:rsidR="00000000" w:rsidDel="00000000" w:rsidP="00000000" w:rsidRDefault="00000000" w:rsidRPr="00000000" w14:paraId="00000418">
      <w:pPr>
        <w:spacing w:after="0" w:before="0" w:lineRule="auto"/>
        <w:rPr/>
      </w:pPr>
      <w:r w:rsidDel="00000000" w:rsidR="00000000" w:rsidRPr="00000000">
        <w:rPr>
          <w:rtl w:val="0"/>
        </w:rPr>
        <w:t xml:space="preserve">AUSTIN: -in a kind of... </w:t>
      </w:r>
    </w:p>
    <w:p w:rsidR="00000000" w:rsidDel="00000000" w:rsidP="00000000" w:rsidRDefault="00000000" w:rsidRPr="00000000" w14:paraId="00000419">
      <w:pPr>
        <w:spacing w:after="0" w:before="0" w:lineRule="auto"/>
        <w:rPr/>
      </w:pPr>
      <w:r w:rsidDel="00000000" w:rsidR="00000000" w:rsidRPr="00000000">
        <w:rPr>
          <w:rtl w:val="0"/>
        </w:rPr>
      </w:r>
    </w:p>
    <w:p w:rsidR="00000000" w:rsidDel="00000000" w:rsidP="00000000" w:rsidRDefault="00000000" w:rsidRPr="00000000" w14:paraId="0000041A">
      <w:pPr>
        <w:spacing w:after="0" w:before="0" w:lineRule="auto"/>
        <w:rPr/>
      </w:pPr>
      <w:r w:rsidDel="00000000" w:rsidR="00000000" w:rsidRPr="00000000">
        <w:rPr>
          <w:rtl w:val="0"/>
        </w:rPr>
        <w:t xml:space="preserve">KEITH: Like, they're trading titles back and forth? </w:t>
      </w:r>
    </w:p>
    <w:p w:rsidR="00000000" w:rsidDel="00000000" w:rsidP="00000000" w:rsidRDefault="00000000" w:rsidRPr="00000000" w14:paraId="0000041B">
      <w:pPr>
        <w:spacing w:after="0" w:before="0" w:lineRule="auto"/>
        <w:rPr/>
      </w:pPr>
      <w:r w:rsidDel="00000000" w:rsidR="00000000" w:rsidRPr="00000000">
        <w:rPr>
          <w:rtl w:val="0"/>
        </w:rPr>
      </w:r>
    </w:p>
    <w:p w:rsidR="00000000" w:rsidDel="00000000" w:rsidP="00000000" w:rsidRDefault="00000000" w:rsidRPr="00000000" w14:paraId="0000041C">
      <w:pPr>
        <w:spacing w:after="0" w:before="0" w:lineRule="auto"/>
        <w:rPr/>
      </w:pPr>
      <w:r w:rsidDel="00000000" w:rsidR="00000000" w:rsidRPr="00000000">
        <w:rPr>
          <w:rtl w:val="0"/>
        </w:rPr>
        <w:t xml:space="preserve">AUSTIN: Right. Exactly. Like, it's almost- and these are like, established titles. Do you know what I mean?</w:t>
      </w:r>
    </w:p>
    <w:p w:rsidR="00000000" w:rsidDel="00000000" w:rsidP="00000000" w:rsidRDefault="00000000" w:rsidRPr="00000000" w14:paraId="0000041D">
      <w:pPr>
        <w:spacing w:after="0" w:before="0" w:lineRule="auto"/>
        <w:rPr/>
      </w:pPr>
      <w:r w:rsidDel="00000000" w:rsidR="00000000" w:rsidRPr="00000000">
        <w:rPr>
          <w:rtl w:val="0"/>
        </w:rPr>
      </w:r>
    </w:p>
    <w:p w:rsidR="00000000" w:rsidDel="00000000" w:rsidP="00000000" w:rsidRDefault="00000000" w:rsidRPr="00000000" w14:paraId="0000041E">
      <w:pPr>
        <w:spacing w:after="0" w:before="0" w:lineRule="auto"/>
        <w:rPr/>
      </w:pPr>
      <w:r w:rsidDel="00000000" w:rsidR="00000000" w:rsidRPr="00000000">
        <w:rPr>
          <w:rtl w:val="0"/>
        </w:rPr>
        <w:t xml:space="preserve">KEITH: Yeah. </w:t>
      </w:r>
    </w:p>
    <w:p w:rsidR="00000000" w:rsidDel="00000000" w:rsidP="00000000" w:rsidRDefault="00000000" w:rsidRPr="00000000" w14:paraId="0000041F">
      <w:pPr>
        <w:spacing w:after="0" w:before="0" w:lineRule="auto"/>
        <w:rPr/>
      </w:pPr>
      <w:r w:rsidDel="00000000" w:rsidR="00000000" w:rsidRPr="00000000">
        <w:rPr>
          <w:rtl w:val="0"/>
        </w:rPr>
      </w:r>
    </w:p>
    <w:p w:rsidR="00000000" w:rsidDel="00000000" w:rsidP="00000000" w:rsidRDefault="00000000" w:rsidRPr="00000000" w14:paraId="00000420">
      <w:pPr>
        <w:spacing w:after="0" w:before="0" w:lineRule="auto"/>
        <w:rPr/>
      </w:pPr>
      <w:r w:rsidDel="00000000" w:rsidR="00000000" w:rsidRPr="00000000">
        <w:rPr>
          <w:rtl w:val="0"/>
        </w:rPr>
        <w:t xml:space="preserve">AUSTIN: These aren't like- they're not- they're not- these are descriptive. These are like, elements- aspects of this character in their lives. </w:t>
      </w:r>
    </w:p>
    <w:p w:rsidR="00000000" w:rsidDel="00000000" w:rsidP="00000000" w:rsidRDefault="00000000" w:rsidRPr="00000000" w14:paraId="00000421">
      <w:pPr>
        <w:spacing w:after="0" w:before="0" w:lineRule="auto"/>
        <w:rPr/>
      </w:pPr>
      <w:r w:rsidDel="00000000" w:rsidR="00000000" w:rsidRPr="00000000">
        <w:rPr>
          <w:rtl w:val="0"/>
        </w:rPr>
      </w:r>
    </w:p>
    <w:p w:rsidR="00000000" w:rsidDel="00000000" w:rsidP="00000000" w:rsidRDefault="00000000" w:rsidRPr="00000000" w14:paraId="00000422">
      <w:pPr>
        <w:spacing w:after="0" w:before="0" w:lineRule="auto"/>
        <w:rPr/>
      </w:pPr>
      <w:r w:rsidDel="00000000" w:rsidR="00000000" w:rsidRPr="00000000">
        <w:rPr>
          <w:rtl w:val="0"/>
        </w:rPr>
        <w:t xml:space="preserve">KEITH: Right.</w:t>
      </w:r>
    </w:p>
    <w:p w:rsidR="00000000" w:rsidDel="00000000" w:rsidP="00000000" w:rsidRDefault="00000000" w:rsidRPr="00000000" w14:paraId="00000423">
      <w:pPr>
        <w:spacing w:after="0" w:before="0" w:lineRule="auto"/>
        <w:rPr/>
      </w:pPr>
      <w:r w:rsidDel="00000000" w:rsidR="00000000" w:rsidRPr="00000000">
        <w:rPr>
          <w:rtl w:val="0"/>
        </w:rPr>
      </w:r>
    </w:p>
    <w:p w:rsidR="00000000" w:rsidDel="00000000" w:rsidP="00000000" w:rsidRDefault="00000000" w:rsidRPr="00000000" w14:paraId="00000424">
      <w:pPr>
        <w:spacing w:after="0" w:before="0" w:lineRule="auto"/>
        <w:rPr/>
      </w:pPr>
      <w:r w:rsidDel="00000000" w:rsidR="00000000" w:rsidRPr="00000000">
        <w:rPr>
          <w:rtl w:val="0"/>
        </w:rPr>
        <w:t xml:space="preserve">AUSTIN: They call him The Wretched and The Abductor. So, he... It was shocking to them. This is what just happened. This man, who you know as Captain Calhoun, was captured, brought to the Sable Spire, the prison to the southeast of the city,  is currently-</w:t>
      </w:r>
    </w:p>
    <w:p w:rsidR="00000000" w:rsidDel="00000000" w:rsidP="00000000" w:rsidRDefault="00000000" w:rsidRPr="00000000" w14:paraId="00000425">
      <w:pPr>
        <w:spacing w:after="0" w:before="0" w:lineRule="auto"/>
        <w:rPr/>
      </w:pPr>
      <w:r w:rsidDel="00000000" w:rsidR="00000000" w:rsidRPr="00000000">
        <w:rPr>
          <w:rtl w:val="0"/>
        </w:rPr>
      </w:r>
    </w:p>
    <w:p w:rsidR="00000000" w:rsidDel="00000000" w:rsidP="00000000" w:rsidRDefault="00000000" w:rsidRPr="00000000" w14:paraId="00000426">
      <w:pPr>
        <w:spacing w:after="0" w:before="0" w:lineRule="auto"/>
        <w:rPr/>
      </w:pPr>
      <w:r w:rsidDel="00000000" w:rsidR="00000000" w:rsidRPr="00000000">
        <w:rPr>
          <w:rtl w:val="0"/>
        </w:rPr>
        <w:t xml:space="preserve">KEITH: Because he’s an abdicator. </w:t>
      </w:r>
    </w:p>
    <w:p w:rsidR="00000000" w:rsidDel="00000000" w:rsidP="00000000" w:rsidRDefault="00000000" w:rsidRPr="00000000" w14:paraId="00000427">
      <w:pPr>
        <w:spacing w:after="0" w:before="0" w:lineRule="auto"/>
        <w:rPr/>
      </w:pPr>
      <w:r w:rsidDel="00000000" w:rsidR="00000000" w:rsidRPr="00000000">
        <w:rPr>
          <w:rtl w:val="0"/>
        </w:rPr>
      </w:r>
    </w:p>
    <w:p w:rsidR="00000000" w:rsidDel="00000000" w:rsidP="00000000" w:rsidRDefault="00000000" w:rsidRPr="00000000" w14:paraId="00000428">
      <w:pPr>
        <w:spacing w:after="0" w:before="0" w:lineRule="auto"/>
        <w:rPr/>
      </w:pPr>
      <w:r w:rsidDel="00000000" w:rsidR="00000000" w:rsidRPr="00000000">
        <w:rPr>
          <w:rtl w:val="0"/>
        </w:rPr>
        <w:t xml:space="preserve">AUSTIN: Because he was an abdicator. Because he abdicated his- his throne. </w:t>
      </w:r>
    </w:p>
    <w:p w:rsidR="00000000" w:rsidDel="00000000" w:rsidP="00000000" w:rsidRDefault="00000000" w:rsidRPr="00000000" w14:paraId="00000429">
      <w:pPr>
        <w:spacing w:after="0" w:before="0" w:lineRule="auto"/>
        <w:rPr/>
      </w:pPr>
      <w:r w:rsidDel="00000000" w:rsidR="00000000" w:rsidRPr="00000000">
        <w:rPr>
          <w:rtl w:val="0"/>
        </w:rPr>
      </w:r>
    </w:p>
    <w:p w:rsidR="00000000" w:rsidDel="00000000" w:rsidP="00000000" w:rsidRDefault="00000000" w:rsidRPr="00000000" w14:paraId="0000042A">
      <w:pPr>
        <w:spacing w:after="0" w:before="0" w:lineRule="auto"/>
        <w:rPr/>
      </w:pPr>
      <w:r w:rsidDel="00000000" w:rsidR="00000000" w:rsidRPr="00000000">
        <w:rPr>
          <w:rtl w:val="0"/>
        </w:rPr>
        <w:t xml:space="preserve">KEITH: His throne, took from Four. </w:t>
      </w:r>
    </w:p>
    <w:p w:rsidR="00000000" w:rsidDel="00000000" w:rsidP="00000000" w:rsidRDefault="00000000" w:rsidRPr="00000000" w14:paraId="0000042B">
      <w:pPr>
        <w:spacing w:after="0" w:before="0" w:lineRule="auto"/>
        <w:rPr/>
      </w:pPr>
      <w:r w:rsidDel="00000000" w:rsidR="00000000" w:rsidRPr="00000000">
        <w:rPr>
          <w:rtl w:val="0"/>
        </w:rPr>
      </w:r>
    </w:p>
    <w:p w:rsidR="00000000" w:rsidDel="00000000" w:rsidP="00000000" w:rsidRDefault="00000000" w:rsidRPr="00000000" w14:paraId="0000042C">
      <w:pPr>
        <w:spacing w:after="0" w:before="0" w:lineRule="auto"/>
        <w:rPr/>
      </w:pPr>
      <w:r w:rsidDel="00000000" w:rsidR="00000000" w:rsidRPr="00000000">
        <w:rPr>
          <w:rtl w:val="0"/>
        </w:rPr>
        <w:t xml:space="preserve">AUSTIN: Right... You're not really sure why or how there. I don't think that's- That doesn't They're not like, ‘Oh, by the way, here is the history of our kingdom and what we know.’ </w:t>
      </w:r>
      <w:r w:rsidDel="00000000" w:rsidR="00000000" w:rsidRPr="00000000">
        <w:rPr>
          <w:i w:val="1"/>
          <w:rtl w:val="0"/>
        </w:rPr>
        <w:t xml:space="preserve">[Ali, Jack, and Keith laugh]</w:t>
      </w:r>
      <w:r w:rsidDel="00000000" w:rsidR="00000000" w:rsidRPr="00000000">
        <w:rPr>
          <w:rtl w:val="0"/>
        </w:rPr>
        <w:t xml:space="preserve"> Like, they don’t go deep into that. </w:t>
      </w:r>
    </w:p>
    <w:p w:rsidR="00000000" w:rsidDel="00000000" w:rsidP="00000000" w:rsidRDefault="00000000" w:rsidRPr="00000000" w14:paraId="0000042D">
      <w:pPr>
        <w:spacing w:after="0" w:before="0" w:lineRule="auto"/>
        <w:rPr/>
      </w:pPr>
      <w:r w:rsidDel="00000000" w:rsidR="00000000" w:rsidRPr="00000000">
        <w:rPr>
          <w:rtl w:val="0"/>
        </w:rPr>
      </w:r>
    </w:p>
    <w:p w:rsidR="00000000" w:rsidDel="00000000" w:rsidP="00000000" w:rsidRDefault="00000000" w:rsidRPr="00000000" w14:paraId="0000042E">
      <w:pPr>
        <w:spacing w:after="0" w:before="0" w:lineRule="auto"/>
        <w:rPr/>
      </w:pPr>
      <w:r w:rsidDel="00000000" w:rsidR="00000000" w:rsidRPr="00000000">
        <w:rPr>
          <w:rtl w:val="0"/>
        </w:rPr>
        <w:t xml:space="preserve">JACK: No, that’s a murder. </w:t>
      </w:r>
    </w:p>
    <w:p w:rsidR="00000000" w:rsidDel="00000000" w:rsidP="00000000" w:rsidRDefault="00000000" w:rsidRPr="00000000" w14:paraId="0000042F">
      <w:pPr>
        <w:spacing w:after="0" w:before="0" w:lineRule="auto"/>
        <w:rPr/>
      </w:pPr>
      <w:r w:rsidDel="00000000" w:rsidR="00000000" w:rsidRPr="00000000">
        <w:rPr>
          <w:rtl w:val="0"/>
        </w:rPr>
      </w:r>
    </w:p>
    <w:p w:rsidR="00000000" w:rsidDel="00000000" w:rsidP="00000000" w:rsidRDefault="00000000" w:rsidRPr="00000000" w14:paraId="00000430">
      <w:pPr>
        <w:spacing w:after="0" w:before="0" w:lineRule="auto"/>
        <w:rPr/>
      </w:pPr>
      <w:r w:rsidDel="00000000" w:rsidR="00000000" w:rsidRPr="00000000">
        <w:rPr>
          <w:rtl w:val="0"/>
        </w:rPr>
        <w:t xml:space="preserve">AUSTIN: </w:t>
      </w:r>
      <w:r w:rsidDel="00000000" w:rsidR="00000000" w:rsidRPr="00000000">
        <w:rPr>
          <w:i w:val="1"/>
          <w:rtl w:val="0"/>
        </w:rPr>
        <w:t xml:space="preserve">[overlapping Jack] </w:t>
      </w:r>
      <w:r w:rsidDel="00000000" w:rsidR="00000000" w:rsidRPr="00000000">
        <w:rPr>
          <w:rtl w:val="0"/>
        </w:rPr>
        <w:t xml:space="preserve">But you do get enough out of it to know that there is some- </w:t>
      </w:r>
      <w:r w:rsidDel="00000000" w:rsidR="00000000" w:rsidRPr="00000000">
        <w:rPr>
          <w:i w:val="1"/>
          <w:rtl w:val="0"/>
        </w:rPr>
        <w:t xml:space="preserve">[hearing Jack]</w:t>
      </w:r>
      <w:r w:rsidDel="00000000" w:rsidR="00000000" w:rsidRPr="00000000">
        <w:rPr>
          <w:rtl w:val="0"/>
        </w:rPr>
        <w:t xml:space="preserve"> Right, exactly. </w:t>
      </w:r>
    </w:p>
    <w:p w:rsidR="00000000" w:rsidDel="00000000" w:rsidP="00000000" w:rsidRDefault="00000000" w:rsidRPr="00000000" w14:paraId="00000431">
      <w:pPr>
        <w:spacing w:after="0" w:before="0" w:lineRule="auto"/>
        <w:rPr/>
      </w:pPr>
      <w:r w:rsidDel="00000000" w:rsidR="00000000" w:rsidRPr="00000000">
        <w:rPr>
          <w:rtl w:val="0"/>
        </w:rPr>
      </w:r>
    </w:p>
    <w:p w:rsidR="00000000" w:rsidDel="00000000" w:rsidP="00000000" w:rsidRDefault="00000000" w:rsidRPr="00000000" w14:paraId="00000432">
      <w:pPr>
        <w:spacing w:after="0" w:before="0" w:lineRule="auto"/>
        <w:rPr/>
      </w:pPr>
      <w:r w:rsidDel="00000000" w:rsidR="00000000" w:rsidRPr="00000000">
        <w:rPr>
          <w:rtl w:val="0"/>
        </w:rPr>
        <w:t xml:space="preserve">KEITH: Let's trade histories real quick! </w:t>
      </w:r>
    </w:p>
    <w:p w:rsidR="00000000" w:rsidDel="00000000" w:rsidP="00000000" w:rsidRDefault="00000000" w:rsidRPr="00000000" w14:paraId="00000433">
      <w:pPr>
        <w:spacing w:after="0" w:before="0" w:lineRule="auto"/>
        <w:rPr/>
      </w:pPr>
      <w:r w:rsidDel="00000000" w:rsidR="00000000" w:rsidRPr="00000000">
        <w:rPr>
          <w:rtl w:val="0"/>
        </w:rPr>
      </w:r>
    </w:p>
    <w:p w:rsidR="00000000" w:rsidDel="00000000" w:rsidP="00000000" w:rsidRDefault="00000000" w:rsidRPr="00000000" w14:paraId="00000434">
      <w:pPr>
        <w:spacing w:after="0" w:before="0" w:lineRule="auto"/>
        <w:rPr/>
      </w:pPr>
      <w:r w:rsidDel="00000000" w:rsidR="00000000" w:rsidRPr="00000000">
        <w:rPr>
          <w:rtl w:val="0"/>
        </w:rPr>
        <w:t xml:space="preserve">AUSTIN: </w:t>
      </w:r>
      <w:r w:rsidDel="00000000" w:rsidR="00000000" w:rsidRPr="00000000">
        <w:rPr>
          <w:i w:val="1"/>
          <w:rtl w:val="0"/>
        </w:rPr>
        <w:t xml:space="preserve">[laughing; in a voice]</w:t>
      </w:r>
      <w:r w:rsidDel="00000000" w:rsidR="00000000" w:rsidRPr="00000000">
        <w:rPr>
          <w:rtl w:val="0"/>
        </w:rPr>
        <w:t xml:space="preserve"> ‘I know you and I both know these things, but uh-’</w:t>
      </w:r>
    </w:p>
    <w:p w:rsidR="00000000" w:rsidDel="00000000" w:rsidP="00000000" w:rsidRDefault="00000000" w:rsidRPr="00000000" w14:paraId="00000435">
      <w:pPr>
        <w:spacing w:after="0" w:before="0" w:lineRule="auto"/>
        <w:rPr/>
      </w:pPr>
      <w:r w:rsidDel="00000000" w:rsidR="00000000" w:rsidRPr="00000000">
        <w:rPr>
          <w:rtl w:val="0"/>
        </w:rPr>
      </w:r>
    </w:p>
    <w:p w:rsidR="00000000" w:rsidDel="00000000" w:rsidP="00000000" w:rsidRDefault="00000000" w:rsidRPr="00000000" w14:paraId="00000436">
      <w:pPr>
        <w:spacing w:after="0" w:before="0" w:lineRule="auto"/>
        <w:rPr/>
      </w:pPr>
      <w:r w:rsidDel="00000000" w:rsidR="00000000" w:rsidRPr="00000000">
        <w:rPr>
          <w:rtl w:val="0"/>
        </w:rPr>
        <w:t xml:space="preserve">KEITH: </w:t>
      </w:r>
      <w:r w:rsidDel="00000000" w:rsidR="00000000" w:rsidRPr="00000000">
        <w:rPr>
          <w:i w:val="1"/>
          <w:rtl w:val="0"/>
        </w:rPr>
        <w:t xml:space="preserve">[in a similar voice]</w:t>
      </w:r>
      <w:r w:rsidDel="00000000" w:rsidR="00000000" w:rsidRPr="00000000">
        <w:rPr>
          <w:rtl w:val="0"/>
        </w:rPr>
        <w:t xml:space="preserve"> ‘Let's get a fuckin’ pie and talk about history!’</w:t>
      </w:r>
    </w:p>
    <w:p w:rsidR="00000000" w:rsidDel="00000000" w:rsidP="00000000" w:rsidRDefault="00000000" w:rsidRPr="00000000" w14:paraId="00000437">
      <w:pPr>
        <w:spacing w:after="0" w:before="0" w:lineRule="auto"/>
        <w:rPr/>
      </w:pPr>
      <w:r w:rsidDel="00000000" w:rsidR="00000000" w:rsidRPr="00000000">
        <w:rPr>
          <w:rtl w:val="0"/>
        </w:rPr>
      </w:r>
    </w:p>
    <w:p w:rsidR="00000000" w:rsidDel="00000000" w:rsidP="00000000" w:rsidRDefault="00000000" w:rsidRPr="00000000" w14:paraId="00000438">
      <w:pPr>
        <w:spacing w:after="0" w:before="0" w:lineRule="auto"/>
        <w:rPr/>
      </w:pPr>
      <w:r w:rsidDel="00000000" w:rsidR="00000000" w:rsidRPr="00000000">
        <w:rPr>
          <w:rtl w:val="0"/>
        </w:rPr>
        <w:t xml:space="preserve">AUSTIN: </w:t>
      </w:r>
      <w:r w:rsidDel="00000000" w:rsidR="00000000" w:rsidRPr="00000000">
        <w:rPr>
          <w:i w:val="1"/>
          <w:rtl w:val="0"/>
        </w:rPr>
        <w:t xml:space="preserve">[in voice]</w:t>
      </w:r>
      <w:r w:rsidDel="00000000" w:rsidR="00000000" w:rsidRPr="00000000">
        <w:rPr>
          <w:rtl w:val="0"/>
        </w:rPr>
        <w:t xml:space="preserve"> ‘Ey! Oh! It’s Angelo!’</w:t>
      </w:r>
    </w:p>
    <w:p w:rsidR="00000000" w:rsidDel="00000000" w:rsidP="00000000" w:rsidRDefault="00000000" w:rsidRPr="00000000" w14:paraId="00000439">
      <w:pPr>
        <w:spacing w:after="0" w:before="0" w:lineRule="auto"/>
        <w:rPr/>
      </w:pPr>
      <w:r w:rsidDel="00000000" w:rsidR="00000000" w:rsidRPr="00000000">
        <w:rPr>
          <w:rtl w:val="0"/>
        </w:rPr>
      </w:r>
    </w:p>
    <w:p w:rsidR="00000000" w:rsidDel="00000000" w:rsidP="00000000" w:rsidRDefault="00000000" w:rsidRPr="00000000" w14:paraId="0000043A">
      <w:pPr>
        <w:spacing w:after="0" w:before="0" w:lineRule="auto"/>
        <w:rPr/>
      </w:pPr>
      <w:r w:rsidDel="00000000" w:rsidR="00000000" w:rsidRPr="00000000">
        <w:rPr>
          <w:rtl w:val="0"/>
        </w:rPr>
        <w:t xml:space="preserve">KEITH: </w:t>
      </w:r>
      <w:r w:rsidDel="00000000" w:rsidR="00000000" w:rsidRPr="00000000">
        <w:rPr>
          <w:i w:val="1"/>
          <w:rtl w:val="0"/>
        </w:rPr>
        <w:t xml:space="preserve">[in voice]</w:t>
      </w:r>
      <w:r w:rsidDel="00000000" w:rsidR="00000000" w:rsidRPr="00000000">
        <w:rPr>
          <w:rtl w:val="0"/>
        </w:rPr>
        <w:t xml:space="preserve"> It's fucking Italian Shrek! </w:t>
      </w:r>
    </w:p>
    <w:p w:rsidR="00000000" w:rsidDel="00000000" w:rsidP="00000000" w:rsidRDefault="00000000" w:rsidRPr="00000000" w14:paraId="0000043B">
      <w:pPr>
        <w:spacing w:after="0" w:before="0" w:lineRule="auto"/>
        <w:rPr/>
      </w:pPr>
      <w:r w:rsidDel="00000000" w:rsidR="00000000" w:rsidRPr="00000000">
        <w:rPr>
          <w:rtl w:val="0"/>
        </w:rPr>
      </w:r>
    </w:p>
    <w:p w:rsidR="00000000" w:rsidDel="00000000" w:rsidP="00000000" w:rsidRDefault="00000000" w:rsidRPr="00000000" w14:paraId="0000043C">
      <w:pPr>
        <w:spacing w:after="0" w:before="0" w:lineRule="auto"/>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Italian Shrek! Oh, I forgot about Italian Shrek. Alright. </w:t>
      </w:r>
      <w:r w:rsidDel="00000000" w:rsidR="00000000" w:rsidRPr="00000000">
        <w:rPr>
          <w:i w:val="1"/>
          <w:rtl w:val="0"/>
        </w:rPr>
        <w:t xml:space="preserve">[Ali groans]</w:t>
      </w:r>
      <w:r w:rsidDel="00000000" w:rsidR="00000000" w:rsidRPr="00000000">
        <w:rPr>
          <w:rtl w:val="0"/>
        </w:rPr>
        <w:t xml:space="preserve"> So, you know that he- So, that's- that's basically what </w:t>
      </w:r>
      <w:r w:rsidDel="00000000" w:rsidR="00000000" w:rsidRPr="00000000">
        <w:rPr>
          <w:i w:val="1"/>
          <w:rtl w:val="0"/>
        </w:rPr>
        <w:t xml:space="preserve">just </w:t>
      </w:r>
      <w:r w:rsidDel="00000000" w:rsidR="00000000" w:rsidRPr="00000000">
        <w:rPr>
          <w:rtl w:val="0"/>
        </w:rPr>
        <w:t xml:space="preserve">happened. What you know is going to happen- Oh, he’s currently in prison, at the top level of the Sable Spire. </w:t>
      </w:r>
    </w:p>
    <w:p w:rsidR="00000000" w:rsidDel="00000000" w:rsidP="00000000" w:rsidRDefault="00000000" w:rsidRPr="00000000" w14:paraId="0000043D">
      <w:pPr>
        <w:spacing w:after="0" w:before="0" w:lineRule="auto"/>
        <w:rPr/>
      </w:pPr>
      <w:r w:rsidDel="00000000" w:rsidR="00000000" w:rsidRPr="00000000">
        <w:rPr>
          <w:rtl w:val="0"/>
        </w:rPr>
      </w:r>
    </w:p>
    <w:p w:rsidR="00000000" w:rsidDel="00000000" w:rsidP="00000000" w:rsidRDefault="00000000" w:rsidRPr="00000000" w14:paraId="0000043E">
      <w:pPr>
        <w:spacing w:after="0" w:before="0" w:lineRule="auto"/>
        <w:rPr/>
      </w:pPr>
      <w:r w:rsidDel="00000000" w:rsidR="00000000" w:rsidRPr="00000000">
        <w:rPr>
          <w:rtl w:val="0"/>
        </w:rPr>
        <w:t xml:space="preserve">KEITH: Okay. </w:t>
      </w:r>
    </w:p>
    <w:p w:rsidR="00000000" w:rsidDel="00000000" w:rsidP="00000000" w:rsidRDefault="00000000" w:rsidRPr="00000000" w14:paraId="0000043F">
      <w:pPr>
        <w:spacing w:after="0" w:before="0" w:lineRule="auto"/>
        <w:rPr/>
      </w:pPr>
      <w:r w:rsidDel="00000000" w:rsidR="00000000" w:rsidRPr="00000000">
        <w:rPr>
          <w:rtl w:val="0"/>
        </w:rPr>
      </w:r>
    </w:p>
    <w:p w:rsidR="00000000" w:rsidDel="00000000" w:rsidP="00000000" w:rsidRDefault="00000000" w:rsidRPr="00000000" w14:paraId="00000440">
      <w:pPr>
        <w:spacing w:after="0" w:before="0" w:lineRule="auto"/>
        <w:rPr/>
      </w:pPr>
      <w:r w:rsidDel="00000000" w:rsidR="00000000" w:rsidRPr="00000000">
        <w:rPr>
          <w:rtl w:val="0"/>
        </w:rPr>
        <w:t xml:space="preserve">AUSTIN: He's under the watchful eye of Veneer, who is the warden of the Sable Spire. </w:t>
      </w:r>
    </w:p>
    <w:p w:rsidR="00000000" w:rsidDel="00000000" w:rsidP="00000000" w:rsidRDefault="00000000" w:rsidRPr="00000000" w14:paraId="00000441">
      <w:pPr>
        <w:spacing w:after="0" w:before="0" w:lineRule="auto"/>
        <w:rPr/>
      </w:pPr>
      <w:r w:rsidDel="00000000" w:rsidR="00000000" w:rsidRPr="00000000">
        <w:rPr>
          <w:rtl w:val="0"/>
        </w:rPr>
      </w:r>
    </w:p>
    <w:p w:rsidR="00000000" w:rsidDel="00000000" w:rsidP="00000000" w:rsidRDefault="00000000" w:rsidRPr="00000000" w14:paraId="00000442">
      <w:pPr>
        <w:spacing w:after="0" w:before="0" w:lineRule="auto"/>
        <w:rPr/>
      </w:pPr>
      <w:r w:rsidDel="00000000" w:rsidR="00000000" w:rsidRPr="00000000">
        <w:rPr>
          <w:rtl w:val="0"/>
        </w:rPr>
        <w:t xml:space="preserve">KEITH: Oh, that sounds like a tough fight. </w:t>
      </w:r>
    </w:p>
    <w:p w:rsidR="00000000" w:rsidDel="00000000" w:rsidP="00000000" w:rsidRDefault="00000000" w:rsidRPr="00000000" w14:paraId="00000443">
      <w:pPr>
        <w:spacing w:after="0" w:before="0" w:lineRule="auto"/>
        <w:rPr/>
      </w:pPr>
      <w:r w:rsidDel="00000000" w:rsidR="00000000" w:rsidRPr="00000000">
        <w:rPr>
          <w:rtl w:val="0"/>
        </w:rPr>
      </w:r>
    </w:p>
    <w:p w:rsidR="00000000" w:rsidDel="00000000" w:rsidP="00000000" w:rsidRDefault="00000000" w:rsidRPr="00000000" w14:paraId="00000444">
      <w:pPr>
        <w:spacing w:after="0" w:before="0" w:lineRule="auto"/>
        <w:rPr/>
      </w:pPr>
      <w:r w:rsidDel="00000000" w:rsidR="00000000" w:rsidRPr="00000000">
        <w:rPr>
          <w:rtl w:val="0"/>
        </w:rPr>
        <w:t xml:space="preserve">JACK: There to prevent chairs from accidental water damage.</w:t>
      </w:r>
    </w:p>
    <w:p w:rsidR="00000000" w:rsidDel="00000000" w:rsidP="00000000" w:rsidRDefault="00000000" w:rsidRPr="00000000" w14:paraId="00000445">
      <w:pPr>
        <w:spacing w:after="0" w:before="0" w:lineRule="auto"/>
        <w:rPr/>
      </w:pPr>
      <w:r w:rsidDel="00000000" w:rsidR="00000000" w:rsidRPr="00000000">
        <w:rPr>
          <w:rtl w:val="0"/>
        </w:rPr>
      </w:r>
    </w:p>
    <w:p w:rsidR="00000000" w:rsidDel="00000000" w:rsidP="00000000" w:rsidRDefault="00000000" w:rsidRPr="00000000" w14:paraId="00000446">
      <w:pPr>
        <w:spacing w:after="0" w:before="0" w:lineRule="auto"/>
        <w:rPr/>
      </w:pPr>
      <w:r w:rsidDel="00000000" w:rsidR="00000000" w:rsidRPr="00000000">
        <w:rPr>
          <w:rtl w:val="0"/>
        </w:rPr>
        <w:t xml:space="preserve">AUSTIN: That’s true. In the coming days, he will be put on trial for treason, and this is what the debate is about. Vincenzo thinks that they should not put him on trial, and they should not- Because the result </w:t>
      </w:r>
      <w:r w:rsidDel="00000000" w:rsidR="00000000" w:rsidRPr="00000000">
        <w:rPr>
          <w:rtl w:val="0"/>
        </w:rPr>
        <w:t xml:space="preserve">of a treason</w:t>
      </w:r>
      <w:r w:rsidDel="00000000" w:rsidR="00000000" w:rsidRPr="00000000">
        <w:rPr>
          <w:rtl w:val="0"/>
        </w:rPr>
        <w:t xml:space="preserve"> trial is execution. There is no- He doesn't see this guy coming out of it any- any way possible other than losing his case. And if he loses it, he's executed. And Vincenzo says, you can't do that- you can't do that to divine blood. </w:t>
      </w:r>
    </w:p>
    <w:p w:rsidR="00000000" w:rsidDel="00000000" w:rsidP="00000000" w:rsidRDefault="00000000" w:rsidRPr="00000000" w14:paraId="00000447">
      <w:pPr>
        <w:spacing w:after="0" w:before="0" w:lineRule="auto"/>
        <w:rPr/>
      </w:pPr>
      <w:r w:rsidDel="00000000" w:rsidR="00000000" w:rsidRPr="00000000">
        <w:rPr>
          <w:rtl w:val="0"/>
        </w:rPr>
      </w:r>
    </w:p>
    <w:p w:rsidR="00000000" w:rsidDel="00000000" w:rsidP="00000000" w:rsidRDefault="00000000" w:rsidRPr="00000000" w14:paraId="00000448">
      <w:pPr>
        <w:spacing w:after="0" w:before="0" w:lineRule="auto"/>
        <w:rPr/>
      </w:pPr>
      <w:r w:rsidDel="00000000" w:rsidR="00000000" w:rsidRPr="00000000">
        <w:rPr>
          <w:rtl w:val="0"/>
        </w:rPr>
        <w:t xml:space="preserve">AUSTIN (cont.): So, the... Giovanni's side is like, he gave up his right to divinity when he betrayed us all. And in the coming days, he'll be transferred from the Sable Spire to the courthouse, which is attach- attached to the palace in the northeast side of the city. There will be a parade that people will watch him being dragged, basically, through the street to the palace for his trial where he currently has no defender. No one in the town has decided to be his kind of defense attorney. And it's- </w:t>
      </w:r>
      <w:r w:rsidDel="00000000" w:rsidR="00000000" w:rsidRPr="00000000">
        <w:rPr>
          <w:rtl w:val="0"/>
        </w:rPr>
        <w:t xml:space="preserve">it's kind of clear</w:t>
      </w:r>
      <w:r w:rsidDel="00000000" w:rsidR="00000000" w:rsidRPr="00000000">
        <w:rPr>
          <w:rtl w:val="0"/>
        </w:rPr>
        <w:t xml:space="preserve"> that there's just debate about what this means. </w:t>
      </w:r>
      <w:r w:rsidDel="00000000" w:rsidR="00000000" w:rsidRPr="00000000">
        <w:rPr>
          <w:rtl w:val="0"/>
        </w:rPr>
        <w:t xml:space="preserve">That like</w:t>
      </w:r>
      <w:r w:rsidDel="00000000" w:rsidR="00000000" w:rsidRPr="00000000">
        <w:rPr>
          <w:rtl w:val="0"/>
        </w:rPr>
        <w:t xml:space="preserve">, the kind of- There are people in the- in the city that want him to just return and like, sit on the throne. And there are people who need him dead or who want him dead for their own reasons. And that's kind of the split that you're seeing here. </w:t>
      </w:r>
    </w:p>
    <w:p w:rsidR="00000000" w:rsidDel="00000000" w:rsidP="00000000" w:rsidRDefault="00000000" w:rsidRPr="00000000" w14:paraId="00000449">
      <w:pPr>
        <w:spacing w:after="0" w:before="0" w:lineRule="auto"/>
        <w:rPr/>
      </w:pPr>
      <w:r w:rsidDel="00000000" w:rsidR="00000000" w:rsidRPr="00000000">
        <w:rPr>
          <w:rtl w:val="0"/>
        </w:rPr>
      </w:r>
    </w:p>
    <w:p w:rsidR="00000000" w:rsidDel="00000000" w:rsidP="00000000" w:rsidRDefault="00000000" w:rsidRPr="00000000" w14:paraId="0000044A">
      <w:pPr>
        <w:spacing w:after="0" w:before="0" w:lineRule="auto"/>
        <w:rPr/>
      </w:pPr>
      <w:r w:rsidDel="00000000" w:rsidR="00000000" w:rsidRPr="00000000">
        <w:rPr>
          <w:rtl w:val="0"/>
        </w:rPr>
        <w:t xml:space="preserve">KEITH: Okay.</w:t>
      </w:r>
    </w:p>
    <w:p w:rsidR="00000000" w:rsidDel="00000000" w:rsidP="00000000" w:rsidRDefault="00000000" w:rsidRPr="00000000" w14:paraId="0000044B">
      <w:pPr>
        <w:spacing w:after="0" w:before="0" w:lineRule="auto"/>
        <w:rPr/>
      </w:pPr>
      <w:r w:rsidDel="00000000" w:rsidR="00000000" w:rsidRPr="00000000">
        <w:rPr>
          <w:rtl w:val="0"/>
        </w:rPr>
      </w:r>
    </w:p>
    <w:p w:rsidR="00000000" w:rsidDel="00000000" w:rsidP="00000000" w:rsidRDefault="00000000" w:rsidRPr="00000000" w14:paraId="0000044C">
      <w:pPr>
        <w:spacing w:after="0" w:before="0" w:lineRule="auto"/>
        <w:rPr/>
      </w:pPr>
      <w:r w:rsidDel="00000000" w:rsidR="00000000" w:rsidRPr="00000000">
        <w:rPr>
          <w:rtl w:val="0"/>
        </w:rPr>
        <w:t xml:space="preserve">AUSTIN: I think that's everything... </w:t>
      </w:r>
    </w:p>
    <w:p w:rsidR="00000000" w:rsidDel="00000000" w:rsidP="00000000" w:rsidRDefault="00000000" w:rsidRPr="00000000" w14:paraId="0000044D">
      <w:pPr>
        <w:spacing w:after="0" w:before="0" w:lineRule="auto"/>
        <w:rPr/>
      </w:pPr>
      <w:r w:rsidDel="00000000" w:rsidR="00000000" w:rsidRPr="00000000">
        <w:rPr>
          <w:rtl w:val="0"/>
        </w:rPr>
      </w:r>
    </w:p>
    <w:p w:rsidR="00000000" w:rsidDel="00000000" w:rsidP="00000000" w:rsidRDefault="00000000" w:rsidRPr="00000000" w14:paraId="0000044E">
      <w:pPr>
        <w:spacing w:after="0" w:before="0" w:lineRule="auto"/>
        <w:rPr/>
      </w:pPr>
      <w:r w:rsidDel="00000000" w:rsidR="00000000" w:rsidRPr="00000000">
        <w:rPr>
          <w:rtl w:val="0"/>
        </w:rPr>
        <w:t xml:space="preserve">KEITH: That is. That’s my three questions. </w:t>
      </w:r>
    </w:p>
    <w:p w:rsidR="00000000" w:rsidDel="00000000" w:rsidP="00000000" w:rsidRDefault="00000000" w:rsidRPr="00000000" w14:paraId="0000044F">
      <w:pPr>
        <w:spacing w:after="0" w:before="0" w:lineRule="auto"/>
        <w:rPr/>
      </w:pPr>
      <w:r w:rsidDel="00000000" w:rsidR="00000000" w:rsidRPr="00000000">
        <w:rPr>
          <w:rtl w:val="0"/>
        </w:rPr>
      </w:r>
    </w:p>
    <w:p w:rsidR="00000000" w:rsidDel="00000000" w:rsidP="00000000" w:rsidRDefault="00000000" w:rsidRPr="00000000" w14:paraId="00000450">
      <w:pPr>
        <w:spacing w:after="0" w:before="0" w:lineRule="auto"/>
        <w:rPr/>
      </w:pPr>
      <w:r w:rsidDel="00000000" w:rsidR="00000000" w:rsidRPr="00000000">
        <w:rPr>
          <w:rtl w:val="0"/>
        </w:rPr>
        <w:t xml:space="preserve">AUSTIN: I just </w:t>
      </w:r>
      <w:r w:rsidDel="00000000" w:rsidR="00000000" w:rsidRPr="00000000">
        <w:rPr>
          <w:rtl w:val="0"/>
        </w:rPr>
        <w:t xml:space="preserve">wanna</w:t>
      </w:r>
      <w:r w:rsidDel="00000000" w:rsidR="00000000" w:rsidRPr="00000000">
        <w:rPr>
          <w:rtl w:val="0"/>
        </w:rPr>
        <w:t xml:space="preserve"> make sure I'm not missing anything that just happened or that will be happening. A lot of the parties are about him returning. And at this point, you can tell that there's- they kind of even address this- They kind of explain that like, these people don't know what they're cheering for. </w:t>
      </w:r>
    </w:p>
    <w:p w:rsidR="00000000" w:rsidDel="00000000" w:rsidP="00000000" w:rsidRDefault="00000000" w:rsidRPr="00000000" w14:paraId="00000451">
      <w:pPr>
        <w:spacing w:after="0" w:before="0" w:lineRule="auto"/>
        <w:rPr/>
      </w:pPr>
      <w:r w:rsidDel="00000000" w:rsidR="00000000" w:rsidRPr="00000000">
        <w:rPr>
          <w:rtl w:val="0"/>
        </w:rPr>
      </w:r>
    </w:p>
    <w:p w:rsidR="00000000" w:rsidDel="00000000" w:rsidP="00000000" w:rsidRDefault="00000000" w:rsidRPr="00000000" w14:paraId="00000452">
      <w:pPr>
        <w:spacing w:after="0" w:before="0" w:lineRule="auto"/>
        <w:rPr/>
      </w:pPr>
      <w:r w:rsidDel="00000000" w:rsidR="00000000" w:rsidRPr="00000000">
        <w:rPr>
          <w:rtl w:val="0"/>
        </w:rPr>
        <w:t xml:space="preserve">KEITH: Right. So, ev- So, for the most part, the people are celebrating because, ‘Oh, this dude’s back. Woo!’ </w:t>
      </w:r>
    </w:p>
    <w:p w:rsidR="00000000" w:rsidDel="00000000" w:rsidP="00000000" w:rsidRDefault="00000000" w:rsidRPr="00000000" w14:paraId="00000453">
      <w:pPr>
        <w:spacing w:after="0" w:before="0" w:lineRule="auto"/>
        <w:rPr/>
      </w:pPr>
      <w:r w:rsidDel="00000000" w:rsidR="00000000" w:rsidRPr="00000000">
        <w:rPr>
          <w:rtl w:val="0"/>
        </w:rPr>
      </w:r>
    </w:p>
    <w:p w:rsidR="00000000" w:rsidDel="00000000" w:rsidP="00000000" w:rsidRDefault="00000000" w:rsidRPr="00000000" w14:paraId="00000454">
      <w:pPr>
        <w:spacing w:after="0" w:before="0" w:lineRule="auto"/>
        <w:rPr/>
      </w:pPr>
      <w:r w:rsidDel="00000000" w:rsidR="00000000" w:rsidRPr="00000000">
        <w:rPr>
          <w:rtl w:val="0"/>
        </w:rPr>
        <w:t xml:space="preserve">AUSTIN: Right. But there are- And there are those among- among them who are very clear that it's about- it's about, you know... getting justice for some misdeed. But there are also people here who think that this is going to be- to mean a golden era for the Empire of Pearls. </w:t>
      </w:r>
    </w:p>
    <w:p w:rsidR="00000000" w:rsidDel="00000000" w:rsidP="00000000" w:rsidRDefault="00000000" w:rsidRPr="00000000" w14:paraId="00000455">
      <w:pPr>
        <w:spacing w:after="0" w:before="0" w:lineRule="auto"/>
        <w:rPr/>
      </w:pPr>
      <w:r w:rsidDel="00000000" w:rsidR="00000000" w:rsidRPr="00000000">
        <w:rPr>
          <w:rtl w:val="0"/>
        </w:rPr>
      </w:r>
    </w:p>
    <w:p w:rsidR="00000000" w:rsidDel="00000000" w:rsidP="00000000" w:rsidRDefault="00000000" w:rsidRPr="00000000" w14:paraId="00000456">
      <w:pPr>
        <w:spacing w:after="0" w:before="0" w:lineRule="auto"/>
        <w:rPr/>
      </w:pPr>
      <w:r w:rsidDel="00000000" w:rsidR="00000000" w:rsidRPr="00000000">
        <w:rPr>
          <w:rtl w:val="0"/>
        </w:rPr>
        <w:t xml:space="preserve">KEITH: Do they- do they ever say- do they ever say what his betrayal entailed besides just leaving? Or if it was just like-</w:t>
      </w:r>
    </w:p>
    <w:p w:rsidR="00000000" w:rsidDel="00000000" w:rsidP="00000000" w:rsidRDefault="00000000" w:rsidRPr="00000000" w14:paraId="00000457">
      <w:pPr>
        <w:spacing w:after="0" w:before="0" w:lineRule="auto"/>
        <w:rPr/>
      </w:pPr>
      <w:r w:rsidDel="00000000" w:rsidR="00000000" w:rsidRPr="00000000">
        <w:rPr>
          <w:rtl w:val="0"/>
        </w:rPr>
      </w:r>
    </w:p>
    <w:p w:rsidR="00000000" w:rsidDel="00000000" w:rsidP="00000000" w:rsidRDefault="00000000" w:rsidRPr="00000000" w14:paraId="00000458">
      <w:pPr>
        <w:spacing w:after="0" w:before="0" w:lineRule="auto"/>
        <w:rPr/>
      </w:pPr>
      <w:r w:rsidDel="00000000" w:rsidR="00000000" w:rsidRPr="00000000">
        <w:rPr>
          <w:rtl w:val="0"/>
        </w:rPr>
        <w:t xml:space="preserve">AUSTIN: Yeah </w:t>
      </w:r>
    </w:p>
    <w:p w:rsidR="00000000" w:rsidDel="00000000" w:rsidP="00000000" w:rsidRDefault="00000000" w:rsidRPr="00000000" w14:paraId="00000459">
      <w:pPr>
        <w:spacing w:after="0" w:before="0" w:lineRule="auto"/>
        <w:rPr/>
      </w:pPr>
      <w:r w:rsidDel="00000000" w:rsidR="00000000" w:rsidRPr="00000000">
        <w:rPr>
          <w:rtl w:val="0"/>
        </w:rPr>
      </w:r>
    </w:p>
    <w:p w:rsidR="00000000" w:rsidDel="00000000" w:rsidP="00000000" w:rsidRDefault="00000000" w:rsidRPr="00000000" w14:paraId="0000045A">
      <w:pPr>
        <w:spacing w:after="0" w:before="0" w:lineRule="auto"/>
        <w:rPr/>
      </w:pPr>
      <w:r w:rsidDel="00000000" w:rsidR="00000000" w:rsidRPr="00000000">
        <w:rPr>
          <w:rtl w:val="0"/>
        </w:rPr>
        <w:t xml:space="preserve">KEITH: -if he leaves anything else happens? </w:t>
      </w:r>
    </w:p>
    <w:p w:rsidR="00000000" w:rsidDel="00000000" w:rsidP="00000000" w:rsidRDefault="00000000" w:rsidRPr="00000000" w14:paraId="0000045B">
      <w:pPr>
        <w:spacing w:after="0" w:before="0" w:lineRule="auto"/>
        <w:rPr/>
      </w:pPr>
      <w:r w:rsidDel="00000000" w:rsidR="00000000" w:rsidRPr="00000000">
        <w:rPr>
          <w:rtl w:val="0"/>
        </w:rPr>
      </w:r>
    </w:p>
    <w:p w:rsidR="00000000" w:rsidDel="00000000" w:rsidP="00000000" w:rsidRDefault="00000000" w:rsidRPr="00000000" w14:paraId="0000045C">
      <w:pPr>
        <w:spacing w:after="0" w:before="0" w:lineRule="auto"/>
        <w:rPr/>
      </w:pPr>
      <w:r w:rsidDel="00000000" w:rsidR="00000000" w:rsidRPr="00000000">
        <w:rPr>
          <w:rtl w:val="0"/>
        </w:rPr>
        <w:t xml:space="preserve">AUSTIN: I think at the- towards... So, this is, again, one of those situations where friends can like, start in a kind of polite debate, and then it ends up getting heated. And one of the last things they say to each other is... I think Giovanni says to Vincenzo- Giovanni is the military soldier type- he says- he kind of reaches out with his spectral hand and puts it Vincen- Vincen-jo’s- Vin</w:t>
      </w:r>
      <w:r w:rsidDel="00000000" w:rsidR="00000000" w:rsidRPr="00000000">
        <w:rPr>
          <w:i w:val="1"/>
          <w:rtl w:val="0"/>
        </w:rPr>
        <w:t xml:space="preserve">cenzo</w:t>
      </w:r>
      <w:r w:rsidDel="00000000" w:rsidR="00000000" w:rsidRPr="00000000">
        <w:rPr>
          <w:rtl w:val="0"/>
        </w:rPr>
        <w:t xml:space="preserve">’s shoulder and says, </w:t>
      </w:r>
    </w:p>
    <w:p w:rsidR="00000000" w:rsidDel="00000000" w:rsidP="00000000" w:rsidRDefault="00000000" w:rsidRPr="00000000" w14:paraId="0000045D">
      <w:pPr>
        <w:spacing w:after="0" w:before="0" w:lineRule="auto"/>
        <w:rPr/>
      </w:pPr>
      <w:r w:rsidDel="00000000" w:rsidR="00000000" w:rsidRPr="00000000">
        <w:rPr>
          <w:rtl w:val="0"/>
        </w:rPr>
      </w:r>
    </w:p>
    <w:p w:rsidR="00000000" w:rsidDel="00000000" w:rsidP="00000000" w:rsidRDefault="00000000" w:rsidRPr="00000000" w14:paraId="0000045E">
      <w:pPr>
        <w:spacing w:after="0" w:before="0" w:lineRule="auto"/>
        <w:ind w:left="720" w:firstLine="0"/>
        <w:rPr/>
      </w:pPr>
      <w:r w:rsidDel="00000000" w:rsidR="00000000" w:rsidRPr="00000000">
        <w:rPr>
          <w:rtl w:val="0"/>
        </w:rPr>
        <w:t xml:space="preserve">Austin (as GIOVANNI): The boy killed his father. There's no coming back from that.</w:t>
      </w:r>
    </w:p>
    <w:p w:rsidR="00000000" w:rsidDel="00000000" w:rsidP="00000000" w:rsidRDefault="00000000" w:rsidRPr="00000000" w14:paraId="0000045F">
      <w:pPr>
        <w:spacing w:after="0" w:before="0" w:lineRule="auto"/>
        <w:ind w:left="720" w:firstLine="0"/>
        <w:rPr/>
      </w:pPr>
      <w:r w:rsidDel="00000000" w:rsidR="00000000" w:rsidRPr="00000000">
        <w:rPr>
          <w:rtl w:val="0"/>
        </w:rPr>
      </w:r>
    </w:p>
    <w:p w:rsidR="00000000" w:rsidDel="00000000" w:rsidP="00000000" w:rsidRDefault="00000000" w:rsidRPr="00000000" w14:paraId="00000460">
      <w:pPr>
        <w:spacing w:after="0" w:before="0" w:lineRule="auto"/>
        <w:ind w:left="0" w:firstLine="0"/>
        <w:rPr/>
      </w:pPr>
      <w:r w:rsidDel="00000000" w:rsidR="00000000" w:rsidRPr="00000000">
        <w:rPr>
          <w:rtl w:val="0"/>
        </w:rPr>
        <w:t xml:space="preserve">KEITH: </w:t>
      </w:r>
      <w:r w:rsidDel="00000000" w:rsidR="00000000" w:rsidRPr="00000000">
        <w:rPr>
          <w:i w:val="1"/>
          <w:rtl w:val="0"/>
        </w:rPr>
        <w:t xml:space="preserve">[whispers]</w:t>
      </w:r>
      <w:r w:rsidDel="00000000" w:rsidR="00000000" w:rsidRPr="00000000">
        <w:rPr>
          <w:rtl w:val="0"/>
        </w:rPr>
        <w:t xml:space="preserve"> Oh shit.</w:t>
      </w:r>
    </w:p>
    <w:p w:rsidR="00000000" w:rsidDel="00000000" w:rsidP="00000000" w:rsidRDefault="00000000" w:rsidRPr="00000000" w14:paraId="00000461">
      <w:pPr>
        <w:spacing w:after="0" w:before="0" w:lineRule="auto"/>
        <w:ind w:left="720" w:firstLine="0"/>
        <w:rPr/>
      </w:pPr>
      <w:r w:rsidDel="00000000" w:rsidR="00000000" w:rsidRPr="00000000">
        <w:rPr>
          <w:rtl w:val="0"/>
        </w:rPr>
      </w:r>
    </w:p>
    <w:p w:rsidR="00000000" w:rsidDel="00000000" w:rsidP="00000000" w:rsidRDefault="00000000" w:rsidRPr="00000000" w14:paraId="00000462">
      <w:pPr>
        <w:spacing w:after="0" w:before="0" w:lineRule="auto"/>
        <w:ind w:left="0" w:firstLine="0"/>
        <w:rPr/>
      </w:pPr>
      <w:r w:rsidDel="00000000" w:rsidR="00000000" w:rsidRPr="00000000">
        <w:rPr>
          <w:rtl w:val="0"/>
        </w:rPr>
        <w:t xml:space="preserve">AUSTIN: And he turns and walk- and like- and like-, uh, Vincenzo shrugs the hand off of him, and he shakes his head, and they separate from each other. And- and as they walk away, Giovanni says,</w:t>
      </w:r>
    </w:p>
    <w:p w:rsidR="00000000" w:rsidDel="00000000" w:rsidP="00000000" w:rsidRDefault="00000000" w:rsidRPr="00000000" w14:paraId="00000463">
      <w:pPr>
        <w:spacing w:after="0" w:before="0" w:lineRule="auto"/>
        <w:ind w:left="0" w:firstLine="0"/>
        <w:rPr/>
      </w:pPr>
      <w:r w:rsidDel="00000000" w:rsidR="00000000" w:rsidRPr="00000000">
        <w:rPr>
          <w:rtl w:val="0"/>
        </w:rPr>
      </w:r>
    </w:p>
    <w:p w:rsidR="00000000" w:rsidDel="00000000" w:rsidP="00000000" w:rsidRDefault="00000000" w:rsidRPr="00000000" w14:paraId="00000464">
      <w:pPr>
        <w:spacing w:after="0" w:before="0" w:lineRule="auto"/>
        <w:ind w:left="720" w:firstLine="0"/>
        <w:rPr/>
      </w:pPr>
      <w:r w:rsidDel="00000000" w:rsidR="00000000" w:rsidRPr="00000000">
        <w:rPr>
          <w:rtl w:val="0"/>
        </w:rPr>
        <w:t xml:space="preserve">Austin (as GIOVANNI): Next week? </w:t>
      </w:r>
    </w:p>
    <w:p w:rsidR="00000000" w:rsidDel="00000000" w:rsidP="00000000" w:rsidRDefault="00000000" w:rsidRPr="00000000" w14:paraId="00000465">
      <w:pPr>
        <w:spacing w:after="0" w:before="0" w:lineRule="auto"/>
        <w:ind w:left="720" w:firstLine="0"/>
        <w:rPr/>
      </w:pPr>
      <w:r w:rsidDel="00000000" w:rsidR="00000000" w:rsidRPr="00000000">
        <w:rPr>
          <w:rtl w:val="0"/>
        </w:rPr>
      </w:r>
    </w:p>
    <w:p w:rsidR="00000000" w:rsidDel="00000000" w:rsidP="00000000" w:rsidRDefault="00000000" w:rsidRPr="00000000" w14:paraId="00000466">
      <w:pPr>
        <w:spacing w:after="0" w:before="0" w:lineRule="auto"/>
        <w:ind w:left="0" w:firstLine="0"/>
        <w:rPr/>
      </w:pPr>
      <w:r w:rsidDel="00000000" w:rsidR="00000000" w:rsidRPr="00000000">
        <w:rPr>
          <w:rtl w:val="0"/>
        </w:rPr>
        <w:t xml:space="preserve">AUSTIN: And Vincenzo and- yeah, Vincenzo nods and says, </w:t>
      </w:r>
    </w:p>
    <w:p w:rsidR="00000000" w:rsidDel="00000000" w:rsidP="00000000" w:rsidRDefault="00000000" w:rsidRPr="00000000" w14:paraId="00000467">
      <w:pPr>
        <w:spacing w:after="0" w:before="0" w:lineRule="auto"/>
        <w:ind w:left="0" w:firstLine="0"/>
        <w:rPr/>
      </w:pPr>
      <w:r w:rsidDel="00000000" w:rsidR="00000000" w:rsidRPr="00000000">
        <w:rPr>
          <w:rtl w:val="0"/>
        </w:rPr>
      </w:r>
    </w:p>
    <w:p w:rsidR="00000000" w:rsidDel="00000000" w:rsidP="00000000" w:rsidRDefault="00000000" w:rsidRPr="00000000" w14:paraId="00000468">
      <w:pPr>
        <w:spacing w:after="0" w:before="0" w:lineRule="auto"/>
        <w:ind w:left="720" w:firstLine="0"/>
        <w:rPr/>
      </w:pPr>
      <w:r w:rsidDel="00000000" w:rsidR="00000000" w:rsidRPr="00000000">
        <w:rPr>
          <w:rtl w:val="0"/>
        </w:rPr>
        <w:t xml:space="preserve">Austin (as VINCENZO): Next week. </w:t>
      </w:r>
    </w:p>
    <w:p w:rsidR="00000000" w:rsidDel="00000000" w:rsidP="00000000" w:rsidRDefault="00000000" w:rsidRPr="00000000" w14:paraId="00000469">
      <w:pPr>
        <w:spacing w:after="0" w:before="0" w:lineRule="auto"/>
        <w:ind w:left="720" w:firstLine="0"/>
        <w:rPr/>
      </w:pPr>
      <w:r w:rsidDel="00000000" w:rsidR="00000000" w:rsidRPr="00000000">
        <w:rPr>
          <w:rtl w:val="0"/>
        </w:rPr>
      </w:r>
    </w:p>
    <w:p w:rsidR="00000000" w:rsidDel="00000000" w:rsidP="00000000" w:rsidRDefault="00000000" w:rsidRPr="00000000" w14:paraId="0000046A">
      <w:pPr>
        <w:spacing w:after="0" w:before="0" w:lineRule="auto"/>
        <w:ind w:left="0" w:firstLine="0"/>
        <w:rPr/>
      </w:pPr>
      <w:r w:rsidDel="00000000" w:rsidR="00000000" w:rsidRPr="00000000">
        <w:rPr>
          <w:rtl w:val="0"/>
        </w:rPr>
        <w:t xml:space="preserve">AUSTIN: What do you do? </w:t>
      </w:r>
    </w:p>
    <w:p w:rsidR="00000000" w:rsidDel="00000000" w:rsidP="00000000" w:rsidRDefault="00000000" w:rsidRPr="00000000" w14:paraId="0000046B">
      <w:pPr>
        <w:spacing w:after="0" w:before="0" w:lineRule="auto"/>
        <w:ind w:left="0" w:firstLine="0"/>
        <w:rPr>
          <w:i w:val="1"/>
        </w:rPr>
      </w:pPr>
      <w:r w:rsidDel="00000000" w:rsidR="00000000" w:rsidRPr="00000000">
        <w:rPr>
          <w:rtl w:val="0"/>
        </w:rPr>
      </w:r>
    </w:p>
    <w:p w:rsidR="00000000" w:rsidDel="00000000" w:rsidP="00000000" w:rsidRDefault="00000000" w:rsidRPr="00000000" w14:paraId="0000046C">
      <w:pPr>
        <w:spacing w:after="0" w:before="0" w:lineRule="auto"/>
        <w:ind w:left="0" w:firstLine="0"/>
        <w:rPr/>
      </w:pPr>
      <w:r w:rsidDel="00000000" w:rsidR="00000000" w:rsidRPr="00000000">
        <w:rPr>
          <w:rtl w:val="0"/>
        </w:rPr>
        <w:t xml:space="preserve">ALI: </w:t>
      </w:r>
      <w:r w:rsidDel="00000000" w:rsidR="00000000" w:rsidRPr="00000000">
        <w:rPr>
          <w:i w:val="1"/>
          <w:rtl w:val="0"/>
        </w:rPr>
        <w:t xml:space="preserve">[whimpers] </w:t>
      </w:r>
      <w:r w:rsidDel="00000000" w:rsidR="00000000" w:rsidRPr="00000000">
        <w:rPr>
          <w:rtl w:val="0"/>
        </w:rPr>
        <w:t xml:space="preserve">Friends.</w:t>
      </w:r>
    </w:p>
    <w:p w:rsidR="00000000" w:rsidDel="00000000" w:rsidP="00000000" w:rsidRDefault="00000000" w:rsidRPr="00000000" w14:paraId="0000046D">
      <w:pPr>
        <w:spacing w:after="0" w:before="0" w:lineRule="auto"/>
        <w:ind w:left="0" w:firstLine="0"/>
        <w:rPr/>
      </w:pPr>
      <w:r w:rsidDel="00000000" w:rsidR="00000000" w:rsidRPr="00000000">
        <w:rPr>
          <w:rtl w:val="0"/>
        </w:rPr>
      </w:r>
    </w:p>
    <w:p w:rsidR="00000000" w:rsidDel="00000000" w:rsidP="00000000" w:rsidRDefault="00000000" w:rsidRPr="00000000" w14:paraId="0000046E">
      <w:pPr>
        <w:spacing w:after="0" w:before="0" w:lineRule="auto"/>
        <w:ind w:left="0" w:firstLine="0"/>
        <w:rPr/>
      </w:pPr>
      <w:r w:rsidDel="00000000" w:rsidR="00000000" w:rsidRPr="00000000">
        <w:rPr>
          <w:rtl w:val="0"/>
        </w:rPr>
        <w:t xml:space="preserve">KEITH: Um… </w:t>
      </w:r>
    </w:p>
    <w:p w:rsidR="00000000" w:rsidDel="00000000" w:rsidP="00000000" w:rsidRDefault="00000000" w:rsidRPr="00000000" w14:paraId="0000046F">
      <w:pPr>
        <w:spacing w:after="0" w:before="0" w:lineRule="auto"/>
        <w:ind w:left="0" w:firstLine="0"/>
        <w:rPr/>
      </w:pPr>
      <w:r w:rsidDel="00000000" w:rsidR="00000000" w:rsidRPr="00000000">
        <w:rPr>
          <w:rtl w:val="0"/>
        </w:rPr>
      </w:r>
    </w:p>
    <w:p w:rsidR="00000000" w:rsidDel="00000000" w:rsidP="00000000" w:rsidRDefault="00000000" w:rsidRPr="00000000" w14:paraId="00000470">
      <w:pPr>
        <w:spacing w:after="0" w:before="0" w:lineRule="auto"/>
        <w:ind w:left="0" w:firstLine="0"/>
        <w:rPr/>
      </w:pPr>
      <w:r w:rsidDel="00000000" w:rsidR="00000000" w:rsidRPr="00000000">
        <w:rPr>
          <w:rtl w:val="0"/>
        </w:rPr>
        <w:t xml:space="preserve">AUSTIN: What do you do? </w:t>
      </w:r>
      <w:r w:rsidDel="00000000" w:rsidR="00000000" w:rsidRPr="00000000">
        <w:rPr>
          <w:i w:val="1"/>
          <w:rtl w:val="0"/>
        </w:rPr>
        <w:t xml:space="preserve">[Ali laughs]</w:t>
      </w:r>
      <w:r w:rsidDel="00000000" w:rsidR="00000000" w:rsidRPr="00000000">
        <w:rPr>
          <w:rtl w:val="0"/>
        </w:rPr>
        <w:t xml:space="preserve"> </w:t>
      </w:r>
    </w:p>
    <w:p w:rsidR="00000000" w:rsidDel="00000000" w:rsidP="00000000" w:rsidRDefault="00000000" w:rsidRPr="00000000" w14:paraId="00000471">
      <w:pPr>
        <w:spacing w:after="0" w:before="0" w:lineRule="auto"/>
        <w:ind w:left="0" w:firstLine="0"/>
        <w:rPr/>
      </w:pPr>
      <w:r w:rsidDel="00000000" w:rsidR="00000000" w:rsidRPr="00000000">
        <w:rPr>
          <w:rtl w:val="0"/>
        </w:rPr>
      </w:r>
    </w:p>
    <w:p w:rsidR="00000000" w:rsidDel="00000000" w:rsidP="00000000" w:rsidRDefault="00000000" w:rsidRPr="00000000" w14:paraId="00000472">
      <w:pPr>
        <w:spacing w:after="0" w:before="0" w:lineRule="auto"/>
        <w:ind w:left="0" w:firstLine="0"/>
        <w:rPr/>
      </w:pPr>
      <w:r w:rsidDel="00000000" w:rsidR="00000000" w:rsidRPr="00000000">
        <w:rPr>
          <w:rtl w:val="0"/>
        </w:rPr>
        <w:t xml:space="preserve">KEITH: I think-</w:t>
      </w:r>
    </w:p>
    <w:p w:rsidR="00000000" w:rsidDel="00000000" w:rsidP="00000000" w:rsidRDefault="00000000" w:rsidRPr="00000000" w14:paraId="00000473">
      <w:pPr>
        <w:spacing w:after="0" w:before="0" w:lineRule="auto"/>
        <w:ind w:left="0" w:firstLine="0"/>
        <w:rPr/>
      </w:pPr>
      <w:r w:rsidDel="00000000" w:rsidR="00000000" w:rsidRPr="00000000">
        <w:rPr>
          <w:rtl w:val="0"/>
        </w:rPr>
      </w:r>
    </w:p>
    <w:p w:rsidR="00000000" w:rsidDel="00000000" w:rsidP="00000000" w:rsidRDefault="00000000" w:rsidRPr="00000000" w14:paraId="00000474">
      <w:pPr>
        <w:spacing w:after="0" w:before="0" w:lineRule="auto"/>
        <w:ind w:left="0" w:firstLine="0"/>
        <w:rPr/>
      </w:pPr>
      <w:r w:rsidDel="00000000" w:rsidR="00000000" w:rsidRPr="00000000">
        <w:rPr>
          <w:rtl w:val="0"/>
        </w:rPr>
        <w:t xml:space="preserve">ALI: That was pretty heavy. </w:t>
      </w:r>
    </w:p>
    <w:p w:rsidR="00000000" w:rsidDel="00000000" w:rsidP="00000000" w:rsidRDefault="00000000" w:rsidRPr="00000000" w14:paraId="00000475">
      <w:pPr>
        <w:spacing w:after="0" w:before="0" w:lineRule="auto"/>
        <w:ind w:left="0" w:firstLine="0"/>
        <w:rPr/>
      </w:pPr>
      <w:r w:rsidDel="00000000" w:rsidR="00000000" w:rsidRPr="00000000">
        <w:rPr>
          <w:rtl w:val="0"/>
        </w:rPr>
      </w:r>
    </w:p>
    <w:p w:rsidR="00000000" w:rsidDel="00000000" w:rsidP="00000000" w:rsidRDefault="00000000" w:rsidRPr="00000000" w14:paraId="00000476">
      <w:pPr>
        <w:spacing w:after="0" w:before="0" w:lineRule="auto"/>
        <w:ind w:left="0" w:firstLine="0"/>
        <w:rPr/>
      </w:pPr>
      <w:r w:rsidDel="00000000" w:rsidR="00000000" w:rsidRPr="00000000">
        <w:rPr>
          <w:rtl w:val="0"/>
        </w:rPr>
        <w:t xml:space="preserve">KEITH: Yeah. It was pretty- Man. Fuckin’ killed his dad! Maybe his dad was a dick. Who knows? </w:t>
      </w:r>
    </w:p>
    <w:p w:rsidR="00000000" w:rsidDel="00000000" w:rsidP="00000000" w:rsidRDefault="00000000" w:rsidRPr="00000000" w14:paraId="00000477">
      <w:pPr>
        <w:spacing w:after="0" w:before="0" w:lineRule="auto"/>
        <w:ind w:left="0" w:firstLine="0"/>
        <w:rPr/>
      </w:pPr>
      <w:r w:rsidDel="00000000" w:rsidR="00000000" w:rsidRPr="00000000">
        <w:rPr>
          <w:rtl w:val="0"/>
        </w:rPr>
      </w:r>
    </w:p>
    <w:p w:rsidR="00000000" w:rsidDel="00000000" w:rsidP="00000000" w:rsidRDefault="00000000" w:rsidRPr="00000000" w14:paraId="00000478">
      <w:pPr>
        <w:spacing w:after="0" w:before="0" w:lineRule="auto"/>
        <w:ind w:left="0" w:firstLine="0"/>
        <w:rPr/>
      </w:pPr>
      <w:r w:rsidDel="00000000" w:rsidR="00000000" w:rsidRPr="00000000">
        <w:rPr>
          <w:rtl w:val="0"/>
        </w:rPr>
        <w:t xml:space="preserve">AUSTIN: Who knows?</w:t>
      </w:r>
    </w:p>
    <w:p w:rsidR="00000000" w:rsidDel="00000000" w:rsidP="00000000" w:rsidRDefault="00000000" w:rsidRPr="00000000" w14:paraId="00000479">
      <w:pPr>
        <w:spacing w:after="0" w:before="0" w:lineRule="auto"/>
        <w:ind w:left="0" w:firstLine="0"/>
        <w:rPr/>
      </w:pPr>
      <w:r w:rsidDel="00000000" w:rsidR="00000000" w:rsidRPr="00000000">
        <w:rPr>
          <w:rtl w:val="0"/>
        </w:rPr>
      </w:r>
    </w:p>
    <w:p w:rsidR="00000000" w:rsidDel="00000000" w:rsidP="00000000" w:rsidRDefault="00000000" w:rsidRPr="00000000" w14:paraId="0000047A">
      <w:pPr>
        <w:spacing w:after="0" w:before="0" w:lineRule="auto"/>
        <w:ind w:left="0" w:firstLine="0"/>
        <w:rPr/>
      </w:pPr>
      <w:r w:rsidDel="00000000" w:rsidR="00000000" w:rsidRPr="00000000">
        <w:rPr>
          <w:rtl w:val="0"/>
        </w:rPr>
        <w:t xml:space="preserve">KEITH: Dads- Fuck Dads. </w:t>
      </w:r>
    </w:p>
    <w:p w:rsidR="00000000" w:rsidDel="00000000" w:rsidP="00000000" w:rsidRDefault="00000000" w:rsidRPr="00000000" w14:paraId="0000047B">
      <w:pPr>
        <w:spacing w:after="0" w:before="0" w:lineRule="auto"/>
        <w:ind w:left="0" w:firstLine="0"/>
        <w:rPr/>
      </w:pPr>
      <w:r w:rsidDel="00000000" w:rsidR="00000000" w:rsidRPr="00000000">
        <w:rPr>
          <w:rtl w:val="0"/>
        </w:rPr>
      </w:r>
    </w:p>
    <w:p w:rsidR="00000000" w:rsidDel="00000000" w:rsidP="00000000" w:rsidRDefault="00000000" w:rsidRPr="00000000" w14:paraId="0000047C">
      <w:pPr>
        <w:spacing w:after="0" w:before="0" w:lineRule="auto"/>
        <w:ind w:left="0" w:firstLine="0"/>
        <w:rPr/>
      </w:pPr>
      <w:r w:rsidDel="00000000" w:rsidR="00000000" w:rsidRPr="00000000">
        <w:rPr>
          <w:rtl w:val="0"/>
        </w:rPr>
        <w:t xml:space="preserve">AUSTIN: Let's go back to- let's go back to Lem for a moment here. </w:t>
      </w:r>
    </w:p>
    <w:p w:rsidR="00000000" w:rsidDel="00000000" w:rsidP="00000000" w:rsidRDefault="00000000" w:rsidRPr="00000000" w14:paraId="0000047D">
      <w:pPr>
        <w:spacing w:after="0" w:before="0" w:lineRule="auto"/>
        <w:ind w:left="0" w:firstLine="0"/>
        <w:rPr/>
      </w:pPr>
      <w:r w:rsidDel="00000000" w:rsidR="00000000" w:rsidRPr="00000000">
        <w:rPr>
          <w:rtl w:val="0"/>
        </w:rPr>
      </w:r>
    </w:p>
    <w:p w:rsidR="00000000" w:rsidDel="00000000" w:rsidP="00000000" w:rsidRDefault="00000000" w:rsidRPr="00000000" w14:paraId="0000047E">
      <w:pPr>
        <w:spacing w:after="0" w:before="0" w:lineRule="auto"/>
        <w:ind w:left="0" w:firstLine="0"/>
        <w:rPr/>
      </w:pPr>
      <w:r w:rsidDel="00000000" w:rsidR="00000000" w:rsidRPr="00000000">
        <w:rPr>
          <w:rtl w:val="0"/>
        </w:rPr>
        <w:t xml:space="preserve">KEITH: Okay. Yeah. </w:t>
      </w:r>
    </w:p>
    <w:p w:rsidR="00000000" w:rsidDel="00000000" w:rsidP="00000000" w:rsidRDefault="00000000" w:rsidRPr="00000000" w14:paraId="0000047F">
      <w:pPr>
        <w:spacing w:after="0" w:before="0" w:lineRule="auto"/>
        <w:ind w:left="0" w:firstLine="0"/>
        <w:rPr/>
      </w:pPr>
      <w:r w:rsidDel="00000000" w:rsidR="00000000" w:rsidRPr="00000000">
        <w:rPr>
          <w:rtl w:val="0"/>
        </w:rPr>
      </w:r>
    </w:p>
    <w:p w:rsidR="00000000" w:rsidDel="00000000" w:rsidP="00000000" w:rsidRDefault="00000000" w:rsidRPr="00000000" w14:paraId="00000480">
      <w:pPr>
        <w:spacing w:after="0" w:before="0" w:lineRule="auto"/>
        <w:ind w:left="0" w:firstLine="0"/>
        <w:rPr/>
      </w:pPr>
      <w:r w:rsidDel="00000000" w:rsidR="00000000" w:rsidRPr="00000000">
        <w:rPr>
          <w:rtl w:val="0"/>
        </w:rPr>
        <w:t xml:space="preserve">JACK: How does it stand where I am at the moment? </w:t>
      </w:r>
    </w:p>
    <w:p w:rsidR="00000000" w:rsidDel="00000000" w:rsidP="00000000" w:rsidRDefault="00000000" w:rsidRPr="00000000" w14:paraId="00000481">
      <w:pPr>
        <w:spacing w:after="0" w:before="0" w:lineRule="auto"/>
        <w:ind w:left="0" w:firstLine="0"/>
        <w:rPr/>
      </w:pPr>
      <w:r w:rsidDel="00000000" w:rsidR="00000000" w:rsidRPr="00000000">
        <w:rPr>
          <w:rtl w:val="0"/>
        </w:rPr>
      </w:r>
    </w:p>
    <w:p w:rsidR="00000000" w:rsidDel="00000000" w:rsidP="00000000" w:rsidRDefault="00000000" w:rsidRPr="00000000" w14:paraId="00000482">
      <w:pPr>
        <w:spacing w:after="0" w:before="0" w:lineRule="auto"/>
        <w:ind w:left="0" w:firstLine="0"/>
        <w:rPr/>
      </w:pPr>
      <w:r w:rsidDel="00000000" w:rsidR="00000000" w:rsidRPr="00000000">
        <w:rPr>
          <w:rtl w:val="0"/>
        </w:rPr>
        <w:t xml:space="preserve">AUSTIN: You guys shook hands. He says- I think at this point, he's just like- </w:t>
      </w:r>
      <w:r w:rsidDel="00000000" w:rsidR="00000000" w:rsidRPr="00000000">
        <w:rPr>
          <w:i w:val="1"/>
          <w:rtl w:val="0"/>
        </w:rPr>
        <w:t xml:space="preserve">[laughs]</w:t>
      </w:r>
      <w:r w:rsidDel="00000000" w:rsidR="00000000" w:rsidRPr="00000000">
        <w:rPr>
          <w:rtl w:val="0"/>
        </w:rPr>
        <w:t xml:space="preserve"> </w:t>
      </w:r>
    </w:p>
    <w:p w:rsidR="00000000" w:rsidDel="00000000" w:rsidP="00000000" w:rsidRDefault="00000000" w:rsidRPr="00000000" w14:paraId="00000483">
      <w:pPr>
        <w:spacing w:after="0" w:before="0" w:lineRule="auto"/>
        <w:ind w:left="0" w:firstLine="0"/>
        <w:rPr/>
      </w:pPr>
      <w:r w:rsidDel="00000000" w:rsidR="00000000" w:rsidRPr="00000000">
        <w:rPr>
          <w:rtl w:val="0"/>
        </w:rPr>
      </w:r>
    </w:p>
    <w:p w:rsidR="00000000" w:rsidDel="00000000" w:rsidP="00000000" w:rsidRDefault="00000000" w:rsidRPr="00000000" w14:paraId="00000484">
      <w:pPr>
        <w:spacing w:after="0" w:before="0" w:lineRule="auto"/>
        <w:ind w:left="0" w:firstLine="0"/>
        <w:rPr/>
      </w:pPr>
      <w:r w:rsidDel="00000000" w:rsidR="00000000" w:rsidRPr="00000000">
        <w:rPr>
          <w:rtl w:val="0"/>
        </w:rPr>
        <w:t xml:space="preserve">KEITH: He’s like, had it- </w:t>
      </w:r>
      <w:r w:rsidDel="00000000" w:rsidR="00000000" w:rsidRPr="00000000">
        <w:rPr>
          <w:i w:val="1"/>
          <w:rtl w:val="0"/>
        </w:rPr>
        <w:t xml:space="preserve">[laughs]</w:t>
      </w:r>
      <w:r w:rsidDel="00000000" w:rsidR="00000000" w:rsidRPr="00000000">
        <w:rPr>
          <w:rtl w:val="0"/>
        </w:rPr>
        <w:t xml:space="preserve"> It seems like Emmanuel's whole thing is, ‘I've had it up to here with this tourist.’</w:t>
      </w:r>
    </w:p>
    <w:p w:rsidR="00000000" w:rsidDel="00000000" w:rsidP="00000000" w:rsidRDefault="00000000" w:rsidRPr="00000000" w14:paraId="00000485">
      <w:pPr>
        <w:spacing w:after="0" w:before="0" w:lineRule="auto"/>
        <w:ind w:left="0" w:firstLine="0"/>
        <w:rPr/>
      </w:pPr>
      <w:r w:rsidDel="00000000" w:rsidR="00000000" w:rsidRPr="00000000">
        <w:rPr>
          <w:rtl w:val="0"/>
        </w:rPr>
      </w:r>
    </w:p>
    <w:p w:rsidR="00000000" w:rsidDel="00000000" w:rsidP="00000000" w:rsidRDefault="00000000" w:rsidRPr="00000000" w14:paraId="00000486">
      <w:pPr>
        <w:spacing w:after="0" w:before="0" w:lineRule="auto"/>
        <w:ind w:left="0" w:firstLine="0"/>
        <w:rPr/>
      </w:pPr>
      <w:r w:rsidDel="00000000" w:rsidR="00000000" w:rsidRPr="00000000">
        <w:rPr>
          <w:rtl w:val="0"/>
        </w:rPr>
        <w:t xml:space="preserve">AUSTIN: Yeah, but he’s also kind of- Like, just like when they fought, you know, there was like, a resignation of like, ‘Well, I’m fuckin stuck with this guy.’ </w:t>
      </w:r>
    </w:p>
    <w:p w:rsidR="00000000" w:rsidDel="00000000" w:rsidP="00000000" w:rsidRDefault="00000000" w:rsidRPr="00000000" w14:paraId="00000487">
      <w:pPr>
        <w:spacing w:after="0" w:before="0" w:lineRule="auto"/>
        <w:ind w:left="0" w:firstLine="0"/>
        <w:rPr/>
      </w:pPr>
      <w:r w:rsidDel="00000000" w:rsidR="00000000" w:rsidRPr="00000000">
        <w:rPr>
          <w:rtl w:val="0"/>
        </w:rPr>
      </w:r>
    </w:p>
    <w:p w:rsidR="00000000" w:rsidDel="00000000" w:rsidP="00000000" w:rsidRDefault="00000000" w:rsidRPr="00000000" w14:paraId="00000488">
      <w:pPr>
        <w:spacing w:after="0" w:before="0" w:lineRule="auto"/>
        <w:ind w:left="0" w:firstLine="0"/>
        <w:rPr/>
      </w:pPr>
      <w:r w:rsidDel="00000000" w:rsidR="00000000" w:rsidRPr="00000000">
        <w:rPr>
          <w:rtl w:val="0"/>
        </w:rPr>
        <w:t xml:space="preserve">JACK:</w:t>
      </w:r>
      <w:r w:rsidDel="00000000" w:rsidR="00000000" w:rsidRPr="00000000">
        <w:rPr>
          <w:i w:val="1"/>
          <w:rtl w:val="0"/>
        </w:rPr>
        <w:t xml:space="preserve"> [laughs]</w:t>
      </w:r>
      <w:r w:rsidDel="00000000" w:rsidR="00000000" w:rsidRPr="00000000">
        <w:rPr>
          <w:rtl w:val="0"/>
        </w:rPr>
        <w:t xml:space="preserve"> He knew it from the start.</w:t>
      </w:r>
    </w:p>
    <w:p w:rsidR="00000000" w:rsidDel="00000000" w:rsidP="00000000" w:rsidRDefault="00000000" w:rsidRPr="00000000" w14:paraId="00000489">
      <w:pPr>
        <w:spacing w:after="0" w:before="0" w:lineRule="auto"/>
        <w:ind w:left="0" w:firstLine="0"/>
        <w:rPr/>
      </w:pPr>
      <w:r w:rsidDel="00000000" w:rsidR="00000000" w:rsidRPr="00000000">
        <w:rPr>
          <w:rtl w:val="0"/>
        </w:rPr>
      </w:r>
    </w:p>
    <w:p w:rsidR="00000000" w:rsidDel="00000000" w:rsidP="00000000" w:rsidRDefault="00000000" w:rsidRPr="00000000" w14:paraId="0000048A">
      <w:pPr>
        <w:spacing w:after="0" w:before="0" w:lineRule="auto"/>
        <w:ind w:left="0" w:firstLine="0"/>
        <w:rPr/>
      </w:pPr>
      <w:r w:rsidDel="00000000" w:rsidR="00000000" w:rsidRPr="00000000">
        <w:rPr>
          <w:rtl w:val="0"/>
        </w:rPr>
        <w:t xml:space="preserve">AUSTIN: He's like- Yeah. He's like, </w:t>
      </w:r>
    </w:p>
    <w:p w:rsidR="00000000" w:rsidDel="00000000" w:rsidP="00000000" w:rsidRDefault="00000000" w:rsidRPr="00000000" w14:paraId="0000048B">
      <w:pPr>
        <w:spacing w:after="0" w:before="0" w:lineRule="auto"/>
        <w:ind w:left="0" w:firstLine="0"/>
        <w:rPr/>
      </w:pPr>
      <w:r w:rsidDel="00000000" w:rsidR="00000000" w:rsidRPr="00000000">
        <w:rPr>
          <w:rtl w:val="0"/>
        </w:rPr>
      </w:r>
    </w:p>
    <w:p w:rsidR="00000000" w:rsidDel="00000000" w:rsidP="00000000" w:rsidRDefault="00000000" w:rsidRPr="00000000" w14:paraId="0000048C">
      <w:pPr>
        <w:spacing w:after="0" w:before="0" w:lineRule="auto"/>
        <w:ind w:left="720" w:firstLine="0"/>
        <w:rPr/>
      </w:pPr>
      <w:r w:rsidDel="00000000" w:rsidR="00000000" w:rsidRPr="00000000">
        <w:rPr>
          <w:rtl w:val="0"/>
        </w:rPr>
        <w:t xml:space="preserve">Austin (as EMMANUEL): What- what do you want to do?</w:t>
      </w:r>
    </w:p>
    <w:p w:rsidR="00000000" w:rsidDel="00000000" w:rsidP="00000000" w:rsidRDefault="00000000" w:rsidRPr="00000000" w14:paraId="0000048D">
      <w:pPr>
        <w:spacing w:after="0" w:before="0" w:lineRule="auto"/>
        <w:ind w:left="720" w:firstLine="0"/>
        <w:rPr/>
      </w:pPr>
      <w:r w:rsidDel="00000000" w:rsidR="00000000" w:rsidRPr="00000000">
        <w:rPr>
          <w:rtl w:val="0"/>
        </w:rPr>
      </w:r>
    </w:p>
    <w:p w:rsidR="00000000" w:rsidDel="00000000" w:rsidP="00000000" w:rsidRDefault="00000000" w:rsidRPr="00000000" w14:paraId="0000048E">
      <w:pPr>
        <w:spacing w:after="0" w:before="0" w:lineRule="auto"/>
        <w:ind w:left="0" w:firstLine="0"/>
        <w:rPr>
          <w:i w:val="1"/>
        </w:rPr>
      </w:pPr>
      <w:r w:rsidDel="00000000" w:rsidR="00000000" w:rsidRPr="00000000">
        <w:rPr>
          <w:rtl w:val="0"/>
        </w:rPr>
        <w:t xml:space="preserve">AUSTIN: </w:t>
      </w:r>
      <w:r w:rsidDel="00000000" w:rsidR="00000000" w:rsidRPr="00000000">
        <w:rPr>
          <w:i w:val="1"/>
          <w:rtl w:val="0"/>
        </w:rPr>
        <w:t xml:space="preserve">[getting more excited; laughing]</w:t>
      </w:r>
      <w:r w:rsidDel="00000000" w:rsidR="00000000" w:rsidRPr="00000000">
        <w:rPr>
          <w:rtl w:val="0"/>
        </w:rPr>
        <w:t xml:space="preserve"> Like- like- </w:t>
      </w:r>
      <w:r w:rsidDel="00000000" w:rsidR="00000000" w:rsidRPr="00000000">
        <w:rPr>
          <w:i w:val="1"/>
          <w:rtl w:val="0"/>
        </w:rPr>
        <w:t xml:space="preserve">[Jack and Keith laugh]</w:t>
      </w:r>
    </w:p>
    <w:p w:rsidR="00000000" w:rsidDel="00000000" w:rsidP="00000000" w:rsidRDefault="00000000" w:rsidRPr="00000000" w14:paraId="0000048F">
      <w:pPr>
        <w:spacing w:after="0" w:before="0" w:lineRule="auto"/>
        <w:ind w:left="0" w:firstLine="0"/>
        <w:rPr/>
      </w:pPr>
      <w:r w:rsidDel="00000000" w:rsidR="00000000" w:rsidRPr="00000000">
        <w:rPr>
          <w:rtl w:val="0"/>
        </w:rPr>
      </w:r>
    </w:p>
    <w:p w:rsidR="00000000" w:rsidDel="00000000" w:rsidP="00000000" w:rsidRDefault="00000000" w:rsidRPr="00000000" w14:paraId="00000490">
      <w:pPr>
        <w:spacing w:after="0" w:before="0" w:lineRule="auto"/>
        <w:ind w:left="720" w:firstLine="0"/>
        <w:rPr/>
      </w:pPr>
      <w:r w:rsidDel="00000000" w:rsidR="00000000" w:rsidRPr="00000000">
        <w:rPr>
          <w:rtl w:val="0"/>
        </w:rPr>
        <w:t xml:space="preserve">Austin (as EMMANUEL): What's up? What are you-? I can tell you're really excited to be here, Lem. </w:t>
      </w:r>
    </w:p>
    <w:p w:rsidR="00000000" w:rsidDel="00000000" w:rsidP="00000000" w:rsidRDefault="00000000" w:rsidRPr="00000000" w14:paraId="00000491">
      <w:pPr>
        <w:spacing w:after="0" w:before="0" w:lineRule="auto"/>
        <w:ind w:left="720" w:firstLine="0"/>
        <w:rPr/>
      </w:pPr>
      <w:r w:rsidDel="00000000" w:rsidR="00000000" w:rsidRPr="00000000">
        <w:rPr>
          <w:rtl w:val="0"/>
        </w:rPr>
      </w:r>
    </w:p>
    <w:p w:rsidR="00000000" w:rsidDel="00000000" w:rsidP="00000000" w:rsidRDefault="00000000" w:rsidRPr="00000000" w14:paraId="00000492">
      <w:pPr>
        <w:spacing w:after="0" w:before="0" w:lineRule="auto"/>
        <w:ind w:left="720" w:firstLine="0"/>
        <w:rPr/>
      </w:pPr>
      <w:r w:rsidDel="00000000" w:rsidR="00000000" w:rsidRPr="00000000">
        <w:rPr>
          <w:rtl w:val="0"/>
        </w:rPr>
        <w:t xml:space="preserve">Jack (as LEM): </w:t>
      </w:r>
      <w:r w:rsidDel="00000000" w:rsidR="00000000" w:rsidRPr="00000000">
        <w:rPr>
          <w:i w:val="1"/>
          <w:rtl w:val="0"/>
        </w:rPr>
        <w:t xml:space="preserve">[laughs lightly] </w:t>
      </w:r>
      <w:r w:rsidDel="00000000" w:rsidR="00000000" w:rsidRPr="00000000">
        <w:rPr>
          <w:rtl w:val="0"/>
        </w:rPr>
        <w:t xml:space="preserve">Thank you. That means a lot. </w:t>
      </w:r>
    </w:p>
    <w:p w:rsidR="00000000" w:rsidDel="00000000" w:rsidP="00000000" w:rsidRDefault="00000000" w:rsidRPr="00000000" w14:paraId="00000493">
      <w:pPr>
        <w:spacing w:after="0" w:before="0" w:lineRule="auto"/>
        <w:ind w:left="720" w:firstLine="0"/>
        <w:rPr/>
      </w:pPr>
      <w:r w:rsidDel="00000000" w:rsidR="00000000" w:rsidRPr="00000000">
        <w:rPr>
          <w:rtl w:val="0"/>
        </w:rPr>
      </w:r>
    </w:p>
    <w:p w:rsidR="00000000" w:rsidDel="00000000" w:rsidP="00000000" w:rsidRDefault="00000000" w:rsidRPr="00000000" w14:paraId="00000494">
      <w:pPr>
        <w:spacing w:after="0" w:before="0" w:lineRule="auto"/>
        <w:ind w:left="720" w:firstLine="0"/>
        <w:rPr/>
      </w:pPr>
      <w:r w:rsidDel="00000000" w:rsidR="00000000" w:rsidRPr="00000000">
        <w:rPr>
          <w:rtl w:val="0"/>
        </w:rPr>
        <w:t xml:space="preserve">Austin (as EMMANUEL): I don't understand, and I wish I could convince you to leave. But while you're here...  What-</w:t>
      </w:r>
    </w:p>
    <w:p w:rsidR="00000000" w:rsidDel="00000000" w:rsidP="00000000" w:rsidRDefault="00000000" w:rsidRPr="00000000" w14:paraId="00000495">
      <w:pPr>
        <w:spacing w:after="0" w:before="0" w:lineRule="auto"/>
        <w:ind w:left="720" w:firstLine="0"/>
        <w:rPr/>
      </w:pPr>
      <w:r w:rsidDel="00000000" w:rsidR="00000000" w:rsidRPr="00000000">
        <w:rPr>
          <w:rtl w:val="0"/>
        </w:rPr>
      </w:r>
    </w:p>
    <w:p w:rsidR="00000000" w:rsidDel="00000000" w:rsidP="00000000" w:rsidRDefault="00000000" w:rsidRPr="00000000" w14:paraId="00000496">
      <w:pPr>
        <w:spacing w:after="0" w:before="0" w:lineRule="auto"/>
        <w:ind w:left="0" w:firstLine="0"/>
        <w:rPr/>
      </w:pPr>
      <w:r w:rsidDel="00000000" w:rsidR="00000000" w:rsidRPr="00000000">
        <w:rPr>
          <w:rtl w:val="0"/>
        </w:rPr>
        <w:t xml:space="preserve">AUSTIN: P.S. It's super lucky that Lem is obviously super excited to be here and like, can't even think about saving Calhoun because that would have been bad. It's really good that you were the one who- who gave that up. You know what I mean? </w:t>
      </w:r>
      <w:r w:rsidDel="00000000" w:rsidR="00000000" w:rsidRPr="00000000">
        <w:rPr>
          <w:i w:val="1"/>
          <w:rtl w:val="0"/>
        </w:rPr>
        <w:t xml:space="preserve">[Jack laughs]</w:t>
      </w:r>
      <w:r w:rsidDel="00000000" w:rsidR="00000000" w:rsidRPr="00000000">
        <w:rPr>
          <w:rtl w:val="0"/>
        </w:rPr>
        <w:t xml:space="preserve"> So, he just kind of like- His tone is like, when a friend visits town and- er you visit a friend’s place, but like, they haven't really planned anything. </w:t>
      </w:r>
      <w:r w:rsidDel="00000000" w:rsidR="00000000" w:rsidRPr="00000000">
        <w:rPr>
          <w:i w:val="1"/>
          <w:rtl w:val="0"/>
        </w:rPr>
        <w:t xml:space="preserve">[Jack laughs]</w:t>
      </w:r>
      <w:r w:rsidDel="00000000" w:rsidR="00000000" w:rsidRPr="00000000">
        <w:rPr>
          <w:rtl w:val="0"/>
        </w:rPr>
        <w:t xml:space="preserve"> It's like- it's that sort of like, we could just order pizza and drink beer. </w:t>
      </w:r>
      <w:r w:rsidDel="00000000" w:rsidR="00000000" w:rsidRPr="00000000">
        <w:rPr>
          <w:rtl w:val="0"/>
        </w:rPr>
        <w:t xml:space="preserve">Or like</w:t>
      </w:r>
      <w:r w:rsidDel="00000000" w:rsidR="00000000" w:rsidRPr="00000000">
        <w:rPr>
          <w:rtl w:val="0"/>
        </w:rPr>
        <w:t xml:space="preserve">, do you want to go to- do you want to go somewhere? Like, what do you-? Like, </w:t>
      </w:r>
    </w:p>
    <w:p w:rsidR="00000000" w:rsidDel="00000000" w:rsidP="00000000" w:rsidRDefault="00000000" w:rsidRPr="00000000" w14:paraId="00000497">
      <w:pPr>
        <w:spacing w:after="0" w:before="0" w:lineRule="auto"/>
        <w:ind w:left="0" w:firstLine="0"/>
        <w:rPr/>
      </w:pPr>
      <w:r w:rsidDel="00000000" w:rsidR="00000000" w:rsidRPr="00000000">
        <w:rPr>
          <w:rtl w:val="0"/>
        </w:rPr>
      </w:r>
    </w:p>
    <w:p w:rsidR="00000000" w:rsidDel="00000000" w:rsidP="00000000" w:rsidRDefault="00000000" w:rsidRPr="00000000" w14:paraId="00000498">
      <w:pPr>
        <w:spacing w:after="0" w:before="0" w:lineRule="auto"/>
        <w:ind w:left="720" w:firstLine="0"/>
        <w:rPr/>
      </w:pPr>
      <w:r w:rsidDel="00000000" w:rsidR="00000000" w:rsidRPr="00000000">
        <w:rPr>
          <w:rtl w:val="0"/>
        </w:rPr>
        <w:t xml:space="preserve">Austin (as EMMANUEL): What do you want to do, Lem? </w:t>
      </w:r>
    </w:p>
    <w:p w:rsidR="00000000" w:rsidDel="00000000" w:rsidP="00000000" w:rsidRDefault="00000000" w:rsidRPr="00000000" w14:paraId="00000499">
      <w:pPr>
        <w:spacing w:after="0" w:before="0" w:lineRule="auto"/>
        <w:ind w:left="720" w:firstLine="0"/>
        <w:rPr/>
      </w:pPr>
      <w:r w:rsidDel="00000000" w:rsidR="00000000" w:rsidRPr="00000000">
        <w:rPr>
          <w:rtl w:val="0"/>
        </w:rPr>
      </w:r>
    </w:p>
    <w:p w:rsidR="00000000" w:rsidDel="00000000" w:rsidP="00000000" w:rsidRDefault="00000000" w:rsidRPr="00000000" w14:paraId="0000049A">
      <w:pPr>
        <w:spacing w:after="0" w:before="0" w:lineRule="auto"/>
        <w:ind w:left="720" w:firstLine="0"/>
        <w:rPr>
          <w:i w:val="1"/>
        </w:rPr>
      </w:pPr>
      <w:r w:rsidDel="00000000" w:rsidR="00000000" w:rsidRPr="00000000">
        <w:rPr>
          <w:rtl w:val="0"/>
        </w:rPr>
        <w:t xml:space="preserve">Jack (as LEM): </w:t>
      </w:r>
      <w:r w:rsidDel="00000000" w:rsidR="00000000" w:rsidRPr="00000000">
        <w:rPr>
          <w:i w:val="1"/>
          <w:rtl w:val="0"/>
        </w:rPr>
        <w:t xml:space="preserve">[pauses]</w:t>
      </w:r>
      <w:r w:rsidDel="00000000" w:rsidR="00000000" w:rsidRPr="00000000">
        <w:rPr>
          <w:rtl w:val="0"/>
        </w:rPr>
        <w:t xml:space="preserve"> Can we go look at the palace? </w:t>
      </w:r>
      <w:r w:rsidDel="00000000" w:rsidR="00000000" w:rsidRPr="00000000">
        <w:rPr>
          <w:i w:val="1"/>
          <w:rtl w:val="0"/>
        </w:rPr>
        <w:t xml:space="preserve">[Keith laughs]</w:t>
      </w:r>
    </w:p>
    <w:p w:rsidR="00000000" w:rsidDel="00000000" w:rsidP="00000000" w:rsidRDefault="00000000" w:rsidRPr="00000000" w14:paraId="0000049B">
      <w:pPr>
        <w:spacing w:after="0" w:before="0" w:lineRule="auto"/>
        <w:ind w:left="720" w:firstLine="0"/>
        <w:rPr/>
      </w:pPr>
      <w:r w:rsidDel="00000000" w:rsidR="00000000" w:rsidRPr="00000000">
        <w:rPr>
          <w:rtl w:val="0"/>
        </w:rPr>
      </w:r>
    </w:p>
    <w:p w:rsidR="00000000" w:rsidDel="00000000" w:rsidP="00000000" w:rsidRDefault="00000000" w:rsidRPr="00000000" w14:paraId="0000049C">
      <w:pPr>
        <w:spacing w:after="0" w:before="0" w:lineRule="auto"/>
        <w:ind w:left="720" w:firstLine="0"/>
        <w:rPr/>
      </w:pPr>
      <w:r w:rsidDel="00000000" w:rsidR="00000000" w:rsidRPr="00000000">
        <w:rPr>
          <w:rtl w:val="0"/>
        </w:rPr>
        <w:t xml:space="preserve">Austin (as EMMANUEL): The pal- </w:t>
      </w:r>
      <w:r w:rsidDel="00000000" w:rsidR="00000000" w:rsidRPr="00000000">
        <w:rPr>
          <w:i w:val="1"/>
          <w:rtl w:val="0"/>
        </w:rPr>
        <w:t xml:space="preserve">[unbelieving; to himself] </w:t>
      </w:r>
      <w:r w:rsidDel="00000000" w:rsidR="00000000" w:rsidRPr="00000000">
        <w:rPr>
          <w:rtl w:val="0"/>
        </w:rPr>
        <w:t xml:space="preserve">He wants to look at the palace… Oh my god. </w:t>
      </w:r>
      <w:r w:rsidDel="00000000" w:rsidR="00000000" w:rsidRPr="00000000">
        <w:rPr>
          <w:i w:val="1"/>
          <w:rtl w:val="0"/>
        </w:rPr>
        <w:t xml:space="preserve">[Keith and Ali laugh]</w:t>
      </w:r>
      <w:r w:rsidDel="00000000" w:rsidR="00000000" w:rsidRPr="00000000">
        <w:rPr>
          <w:rtl w:val="0"/>
        </w:rPr>
        <w:t xml:space="preserve"> The palace is closed at nights and on weekends. </w:t>
      </w:r>
    </w:p>
    <w:p w:rsidR="00000000" w:rsidDel="00000000" w:rsidP="00000000" w:rsidRDefault="00000000" w:rsidRPr="00000000" w14:paraId="0000049D">
      <w:pPr>
        <w:spacing w:after="0" w:before="0" w:lineRule="auto"/>
        <w:ind w:left="720" w:firstLine="0"/>
        <w:rPr/>
      </w:pPr>
      <w:r w:rsidDel="00000000" w:rsidR="00000000" w:rsidRPr="00000000">
        <w:rPr>
          <w:rtl w:val="0"/>
        </w:rPr>
      </w:r>
    </w:p>
    <w:p w:rsidR="00000000" w:rsidDel="00000000" w:rsidP="00000000" w:rsidRDefault="00000000" w:rsidRPr="00000000" w14:paraId="0000049E">
      <w:pPr>
        <w:spacing w:after="0" w:before="0" w:lineRule="auto"/>
        <w:ind w:left="720" w:firstLine="0"/>
        <w:rPr/>
      </w:pPr>
      <w:r w:rsidDel="00000000" w:rsidR="00000000" w:rsidRPr="00000000">
        <w:rPr>
          <w:rtl w:val="0"/>
        </w:rPr>
        <w:t xml:space="preserve">Jack (as LEM): Is there like a- </w:t>
      </w:r>
      <w:r w:rsidDel="00000000" w:rsidR="00000000" w:rsidRPr="00000000">
        <w:rPr>
          <w:i w:val="1"/>
          <w:rtl w:val="0"/>
        </w:rPr>
        <w:t xml:space="preserve">[everyone laughing hard] </w:t>
      </w:r>
      <w:r w:rsidDel="00000000" w:rsidR="00000000" w:rsidRPr="00000000">
        <w:rPr>
          <w:rtl w:val="0"/>
        </w:rPr>
        <w:t xml:space="preserve">Is there like, a good hotel nearby? Or like, a pub or something?</w:t>
      </w:r>
    </w:p>
    <w:p w:rsidR="00000000" w:rsidDel="00000000" w:rsidP="00000000" w:rsidRDefault="00000000" w:rsidRPr="00000000" w14:paraId="0000049F">
      <w:pPr>
        <w:spacing w:after="0" w:before="0" w:lineRule="auto"/>
        <w:ind w:left="720" w:firstLine="0"/>
        <w:rPr/>
      </w:pPr>
      <w:r w:rsidDel="00000000" w:rsidR="00000000" w:rsidRPr="00000000">
        <w:rPr>
          <w:rtl w:val="0"/>
        </w:rPr>
      </w:r>
    </w:p>
    <w:p w:rsidR="00000000" w:rsidDel="00000000" w:rsidP="00000000" w:rsidRDefault="00000000" w:rsidRPr="00000000" w14:paraId="000004A0">
      <w:pPr>
        <w:spacing w:after="0" w:before="0" w:lineRule="auto"/>
        <w:ind w:left="720" w:firstLine="0"/>
        <w:rPr/>
      </w:pPr>
      <w:r w:rsidDel="00000000" w:rsidR="00000000" w:rsidRPr="00000000">
        <w:rPr>
          <w:rtl w:val="0"/>
        </w:rPr>
        <w:t xml:space="preserve">Austin (as EMMANUEL): Good hotel? Now he wants a good hotel. Yeah, we could- </w:t>
      </w:r>
      <w:r w:rsidDel="00000000" w:rsidR="00000000" w:rsidRPr="00000000">
        <w:rPr>
          <w:i w:val="1"/>
          <w:rtl w:val="0"/>
        </w:rPr>
        <w:t xml:space="preserve">[everyone laughs hard again] </w:t>
      </w:r>
      <w:r w:rsidDel="00000000" w:rsidR="00000000" w:rsidRPr="00000000">
        <w:rPr>
          <w:rtl w:val="0"/>
        </w:rPr>
        <w:t xml:space="preserve">We could go to- We could go to Tristero’s, maybe. I guess. </w:t>
      </w:r>
    </w:p>
    <w:p w:rsidR="00000000" w:rsidDel="00000000" w:rsidP="00000000" w:rsidRDefault="00000000" w:rsidRPr="00000000" w14:paraId="000004A1">
      <w:pPr>
        <w:spacing w:after="0" w:before="0" w:lineRule="auto"/>
        <w:ind w:left="720" w:firstLine="0"/>
        <w:rPr/>
      </w:pPr>
      <w:r w:rsidDel="00000000" w:rsidR="00000000" w:rsidRPr="00000000">
        <w:rPr>
          <w:rtl w:val="0"/>
        </w:rPr>
      </w:r>
    </w:p>
    <w:p w:rsidR="00000000" w:rsidDel="00000000" w:rsidP="00000000" w:rsidRDefault="00000000" w:rsidRPr="00000000" w14:paraId="000004A2">
      <w:pPr>
        <w:spacing w:after="0" w:before="0" w:lineRule="auto"/>
        <w:ind w:left="0" w:firstLine="0"/>
        <w:rPr/>
      </w:pPr>
      <w:r w:rsidDel="00000000" w:rsidR="00000000" w:rsidRPr="00000000">
        <w:rPr>
          <w:rtl w:val="0"/>
        </w:rPr>
        <w:t xml:space="preserve">AUSTIN: And he’s like- He like nods you over.</w:t>
      </w:r>
    </w:p>
    <w:p w:rsidR="00000000" w:rsidDel="00000000" w:rsidP="00000000" w:rsidRDefault="00000000" w:rsidRPr="00000000" w14:paraId="000004A3">
      <w:pPr>
        <w:spacing w:after="0" w:before="0" w:lineRule="auto"/>
        <w:ind w:left="0" w:firstLine="0"/>
        <w:rPr/>
      </w:pPr>
      <w:r w:rsidDel="00000000" w:rsidR="00000000" w:rsidRPr="00000000">
        <w:rPr>
          <w:rtl w:val="0"/>
        </w:rPr>
      </w:r>
    </w:p>
    <w:p w:rsidR="00000000" w:rsidDel="00000000" w:rsidP="00000000" w:rsidRDefault="00000000" w:rsidRPr="00000000" w14:paraId="000004A4">
      <w:pPr>
        <w:spacing w:after="0" w:before="0" w:lineRule="auto"/>
        <w:ind w:left="0" w:firstLine="0"/>
        <w:rPr/>
      </w:pPr>
      <w:r w:rsidDel="00000000" w:rsidR="00000000" w:rsidRPr="00000000">
        <w:rPr>
          <w:rtl w:val="0"/>
        </w:rPr>
        <w:t xml:space="preserve">JACK: Like, you know when you've been having like a- like a- You know when you've been feeling depressed, and you've been having- you're having a really great day. </w:t>
      </w:r>
    </w:p>
    <w:p w:rsidR="00000000" w:rsidDel="00000000" w:rsidP="00000000" w:rsidRDefault="00000000" w:rsidRPr="00000000" w14:paraId="000004A5">
      <w:pPr>
        <w:spacing w:after="0" w:before="0" w:lineRule="auto"/>
        <w:ind w:left="0" w:firstLine="0"/>
        <w:rPr/>
      </w:pPr>
      <w:r w:rsidDel="00000000" w:rsidR="00000000" w:rsidRPr="00000000">
        <w:rPr>
          <w:rtl w:val="0"/>
        </w:rPr>
      </w:r>
    </w:p>
    <w:p w:rsidR="00000000" w:rsidDel="00000000" w:rsidP="00000000" w:rsidRDefault="00000000" w:rsidRPr="00000000" w14:paraId="000004A6">
      <w:pPr>
        <w:spacing w:after="0" w:before="0" w:lineRule="auto"/>
        <w:ind w:left="0" w:firstLine="0"/>
        <w:rPr/>
      </w:pPr>
      <w:r w:rsidDel="00000000" w:rsidR="00000000" w:rsidRPr="00000000">
        <w:rPr>
          <w:rtl w:val="0"/>
        </w:rPr>
        <w:t xml:space="preserve">AUSTIN: Uh huh. </w:t>
      </w:r>
    </w:p>
    <w:p w:rsidR="00000000" w:rsidDel="00000000" w:rsidP="00000000" w:rsidRDefault="00000000" w:rsidRPr="00000000" w14:paraId="000004A7">
      <w:pPr>
        <w:spacing w:after="0" w:before="0" w:lineRule="auto"/>
        <w:ind w:left="0" w:firstLine="0"/>
        <w:rPr/>
      </w:pPr>
      <w:r w:rsidDel="00000000" w:rsidR="00000000" w:rsidRPr="00000000">
        <w:rPr>
          <w:rtl w:val="0"/>
        </w:rPr>
      </w:r>
    </w:p>
    <w:p w:rsidR="00000000" w:rsidDel="00000000" w:rsidP="00000000" w:rsidRDefault="00000000" w:rsidRPr="00000000" w14:paraId="000004A8">
      <w:pPr>
        <w:spacing w:after="0" w:before="0" w:lineRule="auto"/>
        <w:ind w:left="0" w:firstLine="0"/>
        <w:rPr/>
      </w:pPr>
      <w:r w:rsidDel="00000000" w:rsidR="00000000" w:rsidRPr="00000000">
        <w:rPr>
          <w:rtl w:val="0"/>
        </w:rPr>
        <w:t xml:space="preserve">JACK: And then like, just in the middle of doing something in that really great day, you’re suddenly reminded of the fact that yesterday was terrible or something?</w:t>
      </w:r>
    </w:p>
    <w:p w:rsidR="00000000" w:rsidDel="00000000" w:rsidP="00000000" w:rsidRDefault="00000000" w:rsidRPr="00000000" w14:paraId="000004A9">
      <w:pPr>
        <w:spacing w:after="0" w:before="0" w:lineRule="auto"/>
        <w:ind w:left="0" w:firstLine="0"/>
        <w:rPr/>
      </w:pPr>
      <w:r w:rsidDel="00000000" w:rsidR="00000000" w:rsidRPr="00000000">
        <w:rPr>
          <w:rtl w:val="0"/>
        </w:rPr>
      </w:r>
    </w:p>
    <w:p w:rsidR="00000000" w:rsidDel="00000000" w:rsidP="00000000" w:rsidRDefault="00000000" w:rsidRPr="00000000" w14:paraId="000004AA">
      <w:pPr>
        <w:spacing w:after="0" w:before="0" w:lineRule="auto"/>
        <w:ind w:left="0" w:firstLine="0"/>
        <w:rPr/>
      </w:pPr>
      <w:r w:rsidDel="00000000" w:rsidR="00000000" w:rsidRPr="00000000">
        <w:rPr>
          <w:rtl w:val="0"/>
        </w:rPr>
        <w:t xml:space="preserve">AUSTIN: Yes. </w:t>
      </w:r>
    </w:p>
    <w:p w:rsidR="00000000" w:rsidDel="00000000" w:rsidP="00000000" w:rsidRDefault="00000000" w:rsidRPr="00000000" w14:paraId="000004AB">
      <w:pPr>
        <w:spacing w:after="0" w:before="0" w:lineRule="auto"/>
        <w:ind w:left="0" w:firstLine="0"/>
        <w:rPr/>
      </w:pPr>
      <w:r w:rsidDel="00000000" w:rsidR="00000000" w:rsidRPr="00000000">
        <w:rPr>
          <w:rtl w:val="0"/>
        </w:rPr>
      </w:r>
    </w:p>
    <w:p w:rsidR="00000000" w:rsidDel="00000000" w:rsidP="00000000" w:rsidRDefault="00000000" w:rsidRPr="00000000" w14:paraId="000004AC">
      <w:pPr>
        <w:spacing w:after="0" w:before="0" w:lineRule="auto"/>
        <w:ind w:left="0" w:firstLine="0"/>
        <w:rPr/>
      </w:pPr>
      <w:r w:rsidDel="00000000" w:rsidR="00000000" w:rsidRPr="00000000">
        <w:rPr>
          <w:rtl w:val="0"/>
        </w:rPr>
        <w:t xml:space="preserve">JACK: And you get this kind of like, momentary like- not a sinking feeling, but this kind of momentary like, ‘Oh, yeah. That.’ Every time he mentions Tristero, Lem is just like, ‘Oh, yeah. That was a- uh-’ </w:t>
      </w:r>
    </w:p>
    <w:p w:rsidR="00000000" w:rsidDel="00000000" w:rsidP="00000000" w:rsidRDefault="00000000" w:rsidRPr="00000000" w14:paraId="000004AD">
      <w:pPr>
        <w:spacing w:after="0" w:before="0" w:lineRule="auto"/>
        <w:ind w:left="0" w:firstLine="0"/>
        <w:rPr/>
      </w:pPr>
      <w:r w:rsidDel="00000000" w:rsidR="00000000" w:rsidRPr="00000000">
        <w:rPr>
          <w:rtl w:val="0"/>
        </w:rPr>
      </w:r>
    </w:p>
    <w:p w:rsidR="00000000" w:rsidDel="00000000" w:rsidP="00000000" w:rsidRDefault="00000000" w:rsidRPr="00000000" w14:paraId="000004AE">
      <w:pPr>
        <w:spacing w:after="0" w:before="0" w:lineRule="auto"/>
        <w:ind w:left="0" w:firstLine="0"/>
        <w:rPr/>
      </w:pPr>
      <w:r w:rsidDel="00000000" w:rsidR="00000000" w:rsidRPr="00000000">
        <w:rPr>
          <w:rtl w:val="0"/>
        </w:rPr>
        <w:t xml:space="preserve">AUSTIN: That happened. Yeah. </w:t>
      </w:r>
      <w:r w:rsidDel="00000000" w:rsidR="00000000" w:rsidRPr="00000000">
        <w:rPr>
          <w:i w:val="1"/>
          <w:rtl w:val="0"/>
        </w:rPr>
        <w:t xml:space="preserve">[quietly]</w:t>
      </w:r>
      <w:r w:rsidDel="00000000" w:rsidR="00000000" w:rsidRPr="00000000">
        <w:rPr>
          <w:rtl w:val="0"/>
        </w:rPr>
        <w:t xml:space="preserve"> Why am I not about to- Woah!</w:t>
      </w:r>
    </w:p>
    <w:p w:rsidR="00000000" w:rsidDel="00000000" w:rsidP="00000000" w:rsidRDefault="00000000" w:rsidRPr="00000000" w14:paraId="000004AF">
      <w:pPr>
        <w:spacing w:after="0" w:before="0" w:lineRule="auto"/>
        <w:ind w:left="0" w:firstLine="0"/>
        <w:rPr/>
      </w:pPr>
      <w:r w:rsidDel="00000000" w:rsidR="00000000" w:rsidRPr="00000000">
        <w:rPr>
          <w:rtl w:val="0"/>
        </w:rPr>
      </w:r>
    </w:p>
    <w:p w:rsidR="00000000" w:rsidDel="00000000" w:rsidP="00000000" w:rsidRDefault="00000000" w:rsidRPr="00000000" w14:paraId="000004B0">
      <w:pPr>
        <w:spacing w:after="0" w:before="0" w:lineRule="auto"/>
        <w:ind w:left="720" w:firstLine="0"/>
        <w:rPr/>
      </w:pPr>
      <w:r w:rsidDel="00000000" w:rsidR="00000000" w:rsidRPr="00000000">
        <w:rPr>
          <w:rtl w:val="0"/>
        </w:rPr>
        <w:t xml:space="preserve">Jack (as LEM): Tristero’s, huh? </w:t>
      </w:r>
    </w:p>
    <w:p w:rsidR="00000000" w:rsidDel="00000000" w:rsidP="00000000" w:rsidRDefault="00000000" w:rsidRPr="00000000" w14:paraId="000004B1">
      <w:pPr>
        <w:spacing w:after="0" w:before="0" w:lineRule="auto"/>
        <w:ind w:left="720" w:firstLine="0"/>
        <w:rPr/>
      </w:pPr>
      <w:r w:rsidDel="00000000" w:rsidR="00000000" w:rsidRPr="00000000">
        <w:rPr>
          <w:rtl w:val="0"/>
        </w:rPr>
      </w:r>
    </w:p>
    <w:p w:rsidR="00000000" w:rsidDel="00000000" w:rsidP="00000000" w:rsidRDefault="00000000" w:rsidRPr="00000000" w14:paraId="000004B2">
      <w:pPr>
        <w:spacing w:after="0" w:before="0" w:lineRule="auto"/>
        <w:ind w:left="0" w:firstLine="0"/>
        <w:rPr/>
      </w:pPr>
      <w:r w:rsidDel="00000000" w:rsidR="00000000" w:rsidRPr="00000000">
        <w:rPr>
          <w:rtl w:val="0"/>
        </w:rPr>
        <w:t xml:space="preserve">AUSTIN: Not what I wanted. </w:t>
      </w:r>
    </w:p>
    <w:p w:rsidR="00000000" w:rsidDel="00000000" w:rsidP="00000000" w:rsidRDefault="00000000" w:rsidRPr="00000000" w14:paraId="000004B3">
      <w:pPr>
        <w:spacing w:after="0" w:before="0" w:lineRule="auto"/>
        <w:ind w:left="0" w:firstLine="0"/>
        <w:rPr/>
      </w:pPr>
      <w:r w:rsidDel="00000000" w:rsidR="00000000" w:rsidRPr="00000000">
        <w:rPr>
          <w:rtl w:val="0"/>
        </w:rPr>
      </w:r>
    </w:p>
    <w:p w:rsidR="00000000" w:rsidDel="00000000" w:rsidP="00000000" w:rsidRDefault="00000000" w:rsidRPr="00000000" w14:paraId="000004B4">
      <w:pPr>
        <w:spacing w:after="0" w:before="0" w:lineRule="auto"/>
        <w:ind w:left="720" w:firstLine="0"/>
        <w:rPr/>
      </w:pPr>
      <w:r w:rsidDel="00000000" w:rsidR="00000000" w:rsidRPr="00000000">
        <w:rPr>
          <w:rtl w:val="0"/>
        </w:rPr>
        <w:t xml:space="preserve">Jack (as LEM): Is that a hotel? </w:t>
      </w:r>
    </w:p>
    <w:p w:rsidR="00000000" w:rsidDel="00000000" w:rsidP="00000000" w:rsidRDefault="00000000" w:rsidRPr="00000000" w14:paraId="000004B5">
      <w:pPr>
        <w:spacing w:after="0" w:before="0" w:lineRule="auto"/>
        <w:ind w:left="720" w:firstLine="0"/>
        <w:rPr/>
      </w:pPr>
      <w:r w:rsidDel="00000000" w:rsidR="00000000" w:rsidRPr="00000000">
        <w:rPr>
          <w:rtl w:val="0"/>
        </w:rPr>
      </w:r>
    </w:p>
    <w:p w:rsidR="00000000" w:rsidDel="00000000" w:rsidP="00000000" w:rsidRDefault="00000000" w:rsidRPr="00000000" w14:paraId="000004B6">
      <w:pPr>
        <w:spacing w:after="0" w:before="0" w:lineRule="auto"/>
        <w:ind w:left="720" w:firstLine="0"/>
        <w:rPr/>
      </w:pPr>
      <w:r w:rsidDel="00000000" w:rsidR="00000000" w:rsidRPr="00000000">
        <w:rPr>
          <w:rtl w:val="0"/>
        </w:rPr>
        <w:t xml:space="preserve">Austin (as EMMANUEL): Yeah. I- Where do I even start? </w:t>
      </w:r>
    </w:p>
    <w:p w:rsidR="00000000" w:rsidDel="00000000" w:rsidP="00000000" w:rsidRDefault="00000000" w:rsidRPr="00000000" w14:paraId="000004B7">
      <w:pPr>
        <w:spacing w:after="0" w:before="0" w:lineRule="auto"/>
        <w:ind w:left="720" w:firstLine="0"/>
        <w:rPr/>
      </w:pPr>
      <w:r w:rsidDel="00000000" w:rsidR="00000000" w:rsidRPr="00000000">
        <w:rPr>
          <w:rtl w:val="0"/>
        </w:rPr>
      </w:r>
    </w:p>
    <w:p w:rsidR="00000000" w:rsidDel="00000000" w:rsidP="00000000" w:rsidRDefault="00000000" w:rsidRPr="00000000" w14:paraId="000004B8">
      <w:pPr>
        <w:spacing w:after="0" w:before="0" w:lineRule="auto"/>
        <w:ind w:left="0" w:firstLine="0"/>
        <w:rPr/>
      </w:pPr>
      <w:r w:rsidDel="00000000" w:rsidR="00000000" w:rsidRPr="00000000">
        <w:rPr>
          <w:rtl w:val="0"/>
        </w:rPr>
        <w:t xml:space="preserve">AUSTIN: -he says. And you're kind of walking through the streets at this point. Sorry, I'm trying to turn this thing. This thing's supposed to- Nope, that's a street. This map these map tools are real tough sometimes, you guys. </w:t>
      </w:r>
    </w:p>
    <w:p w:rsidR="00000000" w:rsidDel="00000000" w:rsidP="00000000" w:rsidRDefault="00000000" w:rsidRPr="00000000" w14:paraId="000004B9">
      <w:pPr>
        <w:spacing w:after="0" w:before="0" w:lineRule="auto"/>
        <w:ind w:left="0" w:firstLine="0"/>
        <w:rPr/>
      </w:pPr>
      <w:r w:rsidDel="00000000" w:rsidR="00000000" w:rsidRPr="00000000">
        <w:rPr>
          <w:rtl w:val="0"/>
        </w:rPr>
      </w:r>
    </w:p>
    <w:p w:rsidR="00000000" w:rsidDel="00000000" w:rsidP="00000000" w:rsidRDefault="00000000" w:rsidRPr="00000000" w14:paraId="000004BA">
      <w:pPr>
        <w:spacing w:after="0" w:before="0" w:lineRule="auto"/>
        <w:ind w:left="0" w:firstLine="0"/>
        <w:rPr/>
      </w:pPr>
      <w:r w:rsidDel="00000000" w:rsidR="00000000" w:rsidRPr="00000000">
        <w:rPr>
          <w:rtl w:val="0"/>
        </w:rPr>
        <w:t xml:space="preserve">ALI: </w:t>
      </w:r>
      <w:r w:rsidDel="00000000" w:rsidR="00000000" w:rsidRPr="00000000">
        <w:rPr>
          <w:i w:val="1"/>
          <w:rtl w:val="0"/>
        </w:rPr>
        <w:t xml:space="preserve">[sympathetic]</w:t>
      </w:r>
      <w:r w:rsidDel="00000000" w:rsidR="00000000" w:rsidRPr="00000000">
        <w:rPr>
          <w:rtl w:val="0"/>
        </w:rPr>
        <w:t xml:space="preserve"> Oh. </w:t>
      </w:r>
    </w:p>
    <w:p w:rsidR="00000000" w:rsidDel="00000000" w:rsidP="00000000" w:rsidRDefault="00000000" w:rsidRPr="00000000" w14:paraId="000004BB">
      <w:pPr>
        <w:spacing w:after="0" w:before="0" w:lineRule="auto"/>
        <w:ind w:left="0" w:firstLine="0"/>
        <w:rPr/>
      </w:pPr>
      <w:r w:rsidDel="00000000" w:rsidR="00000000" w:rsidRPr="00000000">
        <w:rPr>
          <w:rtl w:val="0"/>
        </w:rPr>
      </w:r>
    </w:p>
    <w:p w:rsidR="00000000" w:rsidDel="00000000" w:rsidP="00000000" w:rsidRDefault="00000000" w:rsidRPr="00000000" w14:paraId="000004BC">
      <w:pPr>
        <w:spacing w:after="0" w:before="0" w:lineRule="auto"/>
        <w:ind w:left="0" w:firstLine="0"/>
        <w:rPr/>
      </w:pPr>
      <w:r w:rsidDel="00000000" w:rsidR="00000000" w:rsidRPr="00000000">
        <w:rPr>
          <w:rtl w:val="0"/>
        </w:rPr>
        <w:t xml:space="preserve">AUSTIN: Just want to fucking turn this rectangle. Let me- let me- let me have this! </w:t>
      </w:r>
    </w:p>
    <w:p w:rsidR="00000000" w:rsidDel="00000000" w:rsidP="00000000" w:rsidRDefault="00000000" w:rsidRPr="00000000" w14:paraId="000004BD">
      <w:pPr>
        <w:spacing w:after="0" w:before="0" w:lineRule="auto"/>
        <w:ind w:left="0" w:firstLine="0"/>
        <w:rPr/>
      </w:pPr>
      <w:r w:rsidDel="00000000" w:rsidR="00000000" w:rsidRPr="00000000">
        <w:rPr>
          <w:rtl w:val="0"/>
        </w:rPr>
      </w:r>
    </w:p>
    <w:p w:rsidR="00000000" w:rsidDel="00000000" w:rsidP="00000000" w:rsidRDefault="00000000" w:rsidRPr="00000000" w14:paraId="000004BE">
      <w:pPr>
        <w:spacing w:after="0" w:before="0" w:lineRule="auto"/>
        <w:ind w:left="0" w:firstLine="0"/>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Let me have this moment.</w:t>
      </w:r>
    </w:p>
    <w:p w:rsidR="00000000" w:rsidDel="00000000" w:rsidP="00000000" w:rsidRDefault="00000000" w:rsidRPr="00000000" w14:paraId="000004BF">
      <w:pPr>
        <w:spacing w:after="0" w:before="0" w:lineRule="auto"/>
        <w:ind w:left="0" w:firstLine="0"/>
        <w:rPr/>
      </w:pPr>
      <w:r w:rsidDel="00000000" w:rsidR="00000000" w:rsidRPr="00000000">
        <w:rPr>
          <w:rtl w:val="0"/>
        </w:rPr>
      </w:r>
    </w:p>
    <w:p w:rsidR="00000000" w:rsidDel="00000000" w:rsidP="00000000" w:rsidRDefault="00000000" w:rsidRPr="00000000" w14:paraId="000004C0">
      <w:pPr>
        <w:spacing w:after="0" w:before="0" w:lineRule="auto"/>
        <w:ind w:left="0" w:firstLine="0"/>
        <w:rPr/>
      </w:pPr>
      <w:r w:rsidDel="00000000" w:rsidR="00000000" w:rsidRPr="00000000">
        <w:rPr>
          <w:rtl w:val="0"/>
        </w:rPr>
        <w:t xml:space="preserve">AUSTIN: </w:t>
      </w:r>
      <w:r w:rsidDel="00000000" w:rsidR="00000000" w:rsidRPr="00000000">
        <w:rPr>
          <w:i w:val="1"/>
          <w:rtl w:val="0"/>
        </w:rPr>
        <w:t xml:space="preserve">Just let me have this moment.</w:t>
      </w:r>
      <w:r w:rsidDel="00000000" w:rsidR="00000000" w:rsidRPr="00000000">
        <w:rPr>
          <w:rtl w:val="0"/>
        </w:rPr>
        <w:t xml:space="preserve"> Let's- let's slide it up here, and then I'll do it here. There's a- there </w:t>
      </w:r>
      <w:r w:rsidDel="00000000" w:rsidR="00000000" w:rsidRPr="00000000">
        <w:rPr>
          <w:i w:val="1"/>
          <w:rtl w:val="0"/>
        </w:rPr>
        <w:t xml:space="preserve">is </w:t>
      </w:r>
      <w:r w:rsidDel="00000000" w:rsidR="00000000" w:rsidRPr="00000000">
        <w:rPr>
          <w:rtl w:val="0"/>
        </w:rPr>
        <w:t xml:space="preserve">a big hotel. There is a </w:t>
      </w:r>
      <w:r w:rsidDel="00000000" w:rsidR="00000000" w:rsidRPr="00000000">
        <w:rPr>
          <w:i w:val="1"/>
          <w:rtl w:val="0"/>
        </w:rPr>
        <w:t xml:space="preserve">very </w:t>
      </w:r>
      <w:r w:rsidDel="00000000" w:rsidR="00000000" w:rsidRPr="00000000">
        <w:rPr>
          <w:rtl w:val="0"/>
        </w:rPr>
        <w:t xml:space="preserve">big hotel here. </w:t>
      </w:r>
    </w:p>
    <w:p w:rsidR="00000000" w:rsidDel="00000000" w:rsidP="00000000" w:rsidRDefault="00000000" w:rsidRPr="00000000" w14:paraId="000004C1">
      <w:pPr>
        <w:spacing w:after="0" w:before="0" w:lineRule="auto"/>
        <w:ind w:left="0" w:firstLine="0"/>
        <w:rPr/>
      </w:pPr>
      <w:r w:rsidDel="00000000" w:rsidR="00000000" w:rsidRPr="00000000">
        <w:rPr>
          <w:rtl w:val="0"/>
        </w:rPr>
      </w:r>
    </w:p>
    <w:p w:rsidR="00000000" w:rsidDel="00000000" w:rsidP="00000000" w:rsidRDefault="00000000" w:rsidRPr="00000000" w14:paraId="000004C2">
      <w:pPr>
        <w:spacing w:after="0" w:before="0" w:lineRule="auto"/>
        <w:ind w:left="0" w:firstLine="0"/>
        <w:rPr/>
      </w:pPr>
      <w:r w:rsidDel="00000000" w:rsidR="00000000" w:rsidRPr="00000000">
        <w:rPr>
          <w:rtl w:val="0"/>
        </w:rPr>
        <w:t xml:space="preserve">JACK: Wait, where? I've lost the thing now. </w:t>
      </w:r>
    </w:p>
    <w:p w:rsidR="00000000" w:rsidDel="00000000" w:rsidP="00000000" w:rsidRDefault="00000000" w:rsidRPr="00000000" w14:paraId="000004C3">
      <w:pPr>
        <w:spacing w:after="0" w:before="0" w:lineRule="auto"/>
        <w:ind w:left="0" w:firstLine="0"/>
        <w:rPr/>
      </w:pPr>
      <w:r w:rsidDel="00000000" w:rsidR="00000000" w:rsidRPr="00000000">
        <w:rPr>
          <w:rtl w:val="0"/>
        </w:rPr>
      </w:r>
    </w:p>
    <w:p w:rsidR="00000000" w:rsidDel="00000000" w:rsidP="00000000" w:rsidRDefault="00000000" w:rsidRPr="00000000" w14:paraId="000004C4">
      <w:pPr>
        <w:spacing w:after="0" w:before="0" w:lineRule="auto"/>
        <w:ind w:left="0" w:firstLine="0"/>
        <w:rPr/>
      </w:pPr>
      <w:r w:rsidDel="00000000" w:rsidR="00000000" w:rsidRPr="00000000">
        <w:rPr>
          <w:rtl w:val="0"/>
        </w:rPr>
        <w:t xml:space="preserve">AUSTIN: Well, yeah, it’s cause I moved it off the map, so I could fuck around with it some, and it’s just like, not-</w:t>
      </w:r>
    </w:p>
    <w:p w:rsidR="00000000" w:rsidDel="00000000" w:rsidP="00000000" w:rsidRDefault="00000000" w:rsidRPr="00000000" w14:paraId="000004C5">
      <w:pPr>
        <w:spacing w:after="0" w:before="0" w:lineRule="auto"/>
        <w:ind w:left="0" w:firstLine="0"/>
        <w:rPr/>
      </w:pPr>
      <w:r w:rsidDel="00000000" w:rsidR="00000000" w:rsidRPr="00000000">
        <w:rPr>
          <w:rtl w:val="0"/>
        </w:rPr>
      </w:r>
    </w:p>
    <w:p w:rsidR="00000000" w:rsidDel="00000000" w:rsidP="00000000" w:rsidRDefault="00000000" w:rsidRPr="00000000" w14:paraId="000004C6">
      <w:pPr>
        <w:spacing w:after="0" w:before="0" w:lineRule="auto"/>
        <w:ind w:left="0" w:firstLine="0"/>
        <w:rPr/>
      </w:pPr>
      <w:r w:rsidDel="00000000" w:rsidR="00000000" w:rsidRPr="00000000">
        <w:rPr>
          <w:rtl w:val="0"/>
        </w:rPr>
        <w:t xml:space="preserve">JACK: Oh. </w:t>
      </w:r>
    </w:p>
    <w:p w:rsidR="00000000" w:rsidDel="00000000" w:rsidP="00000000" w:rsidRDefault="00000000" w:rsidRPr="00000000" w14:paraId="000004C7">
      <w:pPr>
        <w:spacing w:after="0" w:before="0" w:lineRule="auto"/>
        <w:ind w:left="0" w:firstLine="0"/>
        <w:rPr/>
      </w:pPr>
      <w:r w:rsidDel="00000000" w:rsidR="00000000" w:rsidRPr="00000000">
        <w:rPr>
          <w:rtl w:val="0"/>
        </w:rPr>
      </w:r>
    </w:p>
    <w:p w:rsidR="00000000" w:rsidDel="00000000" w:rsidP="00000000" w:rsidRDefault="00000000" w:rsidRPr="00000000" w14:paraId="000004C8">
      <w:pPr>
        <w:spacing w:after="0" w:before="0" w:lineRule="auto"/>
        <w:ind w:left="0" w:firstLine="0"/>
        <w:rPr/>
      </w:pPr>
      <w:r w:rsidDel="00000000" w:rsidR="00000000" w:rsidRPr="00000000">
        <w:rPr>
          <w:rtl w:val="0"/>
        </w:rPr>
        <w:t xml:space="preserve">AUSTIN: Oh, I see what's happening. It's- it's off- </w:t>
      </w:r>
      <w:r w:rsidDel="00000000" w:rsidR="00000000" w:rsidRPr="00000000">
        <w:rPr>
          <w:i w:val="1"/>
          <w:rtl w:val="0"/>
        </w:rPr>
        <w:t xml:space="preserve">[sighs]</w:t>
      </w:r>
      <w:r w:rsidDel="00000000" w:rsidR="00000000" w:rsidRPr="00000000">
        <w:rPr>
          <w:rtl w:val="0"/>
        </w:rPr>
        <w:t xml:space="preserve"> This does this sometimes. It's really frustrating. </w:t>
      </w:r>
    </w:p>
    <w:p w:rsidR="00000000" w:rsidDel="00000000" w:rsidP="00000000" w:rsidRDefault="00000000" w:rsidRPr="00000000" w14:paraId="000004C9">
      <w:pPr>
        <w:spacing w:after="0" w:before="0" w:lineRule="auto"/>
        <w:ind w:left="0" w:firstLine="0"/>
        <w:rPr/>
      </w:pPr>
      <w:r w:rsidDel="00000000" w:rsidR="00000000" w:rsidRPr="00000000">
        <w:rPr>
          <w:rtl w:val="0"/>
        </w:rPr>
      </w:r>
    </w:p>
    <w:p w:rsidR="00000000" w:rsidDel="00000000" w:rsidP="00000000" w:rsidRDefault="00000000" w:rsidRPr="00000000" w14:paraId="000004CA">
      <w:pPr>
        <w:spacing w:after="0" w:before="0" w:lineRule="auto"/>
        <w:ind w:left="0" w:firstLine="0"/>
        <w:rPr/>
      </w:pPr>
      <w:r w:rsidDel="00000000" w:rsidR="00000000" w:rsidRPr="00000000">
        <w:rPr>
          <w:rtl w:val="0"/>
        </w:rPr>
        <w:t xml:space="preserve">JACK: Podcasting: a primarily visual media. </w:t>
      </w:r>
      <w:r w:rsidDel="00000000" w:rsidR="00000000" w:rsidRPr="00000000">
        <w:rPr>
          <w:i w:val="1"/>
          <w:rtl w:val="0"/>
        </w:rPr>
        <w:t xml:space="preserve">[Ali laughs]</w:t>
      </w:r>
      <w:r w:rsidDel="00000000" w:rsidR="00000000" w:rsidRPr="00000000">
        <w:rPr>
          <w:rtl w:val="0"/>
        </w:rPr>
        <w:t xml:space="preserve">  </w:t>
      </w:r>
    </w:p>
    <w:p w:rsidR="00000000" w:rsidDel="00000000" w:rsidP="00000000" w:rsidRDefault="00000000" w:rsidRPr="00000000" w14:paraId="000004CB">
      <w:pPr>
        <w:spacing w:after="0" w:before="0" w:lineRule="auto"/>
        <w:ind w:left="0" w:firstLine="0"/>
        <w:rPr/>
      </w:pPr>
      <w:r w:rsidDel="00000000" w:rsidR="00000000" w:rsidRPr="00000000">
        <w:rPr>
          <w:rtl w:val="0"/>
        </w:rPr>
      </w:r>
    </w:p>
    <w:p w:rsidR="00000000" w:rsidDel="00000000" w:rsidP="00000000" w:rsidRDefault="00000000" w:rsidRPr="00000000" w14:paraId="000004CC">
      <w:pPr>
        <w:spacing w:after="0" w:before="0" w:lineRule="auto"/>
        <w:ind w:left="0" w:firstLine="0"/>
        <w:rPr/>
      </w:pPr>
      <w:r w:rsidDel="00000000" w:rsidR="00000000" w:rsidRPr="00000000">
        <w:rPr>
          <w:rtl w:val="0"/>
        </w:rPr>
        <w:t xml:space="preserve">AUSTIN: I know. I know. I know. </w:t>
      </w:r>
      <w:r w:rsidDel="00000000" w:rsidR="00000000" w:rsidRPr="00000000">
        <w:rPr>
          <w:i w:val="1"/>
          <w:rtl w:val="0"/>
        </w:rPr>
        <w:t xml:space="preserve">[Keith and Ali laugh]</w:t>
      </w:r>
      <w:r w:rsidDel="00000000" w:rsidR="00000000" w:rsidRPr="00000000">
        <w:rPr>
          <w:rtl w:val="0"/>
        </w:rPr>
        <w:t xml:space="preserve"> There it is. </w:t>
      </w:r>
    </w:p>
    <w:p w:rsidR="00000000" w:rsidDel="00000000" w:rsidP="00000000" w:rsidRDefault="00000000" w:rsidRPr="00000000" w14:paraId="000004CD">
      <w:pPr>
        <w:spacing w:after="0" w:before="0" w:lineRule="auto"/>
        <w:ind w:left="0" w:firstLine="0"/>
        <w:rPr/>
      </w:pPr>
      <w:r w:rsidDel="00000000" w:rsidR="00000000" w:rsidRPr="00000000">
        <w:rPr>
          <w:rtl w:val="0"/>
        </w:rPr>
      </w:r>
    </w:p>
    <w:p w:rsidR="00000000" w:rsidDel="00000000" w:rsidP="00000000" w:rsidRDefault="00000000" w:rsidRPr="00000000" w14:paraId="000004CE">
      <w:pPr>
        <w:spacing w:after="0" w:before="0" w:lineRule="auto"/>
        <w:ind w:left="0" w:firstLine="0"/>
        <w:rPr/>
      </w:pPr>
      <w:r w:rsidDel="00000000" w:rsidR="00000000" w:rsidRPr="00000000">
        <w:rPr>
          <w:rtl w:val="0"/>
        </w:rPr>
        <w:t xml:space="preserve">KEITH: You- Hold on. Austin. You </w:t>
      </w:r>
      <w:r w:rsidDel="00000000" w:rsidR="00000000" w:rsidRPr="00000000">
        <w:rPr>
          <w:i w:val="1"/>
          <w:rtl w:val="0"/>
        </w:rPr>
        <w:t xml:space="preserve">are </w:t>
      </w:r>
      <w:r w:rsidDel="00000000" w:rsidR="00000000" w:rsidRPr="00000000">
        <w:rPr>
          <w:rtl w:val="0"/>
        </w:rPr>
        <w:t xml:space="preserve">recording the video for this though, right?</w:t>
      </w:r>
    </w:p>
    <w:p w:rsidR="00000000" w:rsidDel="00000000" w:rsidP="00000000" w:rsidRDefault="00000000" w:rsidRPr="00000000" w14:paraId="000004CF">
      <w:pPr>
        <w:spacing w:after="0" w:before="0" w:lineRule="auto"/>
        <w:ind w:left="0" w:firstLine="0"/>
        <w:rPr/>
      </w:pPr>
      <w:r w:rsidDel="00000000" w:rsidR="00000000" w:rsidRPr="00000000">
        <w:rPr>
          <w:rtl w:val="0"/>
        </w:rPr>
      </w:r>
    </w:p>
    <w:p w:rsidR="00000000" w:rsidDel="00000000" w:rsidP="00000000" w:rsidRDefault="00000000" w:rsidRPr="00000000" w14:paraId="000004D0">
      <w:pPr>
        <w:spacing w:after="0" w:before="0" w:lineRule="auto"/>
        <w:ind w:left="0" w:firstLine="0"/>
        <w:rPr/>
      </w:pPr>
      <w:r w:rsidDel="00000000" w:rsidR="00000000" w:rsidRPr="00000000">
        <w:rPr>
          <w:rtl w:val="0"/>
        </w:rPr>
        <w:t xml:space="preserve">AUSTIN: I do. I do have all of the video for all of this stuff. It's true. </w:t>
      </w:r>
    </w:p>
    <w:p w:rsidR="00000000" w:rsidDel="00000000" w:rsidP="00000000" w:rsidRDefault="00000000" w:rsidRPr="00000000" w14:paraId="000004D1">
      <w:pPr>
        <w:spacing w:after="0" w:before="0" w:lineRule="auto"/>
        <w:ind w:left="0" w:firstLine="0"/>
        <w:rPr/>
      </w:pPr>
      <w:r w:rsidDel="00000000" w:rsidR="00000000" w:rsidRPr="00000000">
        <w:rPr>
          <w:rtl w:val="0"/>
        </w:rPr>
      </w:r>
    </w:p>
    <w:p w:rsidR="00000000" w:rsidDel="00000000" w:rsidP="00000000" w:rsidRDefault="00000000" w:rsidRPr="00000000" w14:paraId="000004D2">
      <w:pPr>
        <w:spacing w:after="0" w:before="0" w:lineRule="auto"/>
        <w:ind w:left="0" w:firstLine="0"/>
        <w:rPr/>
      </w:pPr>
      <w:r w:rsidDel="00000000" w:rsidR="00000000" w:rsidRPr="00000000">
        <w:rPr>
          <w:rtl w:val="0"/>
        </w:rPr>
        <w:t xml:space="preserve">KEITH: How are we not- I can just do that. Do you want me to just do that? </w:t>
      </w:r>
    </w:p>
    <w:p w:rsidR="00000000" w:rsidDel="00000000" w:rsidP="00000000" w:rsidRDefault="00000000" w:rsidRPr="00000000" w14:paraId="000004D3">
      <w:pPr>
        <w:spacing w:after="0" w:before="0" w:lineRule="auto"/>
        <w:ind w:left="0" w:firstLine="0"/>
        <w:rPr/>
      </w:pPr>
      <w:r w:rsidDel="00000000" w:rsidR="00000000" w:rsidRPr="00000000">
        <w:rPr>
          <w:rtl w:val="0"/>
        </w:rPr>
      </w:r>
    </w:p>
    <w:p w:rsidR="00000000" w:rsidDel="00000000" w:rsidP="00000000" w:rsidRDefault="00000000" w:rsidRPr="00000000" w14:paraId="000004D4">
      <w:pPr>
        <w:spacing w:after="0" w:before="0" w:lineRule="auto"/>
        <w:ind w:left="0" w:firstLine="0"/>
        <w:rPr/>
      </w:pPr>
      <w:r w:rsidDel="00000000" w:rsidR="00000000" w:rsidRPr="00000000">
        <w:rPr>
          <w:rtl w:val="0"/>
        </w:rPr>
        <w:t xml:space="preserve">AUSTIN: </w:t>
      </w:r>
      <w:r w:rsidDel="00000000" w:rsidR="00000000" w:rsidRPr="00000000">
        <w:rPr>
          <w:i w:val="1"/>
          <w:rtl w:val="0"/>
        </w:rPr>
        <w:t xml:space="preserve">[resigned] </w:t>
      </w:r>
      <w:r w:rsidDel="00000000" w:rsidR="00000000" w:rsidRPr="00000000">
        <w:rPr>
          <w:rtl w:val="0"/>
        </w:rPr>
        <w:t xml:space="preserve">We can. I'll send it to you. </w:t>
      </w:r>
    </w:p>
    <w:p w:rsidR="00000000" w:rsidDel="00000000" w:rsidP="00000000" w:rsidRDefault="00000000" w:rsidRPr="00000000" w14:paraId="000004D5">
      <w:pPr>
        <w:spacing w:after="0" w:before="0" w:lineRule="auto"/>
        <w:ind w:left="0" w:firstLine="0"/>
        <w:rPr/>
      </w:pPr>
      <w:r w:rsidDel="00000000" w:rsidR="00000000" w:rsidRPr="00000000">
        <w:rPr>
          <w:rtl w:val="0"/>
        </w:rPr>
      </w:r>
    </w:p>
    <w:p w:rsidR="00000000" w:rsidDel="00000000" w:rsidP="00000000" w:rsidRDefault="00000000" w:rsidRPr="00000000" w14:paraId="000004D6">
      <w:pPr>
        <w:spacing w:after="0" w:before="0" w:lineRule="auto"/>
        <w:ind w:left="0" w:firstLine="0"/>
        <w:rPr/>
      </w:pPr>
      <w:r w:rsidDel="00000000" w:rsidR="00000000" w:rsidRPr="00000000">
        <w:rPr>
          <w:rtl w:val="0"/>
        </w:rPr>
        <w:t xml:space="preserve">KEITH: Okay. </w:t>
      </w:r>
    </w:p>
    <w:p w:rsidR="00000000" w:rsidDel="00000000" w:rsidP="00000000" w:rsidRDefault="00000000" w:rsidRPr="00000000" w14:paraId="000004D7">
      <w:pPr>
        <w:spacing w:after="0" w:before="0" w:lineRule="auto"/>
        <w:ind w:left="0" w:firstLine="0"/>
        <w:rPr/>
      </w:pPr>
      <w:r w:rsidDel="00000000" w:rsidR="00000000" w:rsidRPr="00000000">
        <w:rPr>
          <w:rtl w:val="0"/>
        </w:rPr>
      </w:r>
    </w:p>
    <w:p w:rsidR="00000000" w:rsidDel="00000000" w:rsidP="00000000" w:rsidRDefault="00000000" w:rsidRPr="00000000" w14:paraId="000004D8">
      <w:pPr>
        <w:spacing w:after="0" w:before="0" w:lineRule="auto"/>
        <w:ind w:left="0" w:firstLine="0"/>
        <w:rPr/>
      </w:pPr>
      <w:r w:rsidDel="00000000" w:rsidR="00000000" w:rsidRPr="00000000">
        <w:rPr>
          <w:rtl w:val="0"/>
        </w:rPr>
        <w:t xml:space="preserve">AUSTIN: I know. It's- it's kind of weird that we just didn't ever... </w:t>
      </w:r>
    </w:p>
    <w:p w:rsidR="00000000" w:rsidDel="00000000" w:rsidP="00000000" w:rsidRDefault="00000000" w:rsidRPr="00000000" w14:paraId="000004D9">
      <w:pPr>
        <w:spacing w:after="0" w:before="0" w:lineRule="auto"/>
        <w:ind w:left="0" w:firstLine="0"/>
        <w:rPr/>
      </w:pPr>
      <w:r w:rsidDel="00000000" w:rsidR="00000000" w:rsidRPr="00000000">
        <w:rPr>
          <w:rtl w:val="0"/>
        </w:rPr>
      </w:r>
    </w:p>
    <w:p w:rsidR="00000000" w:rsidDel="00000000" w:rsidP="00000000" w:rsidRDefault="00000000" w:rsidRPr="00000000" w14:paraId="000004DA">
      <w:pPr>
        <w:spacing w:after="0" w:before="0" w:lineRule="auto"/>
        <w:ind w:left="0" w:firstLine="0"/>
        <w:rPr/>
      </w:pPr>
      <w:r w:rsidDel="00000000" w:rsidR="00000000" w:rsidRPr="00000000">
        <w:rPr>
          <w:rtl w:val="0"/>
        </w:rPr>
        <w:t xml:space="preserve">KEITH: I mean I asked a couple times, but you were like, ‘Eh, maybe we'll do that,’ and then we just never brought it up again after, you know, two weeks ago. </w:t>
      </w:r>
    </w:p>
    <w:p w:rsidR="00000000" w:rsidDel="00000000" w:rsidP="00000000" w:rsidRDefault="00000000" w:rsidRPr="00000000" w14:paraId="000004DB">
      <w:pPr>
        <w:spacing w:after="0" w:before="0" w:lineRule="auto"/>
        <w:ind w:left="0" w:firstLine="0"/>
        <w:rPr/>
      </w:pPr>
      <w:r w:rsidDel="00000000" w:rsidR="00000000" w:rsidRPr="00000000">
        <w:rPr>
          <w:rtl w:val="0"/>
        </w:rPr>
      </w:r>
    </w:p>
    <w:p w:rsidR="00000000" w:rsidDel="00000000" w:rsidP="00000000" w:rsidRDefault="00000000" w:rsidRPr="00000000" w14:paraId="000004DC">
      <w:pPr>
        <w:spacing w:after="0" w:before="0" w:lineRule="auto"/>
        <w:ind w:left="0" w:firstLine="0"/>
        <w:rPr/>
      </w:pPr>
      <w:r w:rsidDel="00000000" w:rsidR="00000000" w:rsidRPr="00000000">
        <w:rPr>
          <w:rtl w:val="0"/>
        </w:rPr>
        <w:t xml:space="preserve">AUSTIN: Yeah, that did happen, huh? </w:t>
      </w:r>
      <w:r w:rsidDel="00000000" w:rsidR="00000000" w:rsidRPr="00000000">
        <w:rPr>
          <w:i w:val="1"/>
          <w:rtl w:val="0"/>
        </w:rPr>
        <w:t xml:space="preserve">[exasperated] </w:t>
      </w:r>
      <w:r w:rsidDel="00000000" w:rsidR="00000000" w:rsidRPr="00000000">
        <w:rPr>
          <w:rtl w:val="0"/>
        </w:rPr>
        <w:t xml:space="preserve">Oh my God. I- I'm going to reset Roll20. So, he- he grabs you. He kind of like- he doesn't grab you by the hand anymore. He's- he's kind of letting you follow him along, and you're walking through the kind of night streets, which again are primarily lit by these big towers. There aren't like, lamps anywhere. The lights- the lights of both the ghost people and the towers is enough to make this place visible to you, basically. </w:t>
      </w:r>
      <w:r w:rsidDel="00000000" w:rsidR="00000000" w:rsidRPr="00000000">
        <w:rPr>
          <w:i w:val="1"/>
          <w:rtl w:val="0"/>
        </w:rPr>
        <w:t xml:space="preserve">[to self]</w:t>
      </w:r>
      <w:r w:rsidDel="00000000" w:rsidR="00000000" w:rsidRPr="00000000">
        <w:rPr>
          <w:rtl w:val="0"/>
        </w:rPr>
        <w:t xml:space="preserve"> Woah! Not what I wanted. Um, and he takes you to a... a place kind of right across from the market where you just were. </w:t>
      </w:r>
    </w:p>
    <w:p w:rsidR="00000000" w:rsidDel="00000000" w:rsidP="00000000" w:rsidRDefault="00000000" w:rsidRPr="00000000" w14:paraId="000004DD">
      <w:pPr>
        <w:spacing w:after="0" w:before="0" w:lineRule="auto"/>
        <w:ind w:left="0" w:firstLine="0"/>
        <w:rPr/>
      </w:pPr>
      <w:r w:rsidDel="00000000" w:rsidR="00000000" w:rsidRPr="00000000">
        <w:rPr>
          <w:rtl w:val="0"/>
        </w:rPr>
      </w:r>
    </w:p>
    <w:p w:rsidR="00000000" w:rsidDel="00000000" w:rsidP="00000000" w:rsidRDefault="00000000" w:rsidRPr="00000000" w14:paraId="000004DE">
      <w:pPr>
        <w:spacing w:after="0" w:before="0" w:lineRule="auto"/>
        <w:ind w:left="0" w:firstLine="0"/>
        <w:rPr/>
      </w:pPr>
      <w:r w:rsidDel="00000000" w:rsidR="00000000" w:rsidRPr="00000000">
        <w:rPr>
          <w:rtl w:val="0"/>
        </w:rPr>
        <w:t xml:space="preserve">JACK: Oh, lucky. </w:t>
      </w:r>
    </w:p>
    <w:p w:rsidR="00000000" w:rsidDel="00000000" w:rsidP="00000000" w:rsidRDefault="00000000" w:rsidRPr="00000000" w14:paraId="000004DF">
      <w:pPr>
        <w:spacing w:after="0" w:before="0" w:lineRule="auto"/>
        <w:ind w:left="0" w:firstLine="0"/>
        <w:rPr/>
      </w:pPr>
      <w:r w:rsidDel="00000000" w:rsidR="00000000" w:rsidRPr="00000000">
        <w:rPr>
          <w:rtl w:val="0"/>
        </w:rPr>
      </w:r>
    </w:p>
    <w:p w:rsidR="00000000" w:rsidDel="00000000" w:rsidP="00000000" w:rsidRDefault="00000000" w:rsidRPr="00000000" w14:paraId="000004E0">
      <w:pPr>
        <w:spacing w:after="0" w:before="0" w:lineRule="auto"/>
        <w:ind w:left="0" w:firstLine="0"/>
        <w:rPr/>
      </w:pPr>
      <w:r w:rsidDel="00000000" w:rsidR="00000000" w:rsidRPr="00000000">
        <w:rPr>
          <w:rtl w:val="0"/>
        </w:rPr>
        <w:t xml:space="preserve">AUSTIN: It is </w:t>
      </w:r>
      <w:r w:rsidDel="00000000" w:rsidR="00000000" w:rsidRPr="00000000">
        <w:rPr>
          <w:i w:val="1"/>
          <w:rtl w:val="0"/>
        </w:rPr>
        <w:t xml:space="preserve">very </w:t>
      </w:r>
      <w:r w:rsidDel="00000000" w:rsidR="00000000" w:rsidRPr="00000000">
        <w:rPr>
          <w:rtl w:val="0"/>
        </w:rPr>
        <w:t xml:space="preserve">lucky for everyone here. And... there we go. And he says,</w:t>
      </w:r>
    </w:p>
    <w:p w:rsidR="00000000" w:rsidDel="00000000" w:rsidP="00000000" w:rsidRDefault="00000000" w:rsidRPr="00000000" w14:paraId="000004E1">
      <w:pPr>
        <w:spacing w:after="0" w:before="0" w:lineRule="auto"/>
        <w:ind w:left="0" w:firstLine="0"/>
        <w:rPr/>
      </w:pPr>
      <w:r w:rsidDel="00000000" w:rsidR="00000000" w:rsidRPr="00000000">
        <w:rPr>
          <w:rtl w:val="0"/>
        </w:rPr>
      </w:r>
    </w:p>
    <w:p w:rsidR="00000000" w:rsidDel="00000000" w:rsidP="00000000" w:rsidRDefault="00000000" w:rsidRPr="00000000" w14:paraId="000004E2">
      <w:pPr>
        <w:spacing w:after="0" w:before="0" w:lineRule="auto"/>
        <w:ind w:left="720" w:firstLine="0"/>
        <w:rPr/>
      </w:pPr>
      <w:r w:rsidDel="00000000" w:rsidR="00000000" w:rsidRPr="00000000">
        <w:rPr>
          <w:rtl w:val="0"/>
        </w:rPr>
        <w:t xml:space="preserve">Austin (as EMMANUEL): Yeah, this is- this is the place. This is- In a way I guess, this is the heart of Nacre. You know… where do I- where do I start? A long time ago, this was a very pretty city, I guess. Way before my time. Way, way, way before my time. </w:t>
      </w:r>
    </w:p>
    <w:p w:rsidR="00000000" w:rsidDel="00000000" w:rsidP="00000000" w:rsidRDefault="00000000" w:rsidRPr="00000000" w14:paraId="000004E3">
      <w:pPr>
        <w:spacing w:after="0" w:before="0" w:lineRule="auto"/>
        <w:ind w:left="720" w:firstLine="0"/>
        <w:rPr/>
      </w:pPr>
      <w:r w:rsidDel="00000000" w:rsidR="00000000" w:rsidRPr="00000000">
        <w:rPr>
          <w:rtl w:val="0"/>
        </w:rPr>
      </w:r>
    </w:p>
    <w:p w:rsidR="00000000" w:rsidDel="00000000" w:rsidP="00000000" w:rsidRDefault="00000000" w:rsidRPr="00000000" w14:paraId="000004E4">
      <w:pPr>
        <w:spacing w:after="0" w:before="0" w:lineRule="auto"/>
        <w:ind w:left="0" w:firstLine="0"/>
        <w:rPr/>
      </w:pPr>
      <w:r w:rsidDel="00000000" w:rsidR="00000000" w:rsidRPr="00000000">
        <w:rPr>
          <w:rtl w:val="0"/>
        </w:rPr>
        <w:t xml:space="preserve">AUSTIN: He's undead, by the way, but he's definitely one of the undead from the recent killing that- of Brandish and his crew.</w:t>
      </w:r>
    </w:p>
    <w:p w:rsidR="00000000" w:rsidDel="00000000" w:rsidP="00000000" w:rsidRDefault="00000000" w:rsidRPr="00000000" w14:paraId="000004E5">
      <w:pPr>
        <w:spacing w:after="0" w:before="0" w:lineRule="auto"/>
        <w:ind w:left="0" w:firstLine="0"/>
        <w:rPr/>
      </w:pPr>
      <w:r w:rsidDel="00000000" w:rsidR="00000000" w:rsidRPr="00000000">
        <w:rPr>
          <w:rtl w:val="0"/>
        </w:rPr>
      </w:r>
    </w:p>
    <w:p w:rsidR="00000000" w:rsidDel="00000000" w:rsidP="00000000" w:rsidRDefault="00000000" w:rsidRPr="00000000" w14:paraId="000004E6">
      <w:pPr>
        <w:spacing w:after="0" w:before="0" w:lineRule="auto"/>
        <w:ind w:left="0" w:firstLine="0"/>
        <w:rPr/>
      </w:pPr>
      <w:r w:rsidDel="00000000" w:rsidR="00000000" w:rsidRPr="00000000">
        <w:rPr>
          <w:rtl w:val="0"/>
        </w:rPr>
        <w:t xml:space="preserve">JACK: He is kind of newly undead. </w:t>
      </w:r>
    </w:p>
    <w:p w:rsidR="00000000" w:rsidDel="00000000" w:rsidP="00000000" w:rsidRDefault="00000000" w:rsidRPr="00000000" w14:paraId="000004E7">
      <w:pPr>
        <w:spacing w:after="0" w:before="0" w:lineRule="auto"/>
        <w:ind w:left="0" w:firstLine="0"/>
        <w:rPr/>
      </w:pPr>
      <w:r w:rsidDel="00000000" w:rsidR="00000000" w:rsidRPr="00000000">
        <w:rPr>
          <w:rtl w:val="0"/>
        </w:rPr>
      </w:r>
    </w:p>
    <w:p w:rsidR="00000000" w:rsidDel="00000000" w:rsidP="00000000" w:rsidRDefault="00000000" w:rsidRPr="00000000" w14:paraId="000004E8">
      <w:pPr>
        <w:spacing w:after="0" w:before="0" w:lineRule="auto"/>
        <w:ind w:left="0" w:firstLine="0"/>
        <w:rPr/>
      </w:pPr>
      <w:r w:rsidDel="00000000" w:rsidR="00000000" w:rsidRPr="00000000">
        <w:rPr>
          <w:rtl w:val="0"/>
        </w:rPr>
        <w:t xml:space="preserve">AUSTIN: He's newly undead. You know, kind of dealing with all of this. </w:t>
      </w:r>
    </w:p>
    <w:p w:rsidR="00000000" w:rsidDel="00000000" w:rsidP="00000000" w:rsidRDefault="00000000" w:rsidRPr="00000000" w14:paraId="000004E9">
      <w:pPr>
        <w:spacing w:after="0" w:before="0" w:lineRule="auto"/>
        <w:ind w:left="0" w:firstLine="0"/>
        <w:rPr/>
      </w:pPr>
      <w:r w:rsidDel="00000000" w:rsidR="00000000" w:rsidRPr="00000000">
        <w:rPr>
          <w:rtl w:val="0"/>
        </w:rPr>
      </w:r>
    </w:p>
    <w:p w:rsidR="00000000" w:rsidDel="00000000" w:rsidP="00000000" w:rsidRDefault="00000000" w:rsidRPr="00000000" w14:paraId="000004EA">
      <w:pPr>
        <w:spacing w:after="0" w:before="0" w:lineRule="auto"/>
        <w:ind w:left="0" w:firstLine="0"/>
        <w:rPr/>
      </w:pPr>
      <w:r w:rsidDel="00000000" w:rsidR="00000000" w:rsidRPr="00000000">
        <w:rPr>
          <w:rtl w:val="0"/>
        </w:rPr>
        <w:t xml:space="preserve">JACK: Hm. </w:t>
      </w:r>
    </w:p>
    <w:p w:rsidR="00000000" w:rsidDel="00000000" w:rsidP="00000000" w:rsidRDefault="00000000" w:rsidRPr="00000000" w14:paraId="000004EB">
      <w:pPr>
        <w:spacing w:after="0" w:before="0" w:lineRule="auto"/>
        <w:ind w:left="0" w:firstLine="0"/>
        <w:rPr/>
      </w:pPr>
      <w:r w:rsidDel="00000000" w:rsidR="00000000" w:rsidRPr="00000000">
        <w:rPr>
          <w:rtl w:val="0"/>
        </w:rPr>
      </w:r>
    </w:p>
    <w:p w:rsidR="00000000" w:rsidDel="00000000" w:rsidP="00000000" w:rsidRDefault="00000000" w:rsidRPr="00000000" w14:paraId="000004EC">
      <w:pPr>
        <w:spacing w:after="0" w:before="0" w:lineRule="auto"/>
        <w:ind w:left="720" w:firstLine="0"/>
        <w:rPr/>
      </w:pPr>
      <w:r w:rsidDel="00000000" w:rsidR="00000000" w:rsidRPr="00000000">
        <w:rPr>
          <w:rtl w:val="0"/>
        </w:rPr>
        <w:t xml:space="preserve">Austin (as EMMANUEL): A long time ago, Nacre was just a real- a really beautiful place, I guess. There's lots of good food. Lots of good drink. It was a good time for everybody.</w:t>
      </w:r>
    </w:p>
    <w:p w:rsidR="00000000" w:rsidDel="00000000" w:rsidP="00000000" w:rsidRDefault="00000000" w:rsidRPr="00000000" w14:paraId="000004ED">
      <w:pPr>
        <w:spacing w:after="0" w:before="0" w:lineRule="auto"/>
        <w:rPr/>
      </w:pPr>
      <w:r w:rsidDel="00000000" w:rsidR="00000000" w:rsidRPr="00000000">
        <w:rPr>
          <w:rtl w:val="0"/>
        </w:rPr>
        <w:t xml:space="preserve"> </w:t>
      </w:r>
    </w:p>
    <w:p w:rsidR="00000000" w:rsidDel="00000000" w:rsidP="00000000" w:rsidRDefault="00000000" w:rsidRPr="00000000" w14:paraId="000004EE">
      <w:pPr>
        <w:spacing w:after="0" w:before="0" w:lineRule="auto"/>
        <w:rPr/>
      </w:pPr>
      <w:r w:rsidDel="00000000" w:rsidR="00000000" w:rsidRPr="00000000">
        <w:rPr>
          <w:rtl w:val="0"/>
        </w:rPr>
        <w:t xml:space="preserve">AUSTIN: Do you kind of show any recognition of that fact? Are you-?</w:t>
      </w:r>
    </w:p>
    <w:p w:rsidR="00000000" w:rsidDel="00000000" w:rsidP="00000000" w:rsidRDefault="00000000" w:rsidRPr="00000000" w14:paraId="000004EF">
      <w:pPr>
        <w:spacing w:after="0" w:before="0" w:lineRule="auto"/>
        <w:rPr/>
      </w:pPr>
      <w:r w:rsidDel="00000000" w:rsidR="00000000" w:rsidRPr="00000000">
        <w:rPr>
          <w:rtl w:val="0"/>
        </w:rPr>
      </w:r>
    </w:p>
    <w:p w:rsidR="00000000" w:rsidDel="00000000" w:rsidP="00000000" w:rsidRDefault="00000000" w:rsidRPr="00000000" w14:paraId="000004F0">
      <w:pPr>
        <w:spacing w:after="0" w:before="0" w:lineRule="auto"/>
        <w:rPr/>
      </w:pPr>
      <w:r w:rsidDel="00000000" w:rsidR="00000000" w:rsidRPr="00000000">
        <w:rPr>
          <w:rtl w:val="0"/>
        </w:rPr>
        <w:t xml:space="preserve">JACK: Yeah. Mhm. </w:t>
      </w:r>
    </w:p>
    <w:p w:rsidR="00000000" w:rsidDel="00000000" w:rsidP="00000000" w:rsidRDefault="00000000" w:rsidRPr="00000000" w14:paraId="000004F1">
      <w:pPr>
        <w:spacing w:after="0" w:before="0" w:lineRule="auto"/>
        <w:rPr/>
      </w:pPr>
      <w:r w:rsidDel="00000000" w:rsidR="00000000" w:rsidRPr="00000000">
        <w:rPr>
          <w:rtl w:val="0"/>
        </w:rPr>
      </w:r>
    </w:p>
    <w:p w:rsidR="00000000" w:rsidDel="00000000" w:rsidP="00000000" w:rsidRDefault="00000000" w:rsidRPr="00000000" w14:paraId="000004F2">
      <w:pPr>
        <w:spacing w:after="0" w:before="0" w:lineRule="auto"/>
        <w:rPr/>
      </w:pPr>
      <w:r w:rsidDel="00000000" w:rsidR="00000000" w:rsidRPr="00000000">
        <w:rPr>
          <w:rtl w:val="0"/>
        </w:rPr>
        <w:t xml:space="preserve">AUSTIN: Okay. </w:t>
      </w:r>
    </w:p>
    <w:p w:rsidR="00000000" w:rsidDel="00000000" w:rsidP="00000000" w:rsidRDefault="00000000" w:rsidRPr="00000000" w14:paraId="000004F3">
      <w:pPr>
        <w:spacing w:after="0" w:before="0" w:lineRule="auto"/>
        <w:rPr/>
      </w:pPr>
      <w:r w:rsidDel="00000000" w:rsidR="00000000" w:rsidRPr="00000000">
        <w:rPr>
          <w:rtl w:val="0"/>
        </w:rPr>
      </w:r>
    </w:p>
    <w:p w:rsidR="00000000" w:rsidDel="00000000" w:rsidP="00000000" w:rsidRDefault="00000000" w:rsidRPr="00000000" w14:paraId="000004F4">
      <w:pPr>
        <w:spacing w:after="0" w:before="0" w:lineRule="auto"/>
        <w:rPr/>
      </w:pPr>
      <w:r w:rsidDel="00000000" w:rsidR="00000000" w:rsidRPr="00000000">
        <w:rPr>
          <w:rtl w:val="0"/>
        </w:rPr>
        <w:t xml:space="preserve">JACK: Yeah. Like um… Like, </w:t>
      </w:r>
    </w:p>
    <w:p w:rsidR="00000000" w:rsidDel="00000000" w:rsidP="00000000" w:rsidRDefault="00000000" w:rsidRPr="00000000" w14:paraId="000004F5">
      <w:pPr>
        <w:spacing w:after="0" w:before="0" w:lineRule="auto"/>
        <w:rPr/>
      </w:pPr>
      <w:r w:rsidDel="00000000" w:rsidR="00000000" w:rsidRPr="00000000">
        <w:rPr>
          <w:rtl w:val="0"/>
        </w:rPr>
      </w:r>
    </w:p>
    <w:p w:rsidR="00000000" w:rsidDel="00000000" w:rsidP="00000000" w:rsidRDefault="00000000" w:rsidRPr="00000000" w14:paraId="000004F6">
      <w:pPr>
        <w:spacing w:after="0" w:before="0" w:lineRule="auto"/>
        <w:ind w:left="720" w:firstLine="0"/>
        <w:rPr/>
      </w:pPr>
      <w:r w:rsidDel="00000000" w:rsidR="00000000" w:rsidRPr="00000000">
        <w:rPr>
          <w:rtl w:val="0"/>
        </w:rPr>
        <w:t xml:space="preserve">Jack (as LEM): For us, this city is like- It's like a legend. It's like a- it's like a magical fictional place. </w:t>
      </w:r>
    </w:p>
    <w:p w:rsidR="00000000" w:rsidDel="00000000" w:rsidP="00000000" w:rsidRDefault="00000000" w:rsidRPr="00000000" w14:paraId="000004F7">
      <w:pPr>
        <w:spacing w:after="0" w:before="0" w:lineRule="auto"/>
        <w:ind w:left="720" w:firstLine="0"/>
        <w:rPr/>
      </w:pPr>
      <w:r w:rsidDel="00000000" w:rsidR="00000000" w:rsidRPr="00000000">
        <w:rPr>
          <w:rtl w:val="0"/>
        </w:rPr>
      </w:r>
    </w:p>
    <w:p w:rsidR="00000000" w:rsidDel="00000000" w:rsidP="00000000" w:rsidRDefault="00000000" w:rsidRPr="00000000" w14:paraId="000004F8">
      <w:pPr>
        <w:spacing w:after="0" w:before="0" w:lineRule="auto"/>
        <w:ind w:left="720" w:firstLine="0"/>
        <w:rPr/>
      </w:pPr>
      <w:r w:rsidDel="00000000" w:rsidR="00000000" w:rsidRPr="00000000">
        <w:rPr>
          <w:rtl w:val="0"/>
        </w:rPr>
        <w:t xml:space="preserve">Austin (as EMMANUEL): It may as well be. This place, uh... It had lots of- lots of tourists. Lots of people loved this place. One of them was Tristero... It's hard to imagine, I know. But he really loved it here. </w:t>
      </w:r>
    </w:p>
    <w:p w:rsidR="00000000" w:rsidDel="00000000" w:rsidP="00000000" w:rsidRDefault="00000000" w:rsidRPr="00000000" w14:paraId="000004F9">
      <w:pPr>
        <w:spacing w:after="0" w:before="0" w:lineRule="auto"/>
        <w:ind w:left="720" w:firstLine="0"/>
        <w:rPr/>
      </w:pPr>
      <w:r w:rsidDel="00000000" w:rsidR="00000000" w:rsidRPr="00000000">
        <w:rPr>
          <w:rtl w:val="0"/>
        </w:rPr>
      </w:r>
    </w:p>
    <w:p w:rsidR="00000000" w:rsidDel="00000000" w:rsidP="00000000" w:rsidRDefault="00000000" w:rsidRPr="00000000" w14:paraId="000004FA">
      <w:pPr>
        <w:spacing w:after="0" w:before="0" w:lineRule="auto"/>
        <w:ind w:left="0" w:firstLine="0"/>
        <w:rPr/>
      </w:pPr>
      <w:r w:rsidDel="00000000" w:rsidR="00000000" w:rsidRPr="00000000">
        <w:rPr>
          <w:rtl w:val="0"/>
        </w:rPr>
        <w:t xml:space="preserve">AUSTIN: And he says  as if you should, of course, know what he means. </w:t>
      </w:r>
    </w:p>
    <w:p w:rsidR="00000000" w:rsidDel="00000000" w:rsidP="00000000" w:rsidRDefault="00000000" w:rsidRPr="00000000" w14:paraId="000004FB">
      <w:pPr>
        <w:spacing w:after="0" w:before="0" w:lineRule="auto"/>
        <w:ind w:left="0" w:firstLine="0"/>
        <w:rPr/>
      </w:pPr>
      <w:r w:rsidDel="00000000" w:rsidR="00000000" w:rsidRPr="00000000">
        <w:rPr>
          <w:rtl w:val="0"/>
        </w:rPr>
      </w:r>
    </w:p>
    <w:p w:rsidR="00000000" w:rsidDel="00000000" w:rsidP="00000000" w:rsidRDefault="00000000" w:rsidRPr="00000000" w14:paraId="000004FC">
      <w:pPr>
        <w:spacing w:after="0" w:before="0" w:lineRule="auto"/>
        <w:ind w:left="720" w:firstLine="0"/>
        <w:rPr/>
      </w:pPr>
      <w:r w:rsidDel="00000000" w:rsidR="00000000" w:rsidRPr="00000000">
        <w:rPr>
          <w:rtl w:val="0"/>
        </w:rPr>
        <w:t xml:space="preserve">Austin (as EMMANUEL): So, when things got bad in the world, he made it not be so bad here. And since then, him and his line, they've been ruling this place. </w:t>
      </w:r>
    </w:p>
    <w:p w:rsidR="00000000" w:rsidDel="00000000" w:rsidP="00000000" w:rsidRDefault="00000000" w:rsidRPr="00000000" w14:paraId="000004FD">
      <w:pPr>
        <w:spacing w:after="0" w:before="0" w:lineRule="auto"/>
        <w:ind w:left="720" w:firstLine="0"/>
        <w:rPr/>
      </w:pPr>
      <w:r w:rsidDel="00000000" w:rsidR="00000000" w:rsidRPr="00000000">
        <w:rPr>
          <w:rtl w:val="0"/>
        </w:rPr>
      </w:r>
    </w:p>
    <w:p w:rsidR="00000000" w:rsidDel="00000000" w:rsidP="00000000" w:rsidRDefault="00000000" w:rsidRPr="00000000" w14:paraId="000004FE">
      <w:pPr>
        <w:spacing w:after="0" w:before="0" w:lineRule="auto"/>
        <w:ind w:left="720" w:firstLine="0"/>
        <w:rPr/>
      </w:pPr>
      <w:r w:rsidDel="00000000" w:rsidR="00000000" w:rsidRPr="00000000">
        <w:rPr>
          <w:rtl w:val="0"/>
        </w:rPr>
        <w:t xml:space="preserve">Jack (as LEM): Just cause he really liked it? It was like a home for him? </w:t>
      </w:r>
    </w:p>
    <w:p w:rsidR="00000000" w:rsidDel="00000000" w:rsidP="00000000" w:rsidRDefault="00000000" w:rsidRPr="00000000" w14:paraId="000004FF">
      <w:pPr>
        <w:spacing w:after="0" w:before="0" w:lineRule="auto"/>
        <w:ind w:left="720" w:firstLine="0"/>
        <w:rPr/>
      </w:pPr>
      <w:r w:rsidDel="00000000" w:rsidR="00000000" w:rsidRPr="00000000">
        <w:rPr>
          <w:rtl w:val="0"/>
        </w:rPr>
      </w:r>
    </w:p>
    <w:p w:rsidR="00000000" w:rsidDel="00000000" w:rsidP="00000000" w:rsidRDefault="00000000" w:rsidRPr="00000000" w14:paraId="00000500">
      <w:pPr>
        <w:spacing w:after="0" w:before="0" w:lineRule="auto"/>
        <w:ind w:left="720" w:firstLine="0"/>
        <w:rPr/>
      </w:pPr>
      <w:r w:rsidDel="00000000" w:rsidR="00000000" w:rsidRPr="00000000">
        <w:rPr>
          <w:rtl w:val="0"/>
        </w:rPr>
        <w:t xml:space="preserve">Austin (as EMMANUEL): I mean he is a hard work- a hard- a hard job. You know? You find a vacation spot with a job like that. </w:t>
      </w:r>
    </w:p>
    <w:p w:rsidR="00000000" w:rsidDel="00000000" w:rsidP="00000000" w:rsidRDefault="00000000" w:rsidRPr="00000000" w14:paraId="00000501">
      <w:pPr>
        <w:spacing w:after="0" w:before="0" w:lineRule="auto"/>
        <w:ind w:left="720" w:firstLine="0"/>
        <w:rPr/>
      </w:pPr>
      <w:r w:rsidDel="00000000" w:rsidR="00000000" w:rsidRPr="00000000">
        <w:rPr>
          <w:rtl w:val="0"/>
        </w:rPr>
      </w:r>
    </w:p>
    <w:p w:rsidR="00000000" w:rsidDel="00000000" w:rsidP="00000000" w:rsidRDefault="00000000" w:rsidRPr="00000000" w14:paraId="00000502">
      <w:pPr>
        <w:spacing w:after="0" w:before="0" w:lineRule="auto"/>
        <w:ind w:left="720" w:firstLine="0"/>
        <w:rPr/>
      </w:pPr>
      <w:r w:rsidDel="00000000" w:rsidR="00000000" w:rsidRPr="00000000">
        <w:rPr>
          <w:rtl w:val="0"/>
        </w:rPr>
        <w:t xml:space="preserve">Jack (as LEM): Emmanuel, I'm going to be honest with you. Where I come from, we don't know who Tristero is. I've- I've only heard his name the first time today. </w:t>
      </w:r>
    </w:p>
    <w:p w:rsidR="00000000" w:rsidDel="00000000" w:rsidP="00000000" w:rsidRDefault="00000000" w:rsidRPr="00000000" w14:paraId="00000503">
      <w:pPr>
        <w:spacing w:after="0" w:before="0" w:lineRule="auto"/>
        <w:ind w:left="720" w:firstLine="0"/>
        <w:rPr/>
      </w:pPr>
      <w:r w:rsidDel="00000000" w:rsidR="00000000" w:rsidRPr="00000000">
        <w:rPr>
          <w:rtl w:val="0"/>
        </w:rPr>
      </w:r>
    </w:p>
    <w:p w:rsidR="00000000" w:rsidDel="00000000" w:rsidP="00000000" w:rsidRDefault="00000000" w:rsidRPr="00000000" w14:paraId="00000504">
      <w:pPr>
        <w:spacing w:after="0" w:before="0" w:lineRule="auto"/>
        <w:ind w:left="0" w:firstLine="0"/>
        <w:rPr/>
      </w:pPr>
      <w:r w:rsidDel="00000000" w:rsidR="00000000" w:rsidRPr="00000000">
        <w:rPr>
          <w:rtl w:val="0"/>
        </w:rPr>
        <w:t xml:space="preserve">AUSTIN: He laughs. </w:t>
      </w:r>
    </w:p>
    <w:p w:rsidR="00000000" w:rsidDel="00000000" w:rsidP="00000000" w:rsidRDefault="00000000" w:rsidRPr="00000000" w14:paraId="00000505">
      <w:pPr>
        <w:spacing w:after="0" w:before="0" w:lineRule="auto"/>
        <w:ind w:left="0" w:firstLine="0"/>
        <w:rPr/>
      </w:pPr>
      <w:r w:rsidDel="00000000" w:rsidR="00000000" w:rsidRPr="00000000">
        <w:rPr>
          <w:rtl w:val="0"/>
        </w:rPr>
      </w:r>
    </w:p>
    <w:p w:rsidR="00000000" w:rsidDel="00000000" w:rsidP="00000000" w:rsidRDefault="00000000" w:rsidRPr="00000000" w14:paraId="00000506">
      <w:pPr>
        <w:spacing w:after="0" w:before="0" w:lineRule="auto"/>
        <w:ind w:left="720" w:firstLine="0"/>
        <w:rPr>
          <w:i w:val="1"/>
        </w:rPr>
      </w:pPr>
      <w:r w:rsidDel="00000000" w:rsidR="00000000" w:rsidRPr="00000000">
        <w:rPr>
          <w:rtl w:val="0"/>
        </w:rPr>
        <w:t xml:space="preserve">Austin (as EMMANUEL): Now- What's it- It's bad out there, huh? </w:t>
      </w:r>
      <w:r w:rsidDel="00000000" w:rsidR="00000000" w:rsidRPr="00000000">
        <w:rPr>
          <w:i w:val="1"/>
          <w:rtl w:val="0"/>
        </w:rPr>
        <w:t xml:space="preserve">[Jack and Ali laugh]</w:t>
      </w:r>
    </w:p>
    <w:p w:rsidR="00000000" w:rsidDel="00000000" w:rsidP="00000000" w:rsidRDefault="00000000" w:rsidRPr="00000000" w14:paraId="00000507">
      <w:pPr>
        <w:spacing w:after="0" w:before="0" w:lineRule="auto"/>
        <w:ind w:left="720" w:firstLine="0"/>
        <w:rPr/>
      </w:pPr>
      <w:r w:rsidDel="00000000" w:rsidR="00000000" w:rsidRPr="00000000">
        <w:rPr>
          <w:rtl w:val="0"/>
        </w:rPr>
      </w:r>
    </w:p>
    <w:p w:rsidR="00000000" w:rsidDel="00000000" w:rsidP="00000000" w:rsidRDefault="00000000" w:rsidRPr="00000000" w14:paraId="00000508">
      <w:pPr>
        <w:spacing w:after="0" w:before="0" w:lineRule="auto"/>
        <w:ind w:left="720" w:firstLine="0"/>
        <w:rPr/>
      </w:pPr>
      <w:r w:rsidDel="00000000" w:rsidR="00000000" w:rsidRPr="00000000">
        <w:rPr>
          <w:rtl w:val="0"/>
        </w:rPr>
        <w:t xml:space="preserve">Jack (as LEM): Yeah, it kind of is. </w:t>
      </w:r>
    </w:p>
    <w:p w:rsidR="00000000" w:rsidDel="00000000" w:rsidP="00000000" w:rsidRDefault="00000000" w:rsidRPr="00000000" w14:paraId="00000509">
      <w:pPr>
        <w:spacing w:after="0" w:before="0" w:lineRule="auto"/>
        <w:ind w:left="720" w:firstLine="0"/>
        <w:rPr/>
      </w:pPr>
      <w:r w:rsidDel="00000000" w:rsidR="00000000" w:rsidRPr="00000000">
        <w:rPr>
          <w:rtl w:val="0"/>
        </w:rPr>
      </w:r>
    </w:p>
    <w:p w:rsidR="00000000" w:rsidDel="00000000" w:rsidP="00000000" w:rsidRDefault="00000000" w:rsidRPr="00000000" w14:paraId="0000050A">
      <w:pPr>
        <w:spacing w:after="0" w:before="0" w:lineRule="auto"/>
        <w:ind w:left="720" w:firstLine="0"/>
        <w:rPr/>
      </w:pPr>
      <w:r w:rsidDel="00000000" w:rsidR="00000000" w:rsidRPr="00000000">
        <w:rPr>
          <w:rtl w:val="0"/>
        </w:rPr>
        <w:t xml:space="preserve">Austin (as EMMANUEL): Pwoof. You know, Tristero? </w:t>
      </w:r>
    </w:p>
    <w:p w:rsidR="00000000" w:rsidDel="00000000" w:rsidP="00000000" w:rsidRDefault="00000000" w:rsidRPr="00000000" w14:paraId="0000050B">
      <w:pPr>
        <w:spacing w:after="0" w:before="0" w:lineRule="auto"/>
        <w:ind w:left="0" w:firstLine="0"/>
        <w:rPr/>
      </w:pPr>
      <w:r w:rsidDel="00000000" w:rsidR="00000000" w:rsidRPr="00000000">
        <w:rPr>
          <w:rtl w:val="0"/>
        </w:rPr>
      </w:r>
    </w:p>
    <w:p w:rsidR="00000000" w:rsidDel="00000000" w:rsidP="00000000" w:rsidRDefault="00000000" w:rsidRPr="00000000" w14:paraId="0000050C">
      <w:pPr>
        <w:spacing w:after="0" w:before="0" w:lineRule="auto"/>
        <w:ind w:left="0" w:firstLine="0"/>
        <w:rPr/>
      </w:pPr>
      <w:r w:rsidDel="00000000" w:rsidR="00000000" w:rsidRPr="00000000">
        <w:rPr>
          <w:rtl w:val="0"/>
        </w:rPr>
        <w:t xml:space="preserve">AUSTIN: He says. Like, as if- saying as if maybe he said it wrong. </w:t>
      </w:r>
    </w:p>
    <w:p w:rsidR="00000000" w:rsidDel="00000000" w:rsidP="00000000" w:rsidRDefault="00000000" w:rsidRPr="00000000" w14:paraId="0000050D">
      <w:pPr>
        <w:spacing w:after="0" w:before="0" w:lineRule="auto"/>
        <w:ind w:left="0" w:firstLine="0"/>
        <w:rPr/>
      </w:pPr>
      <w:r w:rsidDel="00000000" w:rsidR="00000000" w:rsidRPr="00000000">
        <w:rPr>
          <w:rtl w:val="0"/>
        </w:rPr>
      </w:r>
    </w:p>
    <w:p w:rsidR="00000000" w:rsidDel="00000000" w:rsidP="00000000" w:rsidRDefault="00000000" w:rsidRPr="00000000" w14:paraId="0000050E">
      <w:pPr>
        <w:spacing w:after="0" w:before="0" w:lineRule="auto"/>
        <w:ind w:left="720" w:firstLine="0"/>
        <w:rPr/>
      </w:pPr>
      <w:r w:rsidDel="00000000" w:rsidR="00000000" w:rsidRPr="00000000">
        <w:rPr>
          <w:rtl w:val="0"/>
        </w:rPr>
        <w:t xml:space="preserve">Austin (as EMMANUEL): Tristero, you know. He who controls life and death? </w:t>
      </w:r>
      <w:r w:rsidDel="00000000" w:rsidR="00000000" w:rsidRPr="00000000">
        <w:rPr>
          <w:i w:val="1"/>
          <w:rtl w:val="0"/>
        </w:rPr>
        <w:t xml:space="preserve">[Jack/Lem breaths a laugh]</w:t>
      </w:r>
      <w:r w:rsidDel="00000000" w:rsidR="00000000" w:rsidRPr="00000000">
        <w:rPr>
          <w:rtl w:val="0"/>
        </w:rPr>
        <w:t xml:space="preserve"> The man who- who ushers our souls onto the afterlife? Tristero. </w:t>
      </w:r>
    </w:p>
    <w:p w:rsidR="00000000" w:rsidDel="00000000" w:rsidP="00000000" w:rsidRDefault="00000000" w:rsidRPr="00000000" w14:paraId="0000050F">
      <w:pPr>
        <w:spacing w:after="0" w:before="0" w:lineRule="auto"/>
        <w:ind w:left="720" w:firstLine="0"/>
        <w:rPr/>
      </w:pPr>
      <w:r w:rsidDel="00000000" w:rsidR="00000000" w:rsidRPr="00000000">
        <w:rPr>
          <w:rtl w:val="0"/>
        </w:rPr>
      </w:r>
    </w:p>
    <w:p w:rsidR="00000000" w:rsidDel="00000000" w:rsidP="00000000" w:rsidRDefault="00000000" w:rsidRPr="00000000" w14:paraId="00000510">
      <w:pPr>
        <w:spacing w:after="0" w:before="0" w:lineRule="auto"/>
        <w:ind w:left="720" w:firstLine="0"/>
        <w:rPr/>
      </w:pPr>
      <w:r w:rsidDel="00000000" w:rsidR="00000000" w:rsidRPr="00000000">
        <w:rPr>
          <w:rtl w:val="0"/>
        </w:rPr>
        <w:t xml:space="preserve">Jack (as LEM): Not- Not ringing any bells there, bud. </w:t>
      </w:r>
    </w:p>
    <w:p w:rsidR="00000000" w:rsidDel="00000000" w:rsidP="00000000" w:rsidRDefault="00000000" w:rsidRPr="00000000" w14:paraId="00000511">
      <w:pPr>
        <w:spacing w:after="0" w:before="0" w:lineRule="auto"/>
        <w:ind w:left="720" w:firstLine="0"/>
        <w:rPr/>
      </w:pPr>
      <w:r w:rsidDel="00000000" w:rsidR="00000000" w:rsidRPr="00000000">
        <w:rPr>
          <w:rtl w:val="0"/>
        </w:rPr>
      </w:r>
    </w:p>
    <w:p w:rsidR="00000000" w:rsidDel="00000000" w:rsidP="00000000" w:rsidRDefault="00000000" w:rsidRPr="00000000" w14:paraId="00000512">
      <w:pPr>
        <w:spacing w:after="0" w:before="0" w:lineRule="auto"/>
        <w:ind w:left="0" w:firstLine="0"/>
        <w:rPr/>
      </w:pPr>
      <w:r w:rsidDel="00000000" w:rsidR="00000000" w:rsidRPr="00000000">
        <w:rPr>
          <w:rtl w:val="0"/>
        </w:rPr>
        <w:t xml:space="preserve">AUSTIN: Here's a thing. Give me- Hm, what is this? </w:t>
      </w:r>
    </w:p>
    <w:p w:rsidR="00000000" w:rsidDel="00000000" w:rsidP="00000000" w:rsidRDefault="00000000" w:rsidRPr="00000000" w14:paraId="00000513">
      <w:pPr>
        <w:spacing w:after="0" w:before="0" w:lineRule="auto"/>
        <w:ind w:left="0" w:firstLine="0"/>
        <w:rPr/>
      </w:pPr>
      <w:r w:rsidDel="00000000" w:rsidR="00000000" w:rsidRPr="00000000">
        <w:rPr>
          <w:rtl w:val="0"/>
        </w:rPr>
      </w:r>
    </w:p>
    <w:p w:rsidR="00000000" w:rsidDel="00000000" w:rsidP="00000000" w:rsidRDefault="00000000" w:rsidRPr="00000000" w14:paraId="00000514">
      <w:pPr>
        <w:spacing w:after="0" w:before="0" w:lineRule="auto"/>
        <w:ind w:left="0" w:firstLine="0"/>
        <w:rPr/>
      </w:pPr>
      <w:r w:rsidDel="00000000" w:rsidR="00000000" w:rsidRPr="00000000">
        <w:rPr>
          <w:rtl w:val="0"/>
        </w:rPr>
        <w:t xml:space="preserve">JACK: Oh, hang on.</w:t>
      </w:r>
    </w:p>
    <w:p w:rsidR="00000000" w:rsidDel="00000000" w:rsidP="00000000" w:rsidRDefault="00000000" w:rsidRPr="00000000" w14:paraId="00000515">
      <w:pPr>
        <w:spacing w:after="0" w:before="0" w:lineRule="auto"/>
        <w:ind w:left="0" w:firstLine="0"/>
        <w:rPr/>
      </w:pPr>
      <w:r w:rsidDel="00000000" w:rsidR="00000000" w:rsidRPr="00000000">
        <w:rPr>
          <w:rtl w:val="0"/>
        </w:rPr>
      </w:r>
    </w:p>
    <w:p w:rsidR="00000000" w:rsidDel="00000000" w:rsidP="00000000" w:rsidRDefault="00000000" w:rsidRPr="00000000" w14:paraId="00000516">
      <w:pPr>
        <w:spacing w:after="0" w:before="0" w:lineRule="auto"/>
        <w:ind w:left="0" w:firstLine="0"/>
        <w:rPr/>
      </w:pPr>
      <w:r w:rsidDel="00000000" w:rsidR="00000000" w:rsidRPr="00000000">
        <w:rPr>
          <w:rtl w:val="0"/>
        </w:rPr>
        <w:t xml:space="preserve">AUSTIN: How do you- How do you notice this? Oh yeah! Do you have some Bard shit? What's your Bard shit? </w:t>
      </w:r>
      <w:r w:rsidDel="00000000" w:rsidR="00000000" w:rsidRPr="00000000">
        <w:rPr>
          <w:i w:val="1"/>
          <w:rtl w:val="0"/>
        </w:rPr>
        <w:t xml:space="preserve">[Jack laugh]</w:t>
      </w:r>
      <w:r w:rsidDel="00000000" w:rsidR="00000000" w:rsidRPr="00000000">
        <w:rPr>
          <w:rtl w:val="0"/>
        </w:rPr>
      </w:r>
    </w:p>
    <w:p w:rsidR="00000000" w:rsidDel="00000000" w:rsidP="00000000" w:rsidRDefault="00000000" w:rsidRPr="00000000" w14:paraId="00000517">
      <w:pPr>
        <w:spacing w:after="0" w:before="0" w:lineRule="auto"/>
        <w:ind w:left="0" w:firstLine="0"/>
        <w:rPr/>
      </w:pPr>
      <w:r w:rsidDel="00000000" w:rsidR="00000000" w:rsidRPr="00000000">
        <w:rPr>
          <w:rtl w:val="0"/>
        </w:rPr>
      </w:r>
    </w:p>
    <w:p w:rsidR="00000000" w:rsidDel="00000000" w:rsidP="00000000" w:rsidRDefault="00000000" w:rsidRPr="00000000" w14:paraId="00000518">
      <w:pPr>
        <w:spacing w:after="0" w:before="0" w:lineRule="auto"/>
        <w:ind w:left="0" w:firstLine="0"/>
        <w:rPr/>
      </w:pPr>
      <w:r w:rsidDel="00000000" w:rsidR="00000000" w:rsidRPr="00000000">
        <w:rPr>
          <w:rtl w:val="0"/>
        </w:rPr>
        <w:t xml:space="preserve">KEITH: Well, you got that violin. </w:t>
      </w:r>
    </w:p>
    <w:p w:rsidR="00000000" w:rsidDel="00000000" w:rsidP="00000000" w:rsidRDefault="00000000" w:rsidRPr="00000000" w14:paraId="00000519">
      <w:pPr>
        <w:spacing w:after="0" w:before="0" w:lineRule="auto"/>
        <w:ind w:left="0" w:firstLine="0"/>
        <w:rPr/>
      </w:pPr>
      <w:r w:rsidDel="00000000" w:rsidR="00000000" w:rsidRPr="00000000">
        <w:rPr>
          <w:rtl w:val="0"/>
        </w:rPr>
      </w:r>
    </w:p>
    <w:p w:rsidR="00000000" w:rsidDel="00000000" w:rsidP="00000000" w:rsidRDefault="00000000" w:rsidRPr="00000000" w14:paraId="0000051A">
      <w:pPr>
        <w:spacing w:after="0" w:before="0" w:lineRule="auto"/>
        <w:ind w:left="0" w:firstLine="0"/>
        <w:rPr/>
      </w:pPr>
      <w:r w:rsidDel="00000000" w:rsidR="00000000" w:rsidRPr="00000000">
        <w:rPr>
          <w:rtl w:val="0"/>
        </w:rPr>
        <w:t xml:space="preserve">JACK: I’ve got a violin.</w:t>
      </w:r>
    </w:p>
    <w:p w:rsidR="00000000" w:rsidDel="00000000" w:rsidP="00000000" w:rsidRDefault="00000000" w:rsidRPr="00000000" w14:paraId="0000051B">
      <w:pPr>
        <w:spacing w:after="0" w:before="0" w:lineRule="auto"/>
        <w:ind w:left="0" w:firstLine="0"/>
        <w:rPr/>
      </w:pPr>
      <w:r w:rsidDel="00000000" w:rsidR="00000000" w:rsidRPr="00000000">
        <w:rPr>
          <w:rtl w:val="0"/>
        </w:rPr>
      </w:r>
    </w:p>
    <w:p w:rsidR="00000000" w:rsidDel="00000000" w:rsidP="00000000" w:rsidRDefault="00000000" w:rsidRPr="00000000" w14:paraId="0000051C">
      <w:pPr>
        <w:spacing w:after="0" w:before="0" w:lineRule="auto"/>
        <w:ind w:left="0" w:firstLine="0"/>
        <w:rPr/>
      </w:pPr>
      <w:r w:rsidDel="00000000" w:rsidR="00000000" w:rsidRPr="00000000">
        <w:rPr>
          <w:rtl w:val="0"/>
        </w:rPr>
        <w:t xml:space="preserve">AUSTIN: You do have a violin. Give me- What are your- But what's your Bardic knowledge?</w:t>
      </w:r>
    </w:p>
    <w:p w:rsidR="00000000" w:rsidDel="00000000" w:rsidP="00000000" w:rsidRDefault="00000000" w:rsidRPr="00000000" w14:paraId="0000051D">
      <w:pPr>
        <w:spacing w:after="0" w:before="0" w:lineRule="auto"/>
        <w:ind w:left="0" w:firstLine="0"/>
        <w:rPr/>
      </w:pPr>
      <w:r w:rsidDel="00000000" w:rsidR="00000000" w:rsidRPr="00000000">
        <w:rPr>
          <w:rtl w:val="0"/>
        </w:rPr>
      </w:r>
    </w:p>
    <w:p w:rsidR="00000000" w:rsidDel="00000000" w:rsidP="00000000" w:rsidRDefault="00000000" w:rsidRPr="00000000" w14:paraId="0000051E">
      <w:pPr>
        <w:spacing w:after="0" w:before="0" w:lineRule="auto"/>
        <w:ind w:left="0" w:firstLine="0"/>
        <w:rPr>
          <w:i w:val="1"/>
        </w:rPr>
      </w:pPr>
      <w:r w:rsidDel="00000000" w:rsidR="00000000" w:rsidRPr="00000000">
        <w:rPr>
          <w:rtl w:val="0"/>
        </w:rPr>
        <w:t xml:space="preserve">JACK: Uh, my Bardic Knowledge is- </w:t>
      </w:r>
      <w:r w:rsidDel="00000000" w:rsidR="00000000" w:rsidRPr="00000000">
        <w:rPr>
          <w:i w:val="1"/>
          <w:rtl w:val="0"/>
        </w:rPr>
        <w:t xml:space="preserve">[inaudible]</w:t>
      </w:r>
    </w:p>
    <w:p w:rsidR="00000000" w:rsidDel="00000000" w:rsidP="00000000" w:rsidRDefault="00000000" w:rsidRPr="00000000" w14:paraId="0000051F">
      <w:pPr>
        <w:spacing w:after="0" w:before="0" w:lineRule="auto"/>
        <w:ind w:left="0" w:firstLine="0"/>
        <w:rPr/>
      </w:pPr>
      <w:r w:rsidDel="00000000" w:rsidR="00000000" w:rsidRPr="00000000">
        <w:rPr>
          <w:rtl w:val="0"/>
        </w:rPr>
      </w:r>
    </w:p>
    <w:p w:rsidR="00000000" w:rsidDel="00000000" w:rsidP="00000000" w:rsidRDefault="00000000" w:rsidRPr="00000000" w14:paraId="00000520">
      <w:pPr>
        <w:spacing w:after="0" w:before="0" w:lineRule="auto"/>
        <w:ind w:left="0" w:firstLine="0"/>
        <w:rPr/>
      </w:pPr>
      <w:r w:rsidDel="00000000" w:rsidR="00000000" w:rsidRPr="00000000">
        <w:rPr>
          <w:rtl w:val="0"/>
        </w:rPr>
        <w:t xml:space="preserve">AUSTIN: Grand histories?</w:t>
      </w:r>
    </w:p>
    <w:p w:rsidR="00000000" w:rsidDel="00000000" w:rsidP="00000000" w:rsidRDefault="00000000" w:rsidRPr="00000000" w14:paraId="00000521">
      <w:pPr>
        <w:spacing w:after="0" w:before="0" w:lineRule="auto"/>
        <w:ind w:left="0" w:firstLine="0"/>
        <w:rPr/>
      </w:pPr>
      <w:r w:rsidDel="00000000" w:rsidR="00000000" w:rsidRPr="00000000">
        <w:rPr>
          <w:rtl w:val="0"/>
        </w:rPr>
      </w:r>
    </w:p>
    <w:p w:rsidR="00000000" w:rsidDel="00000000" w:rsidP="00000000" w:rsidRDefault="00000000" w:rsidRPr="00000000" w14:paraId="00000522">
      <w:pPr>
        <w:spacing w:after="0" w:before="0" w:lineRule="auto"/>
        <w:ind w:left="0" w:firstLine="0"/>
        <w:rPr/>
      </w:pPr>
      <w:r w:rsidDel="00000000" w:rsidR="00000000" w:rsidRPr="00000000">
        <w:rPr>
          <w:rtl w:val="0"/>
        </w:rPr>
        <w:t xml:space="preserve">JACK: Mhm. </w:t>
      </w:r>
    </w:p>
    <w:p w:rsidR="00000000" w:rsidDel="00000000" w:rsidP="00000000" w:rsidRDefault="00000000" w:rsidRPr="00000000" w14:paraId="00000523">
      <w:pPr>
        <w:spacing w:after="0" w:before="0" w:lineRule="auto"/>
        <w:ind w:left="0" w:firstLine="0"/>
        <w:rPr/>
      </w:pPr>
      <w:r w:rsidDel="00000000" w:rsidR="00000000" w:rsidRPr="00000000">
        <w:rPr>
          <w:rtl w:val="0"/>
        </w:rPr>
      </w:r>
    </w:p>
    <w:p w:rsidR="00000000" w:rsidDel="00000000" w:rsidP="00000000" w:rsidRDefault="00000000" w:rsidRPr="00000000" w14:paraId="00000524">
      <w:pPr>
        <w:spacing w:after="0" w:before="0" w:lineRule="auto"/>
        <w:ind w:left="0" w:firstLine="0"/>
        <w:rPr/>
      </w:pPr>
      <w:r w:rsidDel="00000000" w:rsidR="00000000" w:rsidRPr="00000000">
        <w:rPr>
          <w:rtl w:val="0"/>
        </w:rPr>
        <w:t xml:space="preserve">AUSTIN: Oh, it’s- Oh, it's grand history of the known world. </w:t>
      </w:r>
    </w:p>
    <w:p w:rsidR="00000000" w:rsidDel="00000000" w:rsidP="00000000" w:rsidRDefault="00000000" w:rsidRPr="00000000" w14:paraId="00000525">
      <w:pPr>
        <w:spacing w:after="0" w:before="0" w:lineRule="auto"/>
        <w:ind w:left="0" w:firstLine="0"/>
        <w:rPr/>
      </w:pPr>
      <w:r w:rsidDel="00000000" w:rsidR="00000000" w:rsidRPr="00000000">
        <w:rPr>
          <w:rtl w:val="0"/>
        </w:rPr>
      </w:r>
    </w:p>
    <w:p w:rsidR="00000000" w:rsidDel="00000000" w:rsidP="00000000" w:rsidRDefault="00000000" w:rsidRPr="00000000" w14:paraId="00000526">
      <w:pPr>
        <w:spacing w:after="0" w:before="0" w:lineRule="auto"/>
        <w:ind w:left="0" w:firstLine="0"/>
        <w:rPr/>
      </w:pPr>
      <w:r w:rsidDel="00000000" w:rsidR="00000000" w:rsidRPr="00000000">
        <w:rPr>
          <w:rtl w:val="0"/>
        </w:rPr>
        <w:t xml:space="preserve">JACK: Grand histories. Yeah, yeah, yeah. Sorry. </w:t>
      </w:r>
    </w:p>
    <w:p w:rsidR="00000000" w:rsidDel="00000000" w:rsidP="00000000" w:rsidRDefault="00000000" w:rsidRPr="00000000" w14:paraId="00000527">
      <w:pPr>
        <w:spacing w:after="0" w:before="0" w:lineRule="auto"/>
        <w:ind w:left="0" w:firstLine="0"/>
        <w:rPr/>
      </w:pPr>
      <w:r w:rsidDel="00000000" w:rsidR="00000000" w:rsidRPr="00000000">
        <w:rPr>
          <w:rtl w:val="0"/>
        </w:rPr>
      </w:r>
    </w:p>
    <w:p w:rsidR="00000000" w:rsidDel="00000000" w:rsidP="00000000" w:rsidRDefault="00000000" w:rsidRPr="00000000" w14:paraId="00000528">
      <w:pPr>
        <w:spacing w:after="0" w:before="0" w:lineRule="auto"/>
        <w:ind w:left="0" w:firstLine="0"/>
        <w:rPr/>
      </w:pPr>
      <w:r w:rsidDel="00000000" w:rsidR="00000000" w:rsidRPr="00000000">
        <w:rPr>
          <w:rtl w:val="0"/>
        </w:rPr>
        <w:t xml:space="preserve">AUSTIN: Now this should be- this is a- Hm. Oh, this is a Spout Lore. </w:t>
      </w:r>
    </w:p>
    <w:p w:rsidR="00000000" w:rsidDel="00000000" w:rsidP="00000000" w:rsidRDefault="00000000" w:rsidRPr="00000000" w14:paraId="00000529">
      <w:pPr>
        <w:spacing w:after="0" w:before="0" w:lineRule="auto"/>
        <w:ind w:left="0" w:firstLine="0"/>
        <w:rPr/>
      </w:pPr>
      <w:r w:rsidDel="00000000" w:rsidR="00000000" w:rsidRPr="00000000">
        <w:rPr>
          <w:rtl w:val="0"/>
        </w:rPr>
      </w:r>
    </w:p>
    <w:p w:rsidR="00000000" w:rsidDel="00000000" w:rsidP="00000000" w:rsidRDefault="00000000" w:rsidRPr="00000000" w14:paraId="0000052A">
      <w:pPr>
        <w:spacing w:after="0" w:before="0" w:lineRule="auto"/>
        <w:ind w:left="0" w:firstLine="0"/>
        <w:rPr/>
      </w:pPr>
      <w:r w:rsidDel="00000000" w:rsidR="00000000" w:rsidRPr="00000000">
        <w:rPr>
          <w:rtl w:val="0"/>
        </w:rPr>
        <w:t xml:space="preserve">JACK: Okay. You want me to roll Spout Lore?. </w:t>
      </w:r>
    </w:p>
    <w:p w:rsidR="00000000" w:rsidDel="00000000" w:rsidP="00000000" w:rsidRDefault="00000000" w:rsidRPr="00000000" w14:paraId="0000052B">
      <w:pPr>
        <w:spacing w:after="0" w:before="0" w:lineRule="auto"/>
        <w:ind w:left="0" w:firstLine="0"/>
        <w:rPr/>
      </w:pPr>
      <w:r w:rsidDel="00000000" w:rsidR="00000000" w:rsidRPr="00000000">
        <w:rPr>
          <w:rtl w:val="0"/>
        </w:rPr>
      </w:r>
    </w:p>
    <w:p w:rsidR="00000000" w:rsidDel="00000000" w:rsidP="00000000" w:rsidRDefault="00000000" w:rsidRPr="00000000" w14:paraId="0000052C">
      <w:pPr>
        <w:spacing w:after="0" w:before="0" w:lineRule="auto"/>
        <w:ind w:left="0" w:firstLine="0"/>
        <w:rPr/>
      </w:pPr>
      <w:r w:rsidDel="00000000" w:rsidR="00000000" w:rsidRPr="00000000">
        <w:rPr>
          <w:rtl w:val="0"/>
        </w:rPr>
        <w:t xml:space="preserve">AUSTIN: Yeah. Give me a Spout Lore as you're trying to think through this. </w:t>
      </w:r>
    </w:p>
    <w:p w:rsidR="00000000" w:rsidDel="00000000" w:rsidP="00000000" w:rsidRDefault="00000000" w:rsidRPr="00000000" w14:paraId="0000052D">
      <w:pPr>
        <w:spacing w:after="0" w:before="0" w:lineRule="auto"/>
        <w:ind w:left="0" w:firstLine="0"/>
        <w:rPr/>
      </w:pPr>
      <w:r w:rsidDel="00000000" w:rsidR="00000000" w:rsidRPr="00000000">
        <w:rPr>
          <w:rtl w:val="0"/>
        </w:rPr>
      </w:r>
    </w:p>
    <w:p w:rsidR="00000000" w:rsidDel="00000000" w:rsidP="00000000" w:rsidRDefault="00000000" w:rsidRPr="00000000" w14:paraId="0000052E">
      <w:pPr>
        <w:spacing w:after="0" w:before="0" w:lineRule="auto"/>
        <w:ind w:left="0" w:firstLine="0"/>
        <w:rPr/>
      </w:pPr>
      <w:r w:rsidDel="00000000" w:rsidR="00000000" w:rsidRPr="00000000">
        <w:rPr>
          <w:rtl w:val="0"/>
        </w:rPr>
        <w:t xml:space="preserve">JACK: Mm. Yeah. </w:t>
      </w:r>
    </w:p>
    <w:p w:rsidR="00000000" w:rsidDel="00000000" w:rsidP="00000000" w:rsidRDefault="00000000" w:rsidRPr="00000000" w14:paraId="0000052F">
      <w:pPr>
        <w:spacing w:after="0" w:before="0" w:lineRule="auto"/>
        <w:ind w:left="0" w:firstLine="0"/>
        <w:rPr/>
      </w:pPr>
      <w:r w:rsidDel="00000000" w:rsidR="00000000" w:rsidRPr="00000000">
        <w:rPr>
          <w:rtl w:val="0"/>
        </w:rPr>
      </w:r>
    </w:p>
    <w:p w:rsidR="00000000" w:rsidDel="00000000" w:rsidP="00000000" w:rsidRDefault="00000000" w:rsidRPr="00000000" w14:paraId="00000530">
      <w:pPr>
        <w:spacing w:after="0" w:before="0" w:lineRule="auto"/>
        <w:ind w:left="0" w:firstLine="0"/>
        <w:rPr/>
      </w:pPr>
      <w:r w:rsidDel="00000000" w:rsidR="00000000" w:rsidRPr="00000000">
        <w:rPr>
          <w:rtl w:val="0"/>
        </w:rPr>
        <w:t xml:space="preserve">AUSTIN: Because there's a moment at which it could fall into place for you. </w:t>
      </w:r>
    </w:p>
    <w:p w:rsidR="00000000" w:rsidDel="00000000" w:rsidP="00000000" w:rsidRDefault="00000000" w:rsidRPr="00000000" w14:paraId="00000531">
      <w:pPr>
        <w:spacing w:after="0" w:before="0" w:lineRule="auto"/>
        <w:ind w:left="0" w:firstLine="0"/>
        <w:rPr/>
      </w:pPr>
      <w:r w:rsidDel="00000000" w:rsidR="00000000" w:rsidRPr="00000000">
        <w:rPr>
          <w:rtl w:val="0"/>
        </w:rPr>
      </w:r>
    </w:p>
    <w:p w:rsidR="00000000" w:rsidDel="00000000" w:rsidP="00000000" w:rsidRDefault="00000000" w:rsidRPr="00000000" w14:paraId="00000532">
      <w:pPr>
        <w:spacing w:after="0" w:before="0" w:lineRule="auto"/>
        <w:ind w:left="0" w:firstLine="0"/>
        <w:rPr/>
      </w:pPr>
      <w:r w:rsidDel="00000000" w:rsidR="00000000" w:rsidRPr="00000000">
        <w:rPr>
          <w:rtl w:val="0"/>
        </w:rPr>
        <w:t xml:space="preserve">JACK: I'm not just gonna Fero this here. I've done my research, even if that is a-</w:t>
      </w:r>
    </w:p>
    <w:p w:rsidR="00000000" w:rsidDel="00000000" w:rsidP="00000000" w:rsidRDefault="00000000" w:rsidRPr="00000000" w14:paraId="00000533">
      <w:pPr>
        <w:spacing w:after="0" w:before="0" w:lineRule="auto"/>
        <w:ind w:left="0" w:firstLine="0"/>
        <w:rPr/>
      </w:pPr>
      <w:r w:rsidDel="00000000" w:rsidR="00000000" w:rsidRPr="00000000">
        <w:rPr>
          <w:rtl w:val="0"/>
        </w:rPr>
      </w:r>
    </w:p>
    <w:p w:rsidR="00000000" w:rsidDel="00000000" w:rsidP="00000000" w:rsidRDefault="00000000" w:rsidRPr="00000000" w14:paraId="00000534">
      <w:pPr>
        <w:spacing w:after="0" w:before="0" w:lineRule="auto"/>
        <w:ind w:left="0" w:firstLine="0"/>
        <w:rPr/>
      </w:pPr>
      <w:r w:rsidDel="00000000" w:rsidR="00000000" w:rsidRPr="00000000">
        <w:rPr>
          <w:rtl w:val="0"/>
        </w:rPr>
        <w:t xml:space="preserve">AUSTIN: Yeah, yeah, yeah. I know. Yeah. </w:t>
      </w:r>
    </w:p>
    <w:p w:rsidR="00000000" w:rsidDel="00000000" w:rsidP="00000000" w:rsidRDefault="00000000" w:rsidRPr="00000000" w14:paraId="00000535">
      <w:pPr>
        <w:spacing w:after="0" w:before="0" w:lineRule="auto"/>
        <w:ind w:left="0" w:firstLine="0"/>
        <w:rPr/>
      </w:pPr>
      <w:r w:rsidDel="00000000" w:rsidR="00000000" w:rsidRPr="00000000">
        <w:rPr>
          <w:rtl w:val="0"/>
        </w:rPr>
      </w:r>
    </w:p>
    <w:p w:rsidR="00000000" w:rsidDel="00000000" w:rsidP="00000000" w:rsidRDefault="00000000" w:rsidRPr="00000000" w14:paraId="00000536">
      <w:pPr>
        <w:spacing w:after="0" w:before="0" w:lineRule="auto"/>
        <w:ind w:left="0" w:firstLine="0"/>
        <w:rPr/>
      </w:pPr>
      <w:r w:rsidDel="00000000" w:rsidR="00000000" w:rsidRPr="00000000">
        <w:rPr>
          <w:rtl w:val="0"/>
        </w:rPr>
        <w:t xml:space="preserve">KEITH: Hold on. </w:t>
      </w:r>
      <w:r w:rsidDel="00000000" w:rsidR="00000000" w:rsidRPr="00000000">
        <w:rPr>
          <w:i w:val="1"/>
          <w:rtl w:val="0"/>
        </w:rPr>
        <w:t xml:space="preserve">[Austin laughs lightly] </w:t>
      </w:r>
      <w:r w:rsidDel="00000000" w:rsidR="00000000" w:rsidRPr="00000000">
        <w:rPr>
          <w:rtl w:val="0"/>
        </w:rPr>
        <w:t xml:space="preserve">Hold- Whoa, whoa, whoa. What does that mean? </w:t>
      </w:r>
    </w:p>
    <w:p w:rsidR="00000000" w:rsidDel="00000000" w:rsidP="00000000" w:rsidRDefault="00000000" w:rsidRPr="00000000" w14:paraId="00000537">
      <w:pPr>
        <w:spacing w:after="0" w:before="0" w:lineRule="auto"/>
        <w:ind w:left="0" w:firstLine="0"/>
        <w:rPr/>
      </w:pPr>
      <w:r w:rsidDel="00000000" w:rsidR="00000000" w:rsidRPr="00000000">
        <w:rPr>
          <w:rtl w:val="0"/>
        </w:rPr>
      </w:r>
    </w:p>
    <w:p w:rsidR="00000000" w:rsidDel="00000000" w:rsidP="00000000" w:rsidRDefault="00000000" w:rsidRPr="00000000" w14:paraId="00000538">
      <w:pPr>
        <w:spacing w:after="0" w:before="0" w:lineRule="auto"/>
        <w:ind w:left="0" w:firstLine="0"/>
        <w:rPr>
          <w:i w:val="1"/>
        </w:rPr>
      </w:pPr>
      <w:r w:rsidDel="00000000" w:rsidR="00000000" w:rsidRPr="00000000">
        <w:rPr>
          <w:rtl w:val="0"/>
        </w:rPr>
        <w:t xml:space="preserve">JACK: Fero-ing it is just going like, ‘That's really weird!’ </w:t>
      </w:r>
      <w:r w:rsidDel="00000000" w:rsidR="00000000" w:rsidRPr="00000000">
        <w:rPr>
          <w:i w:val="1"/>
          <w:rtl w:val="0"/>
        </w:rPr>
        <w:t xml:space="preserve">[Jack and Keith laugh]</w:t>
      </w:r>
    </w:p>
    <w:p w:rsidR="00000000" w:rsidDel="00000000" w:rsidP="00000000" w:rsidRDefault="00000000" w:rsidRPr="00000000" w14:paraId="00000539">
      <w:pPr>
        <w:spacing w:after="0" w:before="0" w:lineRule="auto"/>
        <w:ind w:left="0" w:firstLine="0"/>
        <w:rPr/>
      </w:pPr>
      <w:r w:rsidDel="00000000" w:rsidR="00000000" w:rsidRPr="00000000">
        <w:rPr>
          <w:rtl w:val="0"/>
        </w:rPr>
      </w:r>
    </w:p>
    <w:p w:rsidR="00000000" w:rsidDel="00000000" w:rsidP="00000000" w:rsidRDefault="00000000" w:rsidRPr="00000000" w14:paraId="0000053A">
      <w:pPr>
        <w:spacing w:after="0" w:before="0" w:lineRule="auto"/>
        <w:ind w:left="0" w:firstLine="0"/>
        <w:rPr/>
      </w:pPr>
      <w:r w:rsidDel="00000000" w:rsidR="00000000" w:rsidRPr="00000000">
        <w:rPr>
          <w:rtl w:val="0"/>
        </w:rPr>
        <w:t xml:space="preserve">AUSTIN: Okay. </w:t>
      </w:r>
    </w:p>
    <w:p w:rsidR="00000000" w:rsidDel="00000000" w:rsidP="00000000" w:rsidRDefault="00000000" w:rsidRPr="00000000" w14:paraId="0000053B">
      <w:pPr>
        <w:spacing w:after="0" w:before="0" w:lineRule="auto"/>
        <w:ind w:left="0" w:firstLine="0"/>
        <w:rPr/>
      </w:pPr>
      <w:r w:rsidDel="00000000" w:rsidR="00000000" w:rsidRPr="00000000">
        <w:rPr>
          <w:rtl w:val="0"/>
        </w:rPr>
      </w:r>
    </w:p>
    <w:p w:rsidR="00000000" w:rsidDel="00000000" w:rsidP="00000000" w:rsidRDefault="00000000" w:rsidRPr="00000000" w14:paraId="0000053C">
      <w:pPr>
        <w:spacing w:after="0" w:before="0" w:lineRule="auto"/>
        <w:ind w:left="0" w:firstLine="0"/>
        <w:rPr/>
      </w:pPr>
      <w:r w:rsidDel="00000000" w:rsidR="00000000" w:rsidRPr="00000000">
        <w:rPr>
          <w:rtl w:val="0"/>
        </w:rPr>
        <w:t xml:space="preserve">JACK: So, I roll plus intelligence, which isn’t one of my best stats. I don't think so. We'll have fun now. Oh, no. Intelligence is alright. Six. </w:t>
      </w:r>
    </w:p>
    <w:p w:rsidR="00000000" w:rsidDel="00000000" w:rsidP="00000000" w:rsidRDefault="00000000" w:rsidRPr="00000000" w14:paraId="0000053D">
      <w:pPr>
        <w:spacing w:after="0" w:before="0" w:lineRule="auto"/>
        <w:ind w:left="0" w:firstLine="0"/>
        <w:rPr/>
      </w:pPr>
      <w:r w:rsidDel="00000000" w:rsidR="00000000" w:rsidRPr="00000000">
        <w:rPr>
          <w:rtl w:val="0"/>
        </w:rPr>
      </w:r>
    </w:p>
    <w:p w:rsidR="00000000" w:rsidDel="00000000" w:rsidP="00000000" w:rsidRDefault="00000000" w:rsidRPr="00000000" w14:paraId="0000053E">
      <w:pPr>
        <w:spacing w:after="0" w:before="0" w:lineRule="auto"/>
        <w:ind w:left="0" w:firstLine="0"/>
        <w:rPr/>
      </w:pPr>
      <w:r w:rsidDel="00000000" w:rsidR="00000000" w:rsidRPr="00000000">
        <w:rPr>
          <w:rtl w:val="0"/>
        </w:rPr>
        <w:t xml:space="preserve">AUSTIN: Not like that, it isn't. </w:t>
      </w:r>
      <w:r w:rsidDel="00000000" w:rsidR="00000000" w:rsidRPr="00000000">
        <w:rPr>
          <w:i w:val="1"/>
          <w:rtl w:val="0"/>
        </w:rPr>
        <w:t xml:space="preserve">[someone whistles] </w:t>
      </w:r>
      <w:r w:rsidDel="00000000" w:rsidR="00000000" w:rsidRPr="00000000">
        <w:rPr>
          <w:rtl w:val="0"/>
        </w:rPr>
        <w:t xml:space="preserve">Okay.</w:t>
      </w:r>
    </w:p>
    <w:p w:rsidR="00000000" w:rsidDel="00000000" w:rsidP="00000000" w:rsidRDefault="00000000" w:rsidRPr="00000000" w14:paraId="0000053F">
      <w:pPr>
        <w:spacing w:after="0" w:before="0" w:lineRule="auto"/>
        <w:ind w:left="0" w:firstLine="0"/>
        <w:rPr/>
      </w:pPr>
      <w:r w:rsidDel="00000000" w:rsidR="00000000" w:rsidRPr="00000000">
        <w:rPr>
          <w:rtl w:val="0"/>
        </w:rPr>
      </w:r>
    </w:p>
    <w:p w:rsidR="00000000" w:rsidDel="00000000" w:rsidP="00000000" w:rsidRDefault="00000000" w:rsidRPr="00000000" w14:paraId="00000540">
      <w:pPr>
        <w:spacing w:after="0" w:before="0" w:lineRule="auto"/>
        <w:ind w:left="0" w:firstLine="0"/>
        <w:rPr/>
      </w:pPr>
      <w:r w:rsidDel="00000000" w:rsidR="00000000" w:rsidRPr="00000000">
        <w:rPr>
          <w:rtl w:val="0"/>
        </w:rPr>
        <w:t xml:space="preserve">JACK: Mark XP. </w:t>
      </w:r>
    </w:p>
    <w:p w:rsidR="00000000" w:rsidDel="00000000" w:rsidP="00000000" w:rsidRDefault="00000000" w:rsidRPr="00000000" w14:paraId="00000541">
      <w:pPr>
        <w:spacing w:after="0" w:before="0" w:lineRule="auto"/>
        <w:ind w:left="0" w:firstLine="0"/>
        <w:rPr/>
      </w:pPr>
      <w:r w:rsidDel="00000000" w:rsidR="00000000" w:rsidRPr="00000000">
        <w:rPr>
          <w:rtl w:val="0"/>
        </w:rPr>
      </w:r>
    </w:p>
    <w:p w:rsidR="00000000" w:rsidDel="00000000" w:rsidP="00000000" w:rsidRDefault="00000000" w:rsidRPr="00000000" w14:paraId="00000542">
      <w:pPr>
        <w:spacing w:after="0" w:before="0" w:lineRule="auto"/>
        <w:ind w:left="0" w:firstLine="0"/>
        <w:rPr/>
      </w:pPr>
      <w:r w:rsidDel="00000000" w:rsidR="00000000" w:rsidRPr="00000000">
        <w:rPr>
          <w:rtl w:val="0"/>
        </w:rPr>
        <w:t xml:space="preserve">AUSTIN: So, here's what happens. Yeah, go ahead Mark. XP. You’re in-</w:t>
      </w:r>
    </w:p>
    <w:p w:rsidR="00000000" w:rsidDel="00000000" w:rsidP="00000000" w:rsidRDefault="00000000" w:rsidRPr="00000000" w14:paraId="00000543">
      <w:pPr>
        <w:spacing w:after="0" w:before="0" w:lineRule="auto"/>
        <w:ind w:left="0" w:firstLine="0"/>
        <w:rPr/>
      </w:pPr>
      <w:r w:rsidDel="00000000" w:rsidR="00000000" w:rsidRPr="00000000">
        <w:rPr>
          <w:rtl w:val="0"/>
        </w:rPr>
      </w:r>
    </w:p>
    <w:p w:rsidR="00000000" w:rsidDel="00000000" w:rsidP="00000000" w:rsidRDefault="00000000" w:rsidRPr="00000000" w14:paraId="00000544">
      <w:pPr>
        <w:spacing w:after="0" w:before="0" w:lineRule="auto"/>
        <w:ind w:left="0" w:firstLine="0"/>
        <w:rPr/>
      </w:pPr>
      <w:r w:rsidDel="00000000" w:rsidR="00000000" w:rsidRPr="00000000">
        <w:rPr>
          <w:rtl w:val="0"/>
        </w:rPr>
        <w:t xml:space="preserve">KEITH: You deserve it, Buddy. </w:t>
      </w:r>
    </w:p>
    <w:p w:rsidR="00000000" w:rsidDel="00000000" w:rsidP="00000000" w:rsidRDefault="00000000" w:rsidRPr="00000000" w14:paraId="00000545">
      <w:pPr>
        <w:spacing w:after="0" w:before="0" w:lineRule="auto"/>
        <w:ind w:left="0" w:firstLine="0"/>
        <w:rPr/>
      </w:pPr>
      <w:r w:rsidDel="00000000" w:rsidR="00000000" w:rsidRPr="00000000">
        <w:rPr>
          <w:rtl w:val="0"/>
        </w:rPr>
      </w:r>
    </w:p>
    <w:p w:rsidR="00000000" w:rsidDel="00000000" w:rsidP="00000000" w:rsidRDefault="00000000" w:rsidRPr="00000000" w14:paraId="00000546">
      <w:pPr>
        <w:spacing w:after="0" w:before="0" w:lineRule="auto"/>
        <w:ind w:left="0" w:firstLine="0"/>
        <w:rPr/>
      </w:pPr>
      <w:r w:rsidDel="00000000" w:rsidR="00000000" w:rsidRPr="00000000">
        <w:rPr>
          <w:rtl w:val="0"/>
        </w:rPr>
        <w:t xml:space="preserve">AUSTIN: You go into this hotel, and it's been kind of converted. It's a weird place because... He kind of gives you the walking tour of the space. And it becomes clear that- </w:t>
      </w:r>
      <w:r w:rsidDel="00000000" w:rsidR="00000000" w:rsidRPr="00000000">
        <w:rPr>
          <w:i w:val="1"/>
          <w:rtl w:val="0"/>
        </w:rPr>
        <w:t xml:space="preserve">[Austin stops; Ali laughs]</w:t>
      </w:r>
      <w:r w:rsidDel="00000000" w:rsidR="00000000" w:rsidRPr="00000000">
        <w:rPr>
          <w:rtl w:val="0"/>
        </w:rPr>
        <w:t xml:space="preserve"> For reasons, Keith just typed in the chat, ‘Maybe you should have Fero-ed it.’ I just need people on the- I want record of that. </w:t>
      </w:r>
      <w:r w:rsidDel="00000000" w:rsidR="00000000" w:rsidRPr="00000000">
        <w:rPr>
          <w:i w:val="1"/>
          <w:rtl w:val="0"/>
        </w:rPr>
        <w:t xml:space="preserve">[Keith laughs] </w:t>
      </w:r>
      <w:r w:rsidDel="00000000" w:rsidR="00000000" w:rsidRPr="00000000">
        <w:rPr>
          <w:rtl w:val="0"/>
        </w:rPr>
        <w:t xml:space="preserve">So, it becomes clear that this is like, a strange mix of a destination and a... like a- like a resort destination, in a sense. But also, a religious space.</w:t>
      </w:r>
    </w:p>
    <w:p w:rsidR="00000000" w:rsidDel="00000000" w:rsidP="00000000" w:rsidRDefault="00000000" w:rsidRPr="00000000" w14:paraId="00000547">
      <w:pPr>
        <w:spacing w:after="0" w:before="0" w:lineRule="auto"/>
        <w:ind w:left="0" w:firstLine="0"/>
        <w:rPr/>
      </w:pPr>
      <w:r w:rsidDel="00000000" w:rsidR="00000000" w:rsidRPr="00000000">
        <w:rPr>
          <w:rtl w:val="0"/>
        </w:rPr>
      </w:r>
    </w:p>
    <w:p w:rsidR="00000000" w:rsidDel="00000000" w:rsidP="00000000" w:rsidRDefault="00000000" w:rsidRPr="00000000" w14:paraId="00000548">
      <w:pPr>
        <w:spacing w:after="0" w:before="0" w:lineRule="auto"/>
        <w:ind w:left="0" w:firstLine="0"/>
        <w:rPr/>
      </w:pPr>
      <w:r w:rsidDel="00000000" w:rsidR="00000000" w:rsidRPr="00000000">
        <w:rPr>
          <w:rtl w:val="0"/>
        </w:rPr>
        <w:t xml:space="preserve">JACK: Are we talking about Nacre? Or are we talking about Tristero? </w:t>
      </w:r>
    </w:p>
    <w:p w:rsidR="00000000" w:rsidDel="00000000" w:rsidP="00000000" w:rsidRDefault="00000000" w:rsidRPr="00000000" w14:paraId="00000549">
      <w:pPr>
        <w:spacing w:after="0" w:before="0" w:lineRule="auto"/>
        <w:ind w:left="0" w:firstLine="0"/>
        <w:rPr/>
      </w:pPr>
      <w:r w:rsidDel="00000000" w:rsidR="00000000" w:rsidRPr="00000000">
        <w:rPr>
          <w:rtl w:val="0"/>
        </w:rPr>
      </w:r>
    </w:p>
    <w:p w:rsidR="00000000" w:rsidDel="00000000" w:rsidP="00000000" w:rsidRDefault="00000000" w:rsidRPr="00000000" w14:paraId="0000054A">
      <w:pPr>
        <w:spacing w:after="0" w:before="0" w:lineRule="auto"/>
        <w:ind w:left="0" w:firstLine="0"/>
        <w:rPr/>
      </w:pPr>
      <w:r w:rsidDel="00000000" w:rsidR="00000000" w:rsidRPr="00000000">
        <w:rPr>
          <w:rtl w:val="0"/>
        </w:rPr>
        <w:t xml:space="preserve">AUSTIN: This- We’re talking about Tristero, the hotel. The hotel named for Tristero. </w:t>
      </w:r>
    </w:p>
    <w:p w:rsidR="00000000" w:rsidDel="00000000" w:rsidP="00000000" w:rsidRDefault="00000000" w:rsidRPr="00000000" w14:paraId="0000054B">
      <w:pPr>
        <w:spacing w:after="0" w:before="0" w:lineRule="auto"/>
        <w:ind w:left="0" w:firstLine="0"/>
        <w:rPr/>
      </w:pPr>
      <w:r w:rsidDel="00000000" w:rsidR="00000000" w:rsidRPr="00000000">
        <w:rPr>
          <w:rtl w:val="0"/>
        </w:rPr>
      </w:r>
    </w:p>
    <w:p w:rsidR="00000000" w:rsidDel="00000000" w:rsidP="00000000" w:rsidRDefault="00000000" w:rsidRPr="00000000" w14:paraId="0000054C">
      <w:pPr>
        <w:spacing w:after="0" w:before="0" w:lineRule="auto"/>
        <w:ind w:left="0" w:firstLine="0"/>
        <w:rPr/>
      </w:pPr>
      <w:r w:rsidDel="00000000" w:rsidR="00000000" w:rsidRPr="00000000">
        <w:rPr>
          <w:rtl w:val="0"/>
        </w:rPr>
        <w:t xml:space="preserve">JACK: Mhm. </w:t>
      </w:r>
    </w:p>
    <w:p w:rsidR="00000000" w:rsidDel="00000000" w:rsidP="00000000" w:rsidRDefault="00000000" w:rsidRPr="00000000" w14:paraId="0000054D">
      <w:pPr>
        <w:spacing w:after="0" w:before="0" w:lineRule="auto"/>
        <w:ind w:left="0" w:firstLine="0"/>
        <w:rPr/>
      </w:pPr>
      <w:r w:rsidDel="00000000" w:rsidR="00000000" w:rsidRPr="00000000">
        <w:rPr>
          <w:rtl w:val="0"/>
        </w:rPr>
      </w:r>
    </w:p>
    <w:p w:rsidR="00000000" w:rsidDel="00000000" w:rsidP="00000000" w:rsidRDefault="00000000" w:rsidRPr="00000000" w14:paraId="0000054E">
      <w:pPr>
        <w:spacing w:after="0" w:before="0" w:lineRule="auto"/>
        <w:ind w:left="0" w:firstLine="0"/>
        <w:rPr/>
      </w:pPr>
      <w:r w:rsidDel="00000000" w:rsidR="00000000" w:rsidRPr="00000000">
        <w:rPr>
          <w:rtl w:val="0"/>
        </w:rPr>
        <w:t xml:space="preserve">AUSTIN: And you realize it's because it's a holy ground. It is the… it is the space where... Okay. Here it is. Tristero, God of Death- this is kind of unfolded to you as you're- as you're here- Tristero, God of Death, used to take vacations here. This was his place off. This was- He has done the year. It's New Year's. He spends it here on the coast at Nacre. This most beautiful city And at the moment of Erasure- and this is where it kind of comes back to you- It's as if a spell has been broken. It's as if an enchantment comes undone. When you- when you put the- when you're in this space, and you hear the story, it all comes together. And books that you've read in the Archive had these words along, and you didn't know it. You read these books. You read them, and what you're hearing now was in them, but you didn't see it. It wasn't there </w:t>
      </w:r>
      <w:r w:rsidDel="00000000" w:rsidR="00000000" w:rsidRPr="00000000">
        <w:rPr>
          <w:i w:val="1"/>
          <w:rtl w:val="0"/>
        </w:rPr>
        <w:t xml:space="preserve">[Jack laughs]</w:t>
      </w:r>
      <w:r w:rsidDel="00000000" w:rsidR="00000000" w:rsidRPr="00000000">
        <w:rPr>
          <w:rtl w:val="0"/>
        </w:rPr>
        <w:t xml:space="preserve"> at the time. Everyone at the Archives has read these books. They know this story, but it's gone. </w:t>
      </w:r>
    </w:p>
    <w:p w:rsidR="00000000" w:rsidDel="00000000" w:rsidP="00000000" w:rsidRDefault="00000000" w:rsidRPr="00000000" w14:paraId="0000054F">
      <w:pPr>
        <w:spacing w:after="0" w:before="0" w:lineRule="auto"/>
        <w:ind w:left="0" w:firstLine="0"/>
        <w:rPr/>
      </w:pPr>
      <w:r w:rsidDel="00000000" w:rsidR="00000000" w:rsidRPr="00000000">
        <w:rPr>
          <w:rtl w:val="0"/>
        </w:rPr>
      </w:r>
    </w:p>
    <w:p w:rsidR="00000000" w:rsidDel="00000000" w:rsidP="00000000" w:rsidRDefault="00000000" w:rsidRPr="00000000" w14:paraId="00000550">
      <w:pPr>
        <w:spacing w:after="0" w:before="0" w:lineRule="auto"/>
        <w:ind w:left="0" w:firstLine="0"/>
        <w:rPr/>
      </w:pPr>
      <w:r w:rsidDel="00000000" w:rsidR="00000000" w:rsidRPr="00000000">
        <w:rPr>
          <w:rtl w:val="0"/>
        </w:rPr>
        <w:t xml:space="preserve">JACK: Are we talking that it literally, physically wasn’t there? Or-?</w:t>
      </w:r>
    </w:p>
    <w:p w:rsidR="00000000" w:rsidDel="00000000" w:rsidP="00000000" w:rsidRDefault="00000000" w:rsidRPr="00000000" w14:paraId="00000551">
      <w:pPr>
        <w:spacing w:after="0" w:before="0" w:lineRule="auto"/>
        <w:ind w:left="0" w:firstLine="0"/>
        <w:rPr/>
      </w:pPr>
      <w:r w:rsidDel="00000000" w:rsidR="00000000" w:rsidRPr="00000000">
        <w:rPr>
          <w:rtl w:val="0"/>
        </w:rPr>
      </w:r>
    </w:p>
    <w:p w:rsidR="00000000" w:rsidDel="00000000" w:rsidP="00000000" w:rsidRDefault="00000000" w:rsidRPr="00000000" w14:paraId="00000552">
      <w:pPr>
        <w:spacing w:after="0" w:before="0" w:lineRule="auto"/>
        <w:ind w:left="0" w:firstLine="0"/>
        <w:rPr/>
      </w:pPr>
      <w:r w:rsidDel="00000000" w:rsidR="00000000" w:rsidRPr="00000000">
        <w:rPr>
          <w:rtl w:val="0"/>
        </w:rPr>
        <w:t xml:space="preserve">AUSTIN: I'm gonna continue. No, it was- it was physically there. But upon reading it, like, your memory now fills in the blank. </w:t>
      </w:r>
    </w:p>
    <w:p w:rsidR="00000000" w:rsidDel="00000000" w:rsidP="00000000" w:rsidRDefault="00000000" w:rsidRPr="00000000" w14:paraId="00000553">
      <w:pPr>
        <w:spacing w:after="0" w:before="0" w:lineRule="auto"/>
        <w:ind w:left="0" w:firstLine="0"/>
        <w:rPr/>
      </w:pPr>
      <w:r w:rsidDel="00000000" w:rsidR="00000000" w:rsidRPr="00000000">
        <w:rPr>
          <w:rtl w:val="0"/>
        </w:rPr>
      </w:r>
    </w:p>
    <w:p w:rsidR="00000000" w:rsidDel="00000000" w:rsidP="00000000" w:rsidRDefault="00000000" w:rsidRPr="00000000" w14:paraId="00000554">
      <w:pPr>
        <w:spacing w:after="0" w:before="0" w:lineRule="auto"/>
        <w:ind w:left="0" w:firstLine="0"/>
        <w:rPr/>
      </w:pPr>
      <w:r w:rsidDel="00000000" w:rsidR="00000000" w:rsidRPr="00000000">
        <w:rPr>
          <w:rtl w:val="0"/>
        </w:rPr>
        <w:t xml:space="preserve">JACK: Right. </w:t>
      </w:r>
    </w:p>
    <w:p w:rsidR="00000000" w:rsidDel="00000000" w:rsidP="00000000" w:rsidRDefault="00000000" w:rsidRPr="00000000" w14:paraId="00000555">
      <w:pPr>
        <w:spacing w:after="0" w:before="0" w:lineRule="auto"/>
        <w:ind w:left="0" w:firstLine="0"/>
        <w:rPr/>
      </w:pPr>
      <w:r w:rsidDel="00000000" w:rsidR="00000000" w:rsidRPr="00000000">
        <w:rPr>
          <w:rtl w:val="0"/>
        </w:rPr>
      </w:r>
    </w:p>
    <w:p w:rsidR="00000000" w:rsidDel="00000000" w:rsidP="00000000" w:rsidRDefault="00000000" w:rsidRPr="00000000" w14:paraId="00000556">
      <w:pPr>
        <w:spacing w:after="0" w:before="0" w:lineRule="auto"/>
        <w:ind w:left="0" w:firstLine="0"/>
        <w:rPr/>
      </w:pPr>
      <w:r w:rsidDel="00000000" w:rsidR="00000000" w:rsidRPr="00000000">
        <w:rPr>
          <w:rtl w:val="0"/>
        </w:rPr>
        <w:t xml:space="preserve">AUSTIN: That those times you poured over the stories of the Erasure, this was in there. But it's- it was just... for whatever reason, you couldn't hold onto it. And the reason is clear to you almost- you know, as you get this kind of walking history. The city, Nacre, was one of Tristero’s pleasures. So astonishing its architecture. So wonderful its people, its culture, its food, that he wanted to spare them. And so, in the Erasure, in the moment that would have torn this place asunder, separated it from the world, he shielded it with his own divinity. He gave up his- his job. </w:t>
      </w:r>
      <w:r w:rsidDel="00000000" w:rsidR="00000000" w:rsidRPr="00000000">
        <w:rPr>
          <w:i w:val="1"/>
          <w:rtl w:val="0"/>
        </w:rPr>
        <w:t xml:space="preserve">He </w:t>
      </w:r>
      <w:r w:rsidDel="00000000" w:rsidR="00000000" w:rsidRPr="00000000">
        <w:rPr>
          <w:rtl w:val="0"/>
        </w:rPr>
        <w:t xml:space="preserve">stepped down from the role of God of Death and became Tristan the first, the Emperor of Pearls and founded the royal line that walks here to this day.</w:t>
      </w:r>
    </w:p>
    <w:p w:rsidR="00000000" w:rsidDel="00000000" w:rsidP="00000000" w:rsidRDefault="00000000" w:rsidRPr="00000000" w14:paraId="00000557">
      <w:pPr>
        <w:spacing w:after="0" w:before="0" w:lineRule="auto"/>
        <w:rPr/>
      </w:pPr>
      <w:r w:rsidDel="00000000" w:rsidR="00000000" w:rsidRPr="00000000">
        <w:rPr>
          <w:rtl w:val="0"/>
        </w:rPr>
        <w:t xml:space="preserve"> </w:t>
      </w:r>
    </w:p>
    <w:p w:rsidR="00000000" w:rsidDel="00000000" w:rsidP="00000000" w:rsidRDefault="00000000" w:rsidRPr="00000000" w14:paraId="00000558">
      <w:pPr>
        <w:spacing w:after="0" w:before="0" w:lineRule="auto"/>
        <w:rPr/>
      </w:pPr>
      <w:r w:rsidDel="00000000" w:rsidR="00000000" w:rsidRPr="00000000">
        <w:rPr>
          <w:rtl w:val="0"/>
        </w:rPr>
        <w:t xml:space="preserve">JACK: </w:t>
      </w:r>
      <w:r w:rsidDel="00000000" w:rsidR="00000000" w:rsidRPr="00000000">
        <w:rPr>
          <w:i w:val="1"/>
          <w:rtl w:val="0"/>
        </w:rPr>
        <w:t xml:space="preserve">[exhales deeply] </w:t>
      </w:r>
      <w:r w:rsidDel="00000000" w:rsidR="00000000" w:rsidRPr="00000000">
        <w:rPr>
          <w:rtl w:val="0"/>
        </w:rPr>
        <w:t xml:space="preserve">Do you </w:t>
      </w:r>
      <w:r w:rsidDel="00000000" w:rsidR="00000000" w:rsidRPr="00000000">
        <w:rPr>
          <w:rtl w:val="0"/>
        </w:rPr>
        <w:t xml:space="preserve">wanna</w:t>
      </w:r>
      <w:r w:rsidDel="00000000" w:rsidR="00000000" w:rsidRPr="00000000">
        <w:rPr>
          <w:rtl w:val="0"/>
        </w:rPr>
        <w:t xml:space="preserve"> cut back to the others? Or-? </w:t>
      </w:r>
    </w:p>
    <w:p w:rsidR="00000000" w:rsidDel="00000000" w:rsidP="00000000" w:rsidRDefault="00000000" w:rsidRPr="00000000" w14:paraId="00000559">
      <w:pPr>
        <w:spacing w:after="0" w:before="0" w:lineRule="auto"/>
        <w:rPr/>
      </w:pPr>
      <w:r w:rsidDel="00000000" w:rsidR="00000000" w:rsidRPr="00000000">
        <w:rPr>
          <w:rtl w:val="0"/>
        </w:rPr>
      </w:r>
    </w:p>
    <w:p w:rsidR="00000000" w:rsidDel="00000000" w:rsidP="00000000" w:rsidRDefault="00000000" w:rsidRPr="00000000" w14:paraId="0000055A">
      <w:pPr>
        <w:spacing w:after="0" w:before="0" w:lineRule="auto"/>
        <w:rPr/>
      </w:pPr>
      <w:r w:rsidDel="00000000" w:rsidR="00000000" w:rsidRPr="00000000">
        <w:rPr>
          <w:rtl w:val="0"/>
        </w:rPr>
        <w:t xml:space="preserve">AUSTIN: Yeah, I think so. </w:t>
      </w:r>
    </w:p>
    <w:p w:rsidR="00000000" w:rsidDel="00000000" w:rsidP="00000000" w:rsidRDefault="00000000" w:rsidRPr="00000000" w14:paraId="0000055B">
      <w:pPr>
        <w:spacing w:after="0" w:before="0" w:lineRule="auto"/>
        <w:rPr/>
      </w:pPr>
      <w:r w:rsidDel="00000000" w:rsidR="00000000" w:rsidRPr="00000000">
        <w:rPr>
          <w:rtl w:val="0"/>
        </w:rPr>
      </w:r>
    </w:p>
    <w:p w:rsidR="00000000" w:rsidDel="00000000" w:rsidP="00000000" w:rsidRDefault="00000000" w:rsidRPr="00000000" w14:paraId="0000055C">
      <w:pPr>
        <w:spacing w:after="0" w:before="0" w:lineRule="auto"/>
        <w:rPr/>
      </w:pPr>
      <w:r w:rsidDel="00000000" w:rsidR="00000000" w:rsidRPr="00000000">
        <w:rPr>
          <w:rtl w:val="0"/>
        </w:rPr>
        <w:t xml:space="preserve">JACK: I don't know. I'm just cautious that- </w:t>
      </w:r>
    </w:p>
    <w:p w:rsidR="00000000" w:rsidDel="00000000" w:rsidP="00000000" w:rsidRDefault="00000000" w:rsidRPr="00000000" w14:paraId="0000055D">
      <w:pPr>
        <w:spacing w:after="0" w:before="0" w:lineRule="auto"/>
        <w:rPr/>
      </w:pPr>
      <w:r w:rsidDel="00000000" w:rsidR="00000000" w:rsidRPr="00000000">
        <w:rPr>
          <w:rtl w:val="0"/>
        </w:rPr>
      </w:r>
    </w:p>
    <w:p w:rsidR="00000000" w:rsidDel="00000000" w:rsidP="00000000" w:rsidRDefault="00000000" w:rsidRPr="00000000" w14:paraId="0000055E">
      <w:pPr>
        <w:spacing w:after="0" w:before="0" w:lineRule="auto"/>
        <w:rPr/>
      </w:pPr>
      <w:r w:rsidDel="00000000" w:rsidR="00000000" w:rsidRPr="00000000">
        <w:rPr>
          <w:rtl w:val="0"/>
        </w:rPr>
        <w:t xml:space="preserve">AUSTIN: Yeah, I think that that's a good spot to stop there. Lem and Hella-</w:t>
      </w:r>
    </w:p>
    <w:p w:rsidR="00000000" w:rsidDel="00000000" w:rsidP="00000000" w:rsidRDefault="00000000" w:rsidRPr="00000000" w14:paraId="0000055F">
      <w:pPr>
        <w:spacing w:after="0" w:before="0" w:lineRule="auto"/>
        <w:rPr/>
      </w:pPr>
      <w:r w:rsidDel="00000000" w:rsidR="00000000" w:rsidRPr="00000000">
        <w:rPr>
          <w:rtl w:val="0"/>
        </w:rPr>
      </w:r>
    </w:p>
    <w:p w:rsidR="00000000" w:rsidDel="00000000" w:rsidP="00000000" w:rsidRDefault="00000000" w:rsidRPr="00000000" w14:paraId="00000560">
      <w:pPr>
        <w:spacing w:after="0" w:before="0" w:lineRule="auto"/>
        <w:rPr/>
      </w:pPr>
      <w:r w:rsidDel="00000000" w:rsidR="00000000" w:rsidRPr="00000000">
        <w:rPr>
          <w:rtl w:val="0"/>
        </w:rPr>
        <w:t xml:space="preserve">JACK: You mean Fero and Hella. </w:t>
      </w:r>
    </w:p>
    <w:p w:rsidR="00000000" w:rsidDel="00000000" w:rsidP="00000000" w:rsidRDefault="00000000" w:rsidRPr="00000000" w14:paraId="00000561">
      <w:pPr>
        <w:spacing w:after="0" w:before="0" w:lineRule="auto"/>
        <w:rPr/>
      </w:pPr>
      <w:r w:rsidDel="00000000" w:rsidR="00000000" w:rsidRPr="00000000">
        <w:rPr>
          <w:rtl w:val="0"/>
        </w:rPr>
      </w:r>
    </w:p>
    <w:p w:rsidR="00000000" w:rsidDel="00000000" w:rsidP="00000000" w:rsidRDefault="00000000" w:rsidRPr="00000000" w14:paraId="00000562">
      <w:pPr>
        <w:spacing w:after="0" w:before="0" w:lineRule="auto"/>
        <w:rPr/>
      </w:pPr>
      <w:r w:rsidDel="00000000" w:rsidR="00000000" w:rsidRPr="00000000">
        <w:rPr>
          <w:rtl w:val="0"/>
        </w:rPr>
        <w:t xml:space="preserve">AUSTIN: Fero and Hella. God damnit! I got through this whole game-</w:t>
      </w:r>
    </w:p>
    <w:p w:rsidR="00000000" w:rsidDel="00000000" w:rsidP="00000000" w:rsidRDefault="00000000" w:rsidRPr="00000000" w14:paraId="00000563">
      <w:pPr>
        <w:spacing w:after="0" w:before="0" w:lineRule="auto"/>
        <w:rPr/>
      </w:pPr>
      <w:r w:rsidDel="00000000" w:rsidR="00000000" w:rsidRPr="00000000">
        <w:rPr>
          <w:rtl w:val="0"/>
        </w:rPr>
      </w:r>
    </w:p>
    <w:p w:rsidR="00000000" w:rsidDel="00000000" w:rsidP="00000000" w:rsidRDefault="00000000" w:rsidRPr="00000000" w14:paraId="00000564">
      <w:pPr>
        <w:spacing w:after="0" w:before="0" w:lineRule="auto"/>
        <w:rPr/>
      </w:pPr>
      <w:r w:rsidDel="00000000" w:rsidR="00000000" w:rsidRPr="00000000">
        <w:rPr>
          <w:rtl w:val="0"/>
        </w:rPr>
        <w:t xml:space="preserve">KEITH: Hi! Hi, my name's Keith and Fero. How are you? </w:t>
      </w:r>
    </w:p>
    <w:p w:rsidR="00000000" w:rsidDel="00000000" w:rsidP="00000000" w:rsidRDefault="00000000" w:rsidRPr="00000000" w14:paraId="00000565">
      <w:pPr>
        <w:spacing w:after="0" w:before="0" w:lineRule="auto"/>
        <w:rPr/>
      </w:pPr>
      <w:r w:rsidDel="00000000" w:rsidR="00000000" w:rsidRPr="00000000">
        <w:rPr>
          <w:rtl w:val="0"/>
        </w:rPr>
      </w:r>
    </w:p>
    <w:p w:rsidR="00000000" w:rsidDel="00000000" w:rsidP="00000000" w:rsidRDefault="00000000" w:rsidRPr="00000000" w14:paraId="00000566">
      <w:pPr>
        <w:spacing w:after="0" w:before="0" w:lineRule="auto"/>
        <w:rPr>
          <w:i w:val="1"/>
        </w:rPr>
      </w:pPr>
      <w:r w:rsidDel="00000000" w:rsidR="00000000" w:rsidRPr="00000000">
        <w:rPr>
          <w:rtl w:val="0"/>
        </w:rPr>
        <w:t xml:space="preserve">AUSTIN: For what it's worth, I mostly... Yeah. No, that's fair. </w:t>
      </w:r>
      <w:r w:rsidDel="00000000" w:rsidR="00000000" w:rsidRPr="00000000">
        <w:rPr>
          <w:i w:val="1"/>
          <w:rtl w:val="0"/>
        </w:rPr>
        <w:t xml:space="preserve">[Ali laughs] </w:t>
      </w:r>
    </w:p>
    <w:p w:rsidR="00000000" w:rsidDel="00000000" w:rsidP="00000000" w:rsidRDefault="00000000" w:rsidRPr="00000000" w14:paraId="00000567">
      <w:pPr>
        <w:spacing w:after="0" w:before="0" w:lineRule="auto"/>
        <w:rPr/>
      </w:pPr>
      <w:r w:rsidDel="00000000" w:rsidR="00000000" w:rsidRPr="00000000">
        <w:rPr>
          <w:rtl w:val="0"/>
        </w:rPr>
      </w:r>
    </w:p>
    <w:p w:rsidR="00000000" w:rsidDel="00000000" w:rsidP="00000000" w:rsidRDefault="00000000" w:rsidRPr="00000000" w14:paraId="00000568">
      <w:pPr>
        <w:spacing w:after="0" w:before="0" w:lineRule="auto"/>
        <w:rPr/>
      </w:pPr>
      <w:r w:rsidDel="00000000" w:rsidR="00000000" w:rsidRPr="00000000">
        <w:rPr>
          <w:rtl w:val="0"/>
        </w:rPr>
        <w:t xml:space="preserve">KEITH: Yeah, Austin. You haven't called me Kyle in nearly a couple of months.</w:t>
      </w:r>
    </w:p>
    <w:p w:rsidR="00000000" w:rsidDel="00000000" w:rsidP="00000000" w:rsidRDefault="00000000" w:rsidRPr="00000000" w14:paraId="00000569">
      <w:pPr>
        <w:spacing w:after="0" w:before="0" w:lineRule="auto"/>
        <w:rPr/>
      </w:pPr>
      <w:r w:rsidDel="00000000" w:rsidR="00000000" w:rsidRPr="00000000">
        <w:rPr>
          <w:rtl w:val="0"/>
        </w:rPr>
      </w:r>
    </w:p>
    <w:p w:rsidR="00000000" w:rsidDel="00000000" w:rsidP="00000000" w:rsidRDefault="00000000" w:rsidRPr="00000000" w14:paraId="0000056A">
      <w:pPr>
        <w:spacing w:after="0" w:before="0" w:lineRule="auto"/>
        <w:rPr/>
      </w:pPr>
      <w:r w:rsidDel="00000000" w:rsidR="00000000" w:rsidRPr="00000000">
        <w:rPr>
          <w:rtl w:val="0"/>
        </w:rPr>
        <w:t xml:space="preserve">AUSTIN: It's true! It </w:t>
      </w:r>
      <w:r w:rsidDel="00000000" w:rsidR="00000000" w:rsidRPr="00000000">
        <w:rPr>
          <w:i w:val="1"/>
          <w:rtl w:val="0"/>
        </w:rPr>
        <w:t xml:space="preserve">has </w:t>
      </w:r>
      <w:r w:rsidDel="00000000" w:rsidR="00000000" w:rsidRPr="00000000">
        <w:rPr>
          <w:rtl w:val="0"/>
        </w:rPr>
        <w:t xml:space="preserve">been a couple of months. </w:t>
      </w:r>
    </w:p>
    <w:p w:rsidR="00000000" w:rsidDel="00000000" w:rsidP="00000000" w:rsidRDefault="00000000" w:rsidRPr="00000000" w14:paraId="0000056B">
      <w:pPr>
        <w:spacing w:after="0" w:before="0" w:lineRule="auto"/>
        <w:rPr/>
      </w:pPr>
      <w:r w:rsidDel="00000000" w:rsidR="00000000" w:rsidRPr="00000000">
        <w:rPr>
          <w:rtl w:val="0"/>
        </w:rPr>
      </w:r>
    </w:p>
    <w:p w:rsidR="00000000" w:rsidDel="00000000" w:rsidP="00000000" w:rsidRDefault="00000000" w:rsidRPr="00000000" w14:paraId="0000056C">
      <w:pPr>
        <w:spacing w:after="0" w:before="0" w:lineRule="auto"/>
        <w:rPr/>
      </w:pPr>
      <w:r w:rsidDel="00000000" w:rsidR="00000000" w:rsidRPr="00000000">
        <w:rPr>
          <w:rtl w:val="0"/>
        </w:rPr>
        <w:t xml:space="preserve">KEITH: But like, that’s still- like, that's not a great track record </w:t>
      </w:r>
      <w:r w:rsidDel="00000000" w:rsidR="00000000" w:rsidRPr="00000000">
        <w:rPr>
          <w:i w:val="1"/>
          <w:rtl w:val="0"/>
        </w:rPr>
        <w:t xml:space="preserve">still</w:t>
      </w:r>
      <w:r w:rsidDel="00000000" w:rsidR="00000000" w:rsidRPr="00000000">
        <w:rPr>
          <w:rtl w:val="0"/>
        </w:rPr>
        <w:t xml:space="preserve">, right? </w:t>
      </w:r>
    </w:p>
    <w:p w:rsidR="00000000" w:rsidDel="00000000" w:rsidP="00000000" w:rsidRDefault="00000000" w:rsidRPr="00000000" w14:paraId="0000056D">
      <w:pPr>
        <w:spacing w:after="0" w:before="0" w:lineRule="auto"/>
        <w:rPr/>
      </w:pPr>
      <w:r w:rsidDel="00000000" w:rsidR="00000000" w:rsidRPr="00000000">
        <w:rPr>
          <w:rtl w:val="0"/>
        </w:rPr>
      </w:r>
    </w:p>
    <w:p w:rsidR="00000000" w:rsidDel="00000000" w:rsidP="00000000" w:rsidRDefault="00000000" w:rsidRPr="00000000" w14:paraId="0000056E">
      <w:pPr>
        <w:spacing w:after="0" w:before="0" w:lineRule="auto"/>
        <w:rPr/>
      </w:pPr>
      <w:r w:rsidDel="00000000" w:rsidR="00000000" w:rsidRPr="00000000">
        <w:rPr>
          <w:rtl w:val="0"/>
        </w:rPr>
        <w:t xml:space="preserve">AUSTIN: It could be better. </w:t>
      </w:r>
    </w:p>
    <w:p w:rsidR="00000000" w:rsidDel="00000000" w:rsidP="00000000" w:rsidRDefault="00000000" w:rsidRPr="00000000" w14:paraId="0000056F">
      <w:pPr>
        <w:spacing w:after="0" w:before="0" w:lineRule="auto"/>
        <w:rPr/>
      </w:pPr>
      <w:r w:rsidDel="00000000" w:rsidR="00000000" w:rsidRPr="00000000">
        <w:rPr>
          <w:rtl w:val="0"/>
        </w:rPr>
      </w:r>
    </w:p>
    <w:p w:rsidR="00000000" w:rsidDel="00000000" w:rsidP="00000000" w:rsidRDefault="00000000" w:rsidRPr="00000000" w14:paraId="00000570">
      <w:pPr>
        <w:spacing w:after="0" w:before="0" w:lineRule="auto"/>
        <w:rPr/>
      </w:pPr>
      <w:r w:rsidDel="00000000" w:rsidR="00000000" w:rsidRPr="00000000">
        <w:rPr>
          <w:rtl w:val="0"/>
        </w:rPr>
        <w:t xml:space="preserve">KEITH: Like, I've never called you Janine ever. </w:t>
      </w:r>
    </w:p>
    <w:p w:rsidR="00000000" w:rsidDel="00000000" w:rsidP="00000000" w:rsidRDefault="00000000" w:rsidRPr="00000000" w14:paraId="00000571">
      <w:pPr>
        <w:spacing w:after="0" w:before="0" w:lineRule="auto"/>
        <w:rPr/>
      </w:pPr>
      <w:r w:rsidDel="00000000" w:rsidR="00000000" w:rsidRPr="00000000">
        <w:rPr>
          <w:rtl w:val="0"/>
        </w:rPr>
      </w:r>
    </w:p>
    <w:p w:rsidR="00000000" w:rsidDel="00000000" w:rsidP="00000000" w:rsidRDefault="00000000" w:rsidRPr="00000000" w14:paraId="00000572">
      <w:pPr>
        <w:spacing w:after="0" w:before="0" w:lineRule="auto"/>
        <w:rPr/>
      </w:pPr>
      <w:r w:rsidDel="00000000" w:rsidR="00000000" w:rsidRPr="00000000">
        <w:rPr>
          <w:rtl w:val="0"/>
        </w:rPr>
        <w:t xml:space="preserve">AUSTIN: </w:t>
      </w:r>
      <w:r w:rsidDel="00000000" w:rsidR="00000000" w:rsidRPr="00000000">
        <w:rPr>
          <w:i w:val="1"/>
          <w:rtl w:val="0"/>
        </w:rPr>
        <w:t xml:space="preserve">[laughs] </w:t>
      </w:r>
      <w:r w:rsidDel="00000000" w:rsidR="00000000" w:rsidRPr="00000000">
        <w:rPr>
          <w:rtl w:val="0"/>
        </w:rPr>
        <w:t xml:space="preserve">Not once! </w:t>
      </w:r>
    </w:p>
    <w:p w:rsidR="00000000" w:rsidDel="00000000" w:rsidP="00000000" w:rsidRDefault="00000000" w:rsidRPr="00000000" w14:paraId="00000573">
      <w:pPr>
        <w:spacing w:after="0" w:before="0" w:lineRule="auto"/>
        <w:rPr/>
      </w:pPr>
      <w:r w:rsidDel="00000000" w:rsidR="00000000" w:rsidRPr="00000000">
        <w:rPr>
          <w:rtl w:val="0"/>
        </w:rPr>
      </w:r>
    </w:p>
    <w:p w:rsidR="00000000" w:rsidDel="00000000" w:rsidP="00000000" w:rsidRDefault="00000000" w:rsidRPr="00000000" w14:paraId="00000574">
      <w:pPr>
        <w:spacing w:after="0" w:before="0" w:lineRule="auto"/>
        <w:rPr>
          <w:i w:val="1"/>
        </w:rPr>
      </w:pPr>
      <w:r w:rsidDel="00000000" w:rsidR="00000000" w:rsidRPr="00000000">
        <w:rPr>
          <w:rtl w:val="0"/>
        </w:rPr>
        <w:t xml:space="preserve">ALI: That’s different. </w:t>
      </w:r>
      <w:r w:rsidDel="00000000" w:rsidR="00000000" w:rsidRPr="00000000">
        <w:rPr>
          <w:i w:val="1"/>
          <w:rtl w:val="0"/>
        </w:rPr>
        <w:t xml:space="preserve">[Austin and Keith laugh]</w:t>
      </w:r>
    </w:p>
    <w:p w:rsidR="00000000" w:rsidDel="00000000" w:rsidP="00000000" w:rsidRDefault="00000000" w:rsidRPr="00000000" w14:paraId="00000575">
      <w:pPr>
        <w:spacing w:after="0" w:before="0" w:lineRule="auto"/>
        <w:rPr/>
      </w:pPr>
      <w:r w:rsidDel="00000000" w:rsidR="00000000" w:rsidRPr="00000000">
        <w:rPr>
          <w:rtl w:val="0"/>
        </w:rPr>
      </w:r>
    </w:p>
    <w:p w:rsidR="00000000" w:rsidDel="00000000" w:rsidP="00000000" w:rsidRDefault="00000000" w:rsidRPr="00000000" w14:paraId="00000576">
      <w:pPr>
        <w:spacing w:after="0" w:before="0" w:lineRule="auto"/>
        <w:rPr/>
      </w:pPr>
      <w:r w:rsidDel="00000000" w:rsidR="00000000" w:rsidRPr="00000000">
        <w:rPr>
          <w:rtl w:val="0"/>
        </w:rPr>
        <w:t xml:space="preserve">AUSTIN: But what if her name was like, </w:t>
      </w:r>
      <w:r w:rsidDel="00000000" w:rsidR="00000000" w:rsidRPr="00000000">
        <w:rPr>
          <w:rtl w:val="0"/>
        </w:rPr>
        <w:t xml:space="preserve">Anine</w:t>
      </w:r>
      <w:r w:rsidDel="00000000" w:rsidR="00000000" w:rsidRPr="00000000">
        <w:rPr>
          <w:rtl w:val="0"/>
        </w:rPr>
        <w:t xml:space="preserve">? Then you might. Like, Aunine. Then you might.</w:t>
      </w:r>
    </w:p>
    <w:p w:rsidR="00000000" w:rsidDel="00000000" w:rsidP="00000000" w:rsidRDefault="00000000" w:rsidRPr="00000000" w14:paraId="00000577">
      <w:pPr>
        <w:spacing w:after="0" w:before="0" w:lineRule="auto"/>
        <w:rPr/>
      </w:pPr>
      <w:r w:rsidDel="00000000" w:rsidR="00000000" w:rsidRPr="00000000">
        <w:rPr>
          <w:rtl w:val="0"/>
        </w:rPr>
      </w:r>
    </w:p>
    <w:p w:rsidR="00000000" w:rsidDel="00000000" w:rsidP="00000000" w:rsidRDefault="00000000" w:rsidRPr="00000000" w14:paraId="00000578">
      <w:pPr>
        <w:spacing w:after="0" w:before="0" w:lineRule="auto"/>
        <w:rPr/>
      </w:pPr>
      <w:r w:rsidDel="00000000" w:rsidR="00000000" w:rsidRPr="00000000">
        <w:rPr>
          <w:rtl w:val="0"/>
        </w:rPr>
        <w:t xml:space="preserve">KEITH: I- Well, okay..I've never called you Art then. </w:t>
      </w:r>
    </w:p>
    <w:p w:rsidR="00000000" w:rsidDel="00000000" w:rsidP="00000000" w:rsidRDefault="00000000" w:rsidRPr="00000000" w14:paraId="00000579">
      <w:pPr>
        <w:spacing w:after="0" w:before="0" w:lineRule="auto"/>
        <w:rPr/>
      </w:pPr>
      <w:r w:rsidDel="00000000" w:rsidR="00000000" w:rsidRPr="00000000">
        <w:rPr>
          <w:rtl w:val="0"/>
        </w:rPr>
      </w:r>
    </w:p>
    <w:p w:rsidR="00000000" w:rsidDel="00000000" w:rsidP="00000000" w:rsidRDefault="00000000" w:rsidRPr="00000000" w14:paraId="0000057A">
      <w:pPr>
        <w:spacing w:after="0" w:before="0" w:lineRule="auto"/>
        <w:rPr/>
      </w:pPr>
      <w:r w:rsidDel="00000000" w:rsidR="00000000" w:rsidRPr="00000000">
        <w:rPr>
          <w:rtl w:val="0"/>
        </w:rPr>
        <w:t xml:space="preserve">AUSTIN: Are you sure?</w:t>
      </w:r>
    </w:p>
    <w:p w:rsidR="00000000" w:rsidDel="00000000" w:rsidP="00000000" w:rsidRDefault="00000000" w:rsidRPr="00000000" w14:paraId="0000057B">
      <w:pPr>
        <w:spacing w:after="0" w:before="0" w:lineRule="auto"/>
        <w:rPr/>
      </w:pPr>
      <w:r w:rsidDel="00000000" w:rsidR="00000000" w:rsidRPr="00000000">
        <w:rPr>
          <w:rtl w:val="0"/>
        </w:rPr>
      </w:r>
    </w:p>
    <w:p w:rsidR="00000000" w:rsidDel="00000000" w:rsidP="00000000" w:rsidRDefault="00000000" w:rsidRPr="00000000" w14:paraId="0000057C">
      <w:pPr>
        <w:spacing w:after="0" w:before="0" w:lineRule="auto"/>
        <w:rPr/>
      </w:pPr>
      <w:r w:rsidDel="00000000" w:rsidR="00000000" w:rsidRPr="00000000">
        <w:rPr>
          <w:rtl w:val="0"/>
        </w:rPr>
        <w:t xml:space="preserve">KEITH: Yeah. </w:t>
      </w:r>
    </w:p>
    <w:p w:rsidR="00000000" w:rsidDel="00000000" w:rsidP="00000000" w:rsidRDefault="00000000" w:rsidRPr="00000000" w14:paraId="0000057D">
      <w:pPr>
        <w:spacing w:after="0" w:before="0" w:lineRule="auto"/>
        <w:rPr/>
      </w:pPr>
      <w:r w:rsidDel="00000000" w:rsidR="00000000" w:rsidRPr="00000000">
        <w:rPr>
          <w:rtl w:val="0"/>
        </w:rPr>
      </w:r>
    </w:p>
    <w:p w:rsidR="00000000" w:rsidDel="00000000" w:rsidP="00000000" w:rsidRDefault="00000000" w:rsidRPr="00000000" w14:paraId="0000057E">
      <w:pPr>
        <w:spacing w:after="0" w:before="0" w:lineRule="auto"/>
        <w:rPr/>
      </w:pPr>
      <w:r w:rsidDel="00000000" w:rsidR="00000000" w:rsidRPr="00000000">
        <w:rPr>
          <w:rtl w:val="0"/>
        </w:rPr>
        <w:t xml:space="preserve">AUSTIN: Someone has. </w:t>
      </w:r>
    </w:p>
    <w:p w:rsidR="00000000" w:rsidDel="00000000" w:rsidP="00000000" w:rsidRDefault="00000000" w:rsidRPr="00000000" w14:paraId="0000057F">
      <w:pPr>
        <w:spacing w:after="0" w:before="0" w:lineRule="auto"/>
        <w:rPr/>
      </w:pPr>
      <w:r w:rsidDel="00000000" w:rsidR="00000000" w:rsidRPr="00000000">
        <w:rPr>
          <w:rtl w:val="0"/>
        </w:rPr>
      </w:r>
    </w:p>
    <w:p w:rsidR="00000000" w:rsidDel="00000000" w:rsidP="00000000" w:rsidRDefault="00000000" w:rsidRPr="00000000" w14:paraId="00000580">
      <w:pPr>
        <w:spacing w:after="0" w:before="0" w:lineRule="auto"/>
        <w:rPr/>
      </w:pPr>
      <w:r w:rsidDel="00000000" w:rsidR="00000000" w:rsidRPr="00000000">
        <w:rPr>
          <w:rtl w:val="0"/>
        </w:rPr>
        <w:t xml:space="preserve">KEITH: It wasn't me. </w:t>
      </w:r>
    </w:p>
    <w:p w:rsidR="00000000" w:rsidDel="00000000" w:rsidP="00000000" w:rsidRDefault="00000000" w:rsidRPr="00000000" w14:paraId="00000581">
      <w:pPr>
        <w:spacing w:after="0" w:before="0" w:lineRule="auto"/>
        <w:rPr/>
      </w:pPr>
      <w:r w:rsidDel="00000000" w:rsidR="00000000" w:rsidRPr="00000000">
        <w:rPr>
          <w:rtl w:val="0"/>
        </w:rPr>
      </w:r>
    </w:p>
    <w:p w:rsidR="00000000" w:rsidDel="00000000" w:rsidP="00000000" w:rsidRDefault="00000000" w:rsidRPr="00000000" w14:paraId="00000582">
      <w:pPr>
        <w:spacing w:after="0" w:before="0" w:lineRule="auto"/>
        <w:rPr/>
      </w:pPr>
      <w:r w:rsidDel="00000000" w:rsidR="00000000" w:rsidRPr="00000000">
        <w:rPr>
          <w:rtl w:val="0"/>
        </w:rPr>
        <w:t xml:space="preserve">AUSTIN: Mhm. Likely story. So, let's- let's get back to you guys. At this point- at this point, I'm going to say- let's make it super easy. You see- You've been like, looking around these gardens in this market area for quite some time before you finally see Lem walk into this hotel </w:t>
      </w:r>
      <w:r w:rsidDel="00000000" w:rsidR="00000000" w:rsidRPr="00000000">
        <w:rPr>
          <w:i w:val="1"/>
          <w:rtl w:val="0"/>
        </w:rPr>
        <w:t xml:space="preserve">[high, excited voice] </w:t>
      </w:r>
      <w:r w:rsidDel="00000000" w:rsidR="00000000" w:rsidRPr="00000000">
        <w:rPr>
          <w:rtl w:val="0"/>
        </w:rPr>
        <w:t xml:space="preserve">with one of the fucking pirates from the pirate ship! </w:t>
      </w:r>
      <w:r w:rsidDel="00000000" w:rsidR="00000000" w:rsidRPr="00000000">
        <w:rPr>
          <w:i w:val="1"/>
          <w:rtl w:val="0"/>
        </w:rPr>
        <w:t xml:space="preserve">[Ali begins laughing] </w:t>
      </w:r>
      <w:r w:rsidDel="00000000" w:rsidR="00000000" w:rsidRPr="00000000">
        <w:rPr>
          <w:rtl w:val="0"/>
        </w:rPr>
        <w:t xml:space="preserve">He was on the Kingdom Come! He stabbed that guy! </w:t>
      </w:r>
    </w:p>
    <w:p w:rsidR="00000000" w:rsidDel="00000000" w:rsidP="00000000" w:rsidRDefault="00000000" w:rsidRPr="00000000" w14:paraId="00000583">
      <w:pPr>
        <w:spacing w:after="0" w:before="0" w:lineRule="auto"/>
        <w:rPr/>
      </w:pPr>
      <w:r w:rsidDel="00000000" w:rsidR="00000000" w:rsidRPr="00000000">
        <w:rPr>
          <w:rtl w:val="0"/>
        </w:rPr>
      </w:r>
    </w:p>
    <w:p w:rsidR="00000000" w:rsidDel="00000000" w:rsidP="00000000" w:rsidRDefault="00000000" w:rsidRPr="00000000" w14:paraId="00000584">
      <w:pPr>
        <w:spacing w:after="0" w:before="0" w:lineRule="auto"/>
        <w:rPr/>
      </w:pPr>
      <w:r w:rsidDel="00000000" w:rsidR="00000000" w:rsidRPr="00000000">
        <w:rPr>
          <w:rtl w:val="0"/>
        </w:rPr>
        <w:t xml:space="preserve">KEITH: </w:t>
      </w:r>
      <w:r w:rsidDel="00000000" w:rsidR="00000000" w:rsidRPr="00000000">
        <w:rPr>
          <w:i w:val="1"/>
          <w:rtl w:val="0"/>
        </w:rPr>
        <w:t xml:space="preserve">[amused] </w:t>
      </w:r>
      <w:r w:rsidDel="00000000" w:rsidR="00000000" w:rsidRPr="00000000">
        <w:rPr>
          <w:rtl w:val="0"/>
        </w:rPr>
        <w:t xml:space="preserve">Oh, god. I’m so mad.</w:t>
      </w:r>
    </w:p>
    <w:p w:rsidR="00000000" w:rsidDel="00000000" w:rsidP="00000000" w:rsidRDefault="00000000" w:rsidRPr="00000000" w14:paraId="00000585">
      <w:pPr>
        <w:spacing w:after="0" w:before="0" w:lineRule="auto"/>
        <w:rPr/>
      </w:pPr>
      <w:r w:rsidDel="00000000" w:rsidR="00000000" w:rsidRPr="00000000">
        <w:rPr>
          <w:rtl w:val="0"/>
        </w:rPr>
      </w:r>
    </w:p>
    <w:p w:rsidR="00000000" w:rsidDel="00000000" w:rsidP="00000000" w:rsidRDefault="00000000" w:rsidRPr="00000000" w14:paraId="00000586">
      <w:pPr>
        <w:spacing w:after="0" w:before="0" w:lineRule="auto"/>
        <w:rPr/>
      </w:pPr>
      <w:r w:rsidDel="00000000" w:rsidR="00000000" w:rsidRPr="00000000">
        <w:rPr>
          <w:rtl w:val="0"/>
        </w:rPr>
        <w:t xml:space="preserve">AUSTIN: He stabbed him in the chest!</w:t>
      </w:r>
    </w:p>
    <w:p w:rsidR="00000000" w:rsidDel="00000000" w:rsidP="00000000" w:rsidRDefault="00000000" w:rsidRPr="00000000" w14:paraId="00000587">
      <w:pPr>
        <w:spacing w:after="0" w:before="0" w:lineRule="auto"/>
        <w:rPr/>
      </w:pPr>
      <w:r w:rsidDel="00000000" w:rsidR="00000000" w:rsidRPr="00000000">
        <w:rPr>
          <w:rtl w:val="0"/>
        </w:rPr>
      </w:r>
    </w:p>
    <w:p w:rsidR="00000000" w:rsidDel="00000000" w:rsidP="00000000" w:rsidRDefault="00000000" w:rsidRPr="00000000" w14:paraId="00000588">
      <w:pPr>
        <w:spacing w:after="0" w:before="0" w:lineRule="auto"/>
        <w:rPr/>
      </w:pPr>
      <w:r w:rsidDel="00000000" w:rsidR="00000000" w:rsidRPr="00000000">
        <w:rPr>
          <w:rtl w:val="0"/>
        </w:rPr>
        <w:t xml:space="preserve">KEITH: </w:t>
      </w:r>
      <w:r w:rsidDel="00000000" w:rsidR="00000000" w:rsidRPr="00000000">
        <w:rPr>
          <w:i w:val="1"/>
          <w:rtl w:val="0"/>
        </w:rPr>
        <w:t xml:space="preserve">[amused] </w:t>
      </w:r>
      <w:r w:rsidDel="00000000" w:rsidR="00000000" w:rsidRPr="00000000">
        <w:rPr>
          <w:rtl w:val="0"/>
        </w:rPr>
        <w:t xml:space="preserve">I’m so upset. </w:t>
      </w:r>
    </w:p>
    <w:p w:rsidR="00000000" w:rsidDel="00000000" w:rsidP="00000000" w:rsidRDefault="00000000" w:rsidRPr="00000000" w14:paraId="00000589">
      <w:pPr>
        <w:spacing w:after="0" w:before="0" w:lineRule="auto"/>
        <w:rPr/>
      </w:pPr>
      <w:r w:rsidDel="00000000" w:rsidR="00000000" w:rsidRPr="00000000">
        <w:rPr>
          <w:rtl w:val="0"/>
        </w:rPr>
      </w:r>
    </w:p>
    <w:p w:rsidR="00000000" w:rsidDel="00000000" w:rsidP="00000000" w:rsidRDefault="00000000" w:rsidRPr="00000000" w14:paraId="0000058A">
      <w:pPr>
        <w:spacing w:after="0" w:before="0" w:lineRule="auto"/>
        <w:rPr/>
      </w:pPr>
      <w:r w:rsidDel="00000000" w:rsidR="00000000" w:rsidRPr="00000000">
        <w:rPr>
          <w:rtl w:val="0"/>
        </w:rPr>
        <w:t xml:space="preserve">ALI: I’m also very mad. </w:t>
      </w:r>
    </w:p>
    <w:p w:rsidR="00000000" w:rsidDel="00000000" w:rsidP="00000000" w:rsidRDefault="00000000" w:rsidRPr="00000000" w14:paraId="0000058B">
      <w:pPr>
        <w:spacing w:after="0" w:before="0" w:lineRule="auto"/>
        <w:rPr/>
      </w:pPr>
      <w:r w:rsidDel="00000000" w:rsidR="00000000" w:rsidRPr="00000000">
        <w:rPr>
          <w:rtl w:val="0"/>
        </w:rPr>
      </w:r>
    </w:p>
    <w:p w:rsidR="00000000" w:rsidDel="00000000" w:rsidP="00000000" w:rsidRDefault="00000000" w:rsidRPr="00000000" w14:paraId="0000058C">
      <w:pPr>
        <w:spacing w:after="0" w:before="0" w:lineRule="auto"/>
        <w:rPr/>
      </w:pPr>
      <w:r w:rsidDel="00000000" w:rsidR="00000000" w:rsidRPr="00000000">
        <w:rPr>
          <w:rtl w:val="0"/>
        </w:rPr>
        <w:t xml:space="preserve">AUSTIN: And they're like, buds. </w:t>
      </w:r>
      <w:r w:rsidDel="00000000" w:rsidR="00000000" w:rsidRPr="00000000">
        <w:rPr>
          <w:i w:val="1"/>
          <w:rtl w:val="0"/>
        </w:rPr>
        <w:t xml:space="preserve">[Jack laughs] </w:t>
      </w:r>
      <w:r w:rsidDel="00000000" w:rsidR="00000000" w:rsidRPr="00000000">
        <w:rPr>
          <w:rtl w:val="0"/>
        </w:rPr>
      </w:r>
    </w:p>
    <w:p w:rsidR="00000000" w:rsidDel="00000000" w:rsidP="00000000" w:rsidRDefault="00000000" w:rsidRPr="00000000" w14:paraId="0000058D">
      <w:pPr>
        <w:spacing w:after="0" w:before="0" w:lineRule="auto"/>
        <w:rPr/>
      </w:pPr>
      <w:r w:rsidDel="00000000" w:rsidR="00000000" w:rsidRPr="00000000">
        <w:rPr>
          <w:rtl w:val="0"/>
        </w:rPr>
      </w:r>
    </w:p>
    <w:p w:rsidR="00000000" w:rsidDel="00000000" w:rsidP="00000000" w:rsidRDefault="00000000" w:rsidRPr="00000000" w14:paraId="0000058E">
      <w:pPr>
        <w:spacing w:after="0" w:before="0" w:lineRule="auto"/>
        <w:rPr/>
      </w:pPr>
      <w:r w:rsidDel="00000000" w:rsidR="00000000" w:rsidRPr="00000000">
        <w:rPr>
          <w:rtl w:val="0"/>
        </w:rPr>
        <w:t xml:space="preserve">KEITH: Cause- because I- Like, we spent- we spent like, twenty minutes last week talking about Emmanuel, right? Like… But Fero didn't have even a second to look at Emmanuel. That was all Jack stuff. </w:t>
      </w:r>
    </w:p>
    <w:p w:rsidR="00000000" w:rsidDel="00000000" w:rsidP="00000000" w:rsidRDefault="00000000" w:rsidRPr="00000000" w14:paraId="0000058F">
      <w:pPr>
        <w:spacing w:after="0" w:before="0" w:lineRule="auto"/>
        <w:rPr/>
      </w:pPr>
      <w:r w:rsidDel="00000000" w:rsidR="00000000" w:rsidRPr="00000000">
        <w:rPr>
          <w:rtl w:val="0"/>
        </w:rPr>
      </w:r>
    </w:p>
    <w:p w:rsidR="00000000" w:rsidDel="00000000" w:rsidP="00000000" w:rsidRDefault="00000000" w:rsidRPr="00000000" w14:paraId="00000590">
      <w:pPr>
        <w:spacing w:after="0" w:before="0" w:lineRule="auto"/>
        <w:rPr/>
      </w:pPr>
      <w:r w:rsidDel="00000000" w:rsidR="00000000" w:rsidRPr="00000000">
        <w:rPr>
          <w:rtl w:val="0"/>
        </w:rPr>
        <w:t xml:space="preserve">AUSTIN and </w:t>
      </w:r>
      <w:r w:rsidDel="00000000" w:rsidR="00000000" w:rsidRPr="00000000">
        <w:rPr>
          <w:rtl w:val="0"/>
        </w:rPr>
        <w:t xml:space="preserve">ALI</w:t>
      </w:r>
      <w:r w:rsidDel="00000000" w:rsidR="00000000" w:rsidRPr="00000000">
        <w:rPr>
          <w:rtl w:val="0"/>
        </w:rPr>
        <w:t xml:space="preserve">: Yeah. </w:t>
      </w:r>
    </w:p>
    <w:p w:rsidR="00000000" w:rsidDel="00000000" w:rsidP="00000000" w:rsidRDefault="00000000" w:rsidRPr="00000000" w14:paraId="00000591">
      <w:pPr>
        <w:spacing w:after="0" w:before="0" w:lineRule="auto"/>
        <w:rPr/>
      </w:pPr>
      <w:r w:rsidDel="00000000" w:rsidR="00000000" w:rsidRPr="00000000">
        <w:rPr>
          <w:rtl w:val="0"/>
        </w:rPr>
      </w:r>
    </w:p>
    <w:p w:rsidR="00000000" w:rsidDel="00000000" w:rsidP="00000000" w:rsidRDefault="00000000" w:rsidRPr="00000000" w14:paraId="00000592">
      <w:pPr>
        <w:spacing w:after="0" w:before="0" w:lineRule="auto"/>
        <w:rPr/>
      </w:pPr>
      <w:r w:rsidDel="00000000" w:rsidR="00000000" w:rsidRPr="00000000">
        <w:rPr>
          <w:rtl w:val="0"/>
        </w:rPr>
        <w:t xml:space="preserve">KEITH: That was all with Lem. And all of that was texture that we were being told that- that Jack was being told that- All Lem got was like, a funny look. </w:t>
      </w:r>
    </w:p>
    <w:p w:rsidR="00000000" w:rsidDel="00000000" w:rsidP="00000000" w:rsidRDefault="00000000" w:rsidRPr="00000000" w14:paraId="00000593">
      <w:pPr>
        <w:spacing w:after="0" w:before="0" w:lineRule="auto"/>
        <w:rPr/>
      </w:pPr>
      <w:r w:rsidDel="00000000" w:rsidR="00000000" w:rsidRPr="00000000">
        <w:rPr>
          <w:rtl w:val="0"/>
        </w:rPr>
      </w:r>
    </w:p>
    <w:p w:rsidR="00000000" w:rsidDel="00000000" w:rsidP="00000000" w:rsidRDefault="00000000" w:rsidRPr="00000000" w14:paraId="00000594">
      <w:pPr>
        <w:spacing w:after="0" w:before="0" w:lineRule="auto"/>
        <w:rPr>
          <w:i w:val="1"/>
        </w:rPr>
      </w:pPr>
      <w:r w:rsidDel="00000000" w:rsidR="00000000" w:rsidRPr="00000000">
        <w:rPr>
          <w:rtl w:val="0"/>
        </w:rPr>
        <w:t xml:space="preserve">AUSTIN: Yes. </w:t>
      </w:r>
      <w:r w:rsidDel="00000000" w:rsidR="00000000" w:rsidRPr="00000000">
        <w:rPr>
          <w:i w:val="1"/>
          <w:rtl w:val="0"/>
        </w:rPr>
        <w:t xml:space="preserve">[laughter]</w:t>
      </w:r>
    </w:p>
    <w:p w:rsidR="00000000" w:rsidDel="00000000" w:rsidP="00000000" w:rsidRDefault="00000000" w:rsidRPr="00000000" w14:paraId="00000595">
      <w:pPr>
        <w:spacing w:after="0" w:before="0" w:lineRule="auto"/>
        <w:rPr/>
      </w:pPr>
      <w:r w:rsidDel="00000000" w:rsidR="00000000" w:rsidRPr="00000000">
        <w:rPr>
          <w:rtl w:val="0"/>
        </w:rPr>
      </w:r>
    </w:p>
    <w:p w:rsidR="00000000" w:rsidDel="00000000" w:rsidP="00000000" w:rsidRDefault="00000000" w:rsidRPr="00000000" w14:paraId="00000596">
      <w:pPr>
        <w:spacing w:after="0" w:before="0" w:lineRule="auto"/>
        <w:rPr/>
      </w:pPr>
      <w:r w:rsidDel="00000000" w:rsidR="00000000" w:rsidRPr="00000000">
        <w:rPr>
          <w:rtl w:val="0"/>
        </w:rPr>
        <w:t xml:space="preserve">KEITH: Like, that's all that- That's all that actually happened. So, Emmanuel is barely- is like, only relevant to Lem for over-romanticizing it, and not relevant to Fero and Hella at all. </w:t>
      </w:r>
    </w:p>
    <w:p w:rsidR="00000000" w:rsidDel="00000000" w:rsidP="00000000" w:rsidRDefault="00000000" w:rsidRPr="00000000" w14:paraId="00000597">
      <w:pPr>
        <w:spacing w:after="0" w:before="0" w:lineRule="auto"/>
        <w:rPr/>
      </w:pPr>
      <w:r w:rsidDel="00000000" w:rsidR="00000000" w:rsidRPr="00000000">
        <w:rPr>
          <w:rtl w:val="0"/>
        </w:rPr>
      </w:r>
    </w:p>
    <w:p w:rsidR="00000000" w:rsidDel="00000000" w:rsidP="00000000" w:rsidRDefault="00000000" w:rsidRPr="00000000" w14:paraId="00000598">
      <w:pPr>
        <w:spacing w:after="0" w:before="0" w:lineRule="auto"/>
        <w:rPr/>
      </w:pPr>
      <w:r w:rsidDel="00000000" w:rsidR="00000000" w:rsidRPr="00000000">
        <w:rPr>
          <w:rtl w:val="0"/>
        </w:rPr>
        <w:t xml:space="preserve">AUSTIN: No. </w:t>
      </w:r>
    </w:p>
    <w:p w:rsidR="00000000" w:rsidDel="00000000" w:rsidP="00000000" w:rsidRDefault="00000000" w:rsidRPr="00000000" w14:paraId="00000599">
      <w:pPr>
        <w:spacing w:after="0" w:before="0" w:lineRule="auto"/>
        <w:rPr/>
      </w:pPr>
      <w:r w:rsidDel="00000000" w:rsidR="00000000" w:rsidRPr="00000000">
        <w:rPr>
          <w:rtl w:val="0"/>
        </w:rPr>
      </w:r>
    </w:p>
    <w:p w:rsidR="00000000" w:rsidDel="00000000" w:rsidP="00000000" w:rsidRDefault="00000000" w:rsidRPr="00000000" w14:paraId="0000059A">
      <w:pPr>
        <w:spacing w:after="0" w:before="0" w:lineRule="auto"/>
        <w:rPr/>
      </w:pPr>
      <w:r w:rsidDel="00000000" w:rsidR="00000000" w:rsidRPr="00000000">
        <w:rPr>
          <w:rtl w:val="0"/>
        </w:rPr>
        <w:t xml:space="preserve">KEITH: So, this is- We could-</w:t>
      </w:r>
    </w:p>
    <w:p w:rsidR="00000000" w:rsidDel="00000000" w:rsidP="00000000" w:rsidRDefault="00000000" w:rsidRPr="00000000" w14:paraId="0000059B">
      <w:pPr>
        <w:spacing w:after="0" w:before="0" w:lineRule="auto"/>
        <w:rPr/>
      </w:pPr>
      <w:r w:rsidDel="00000000" w:rsidR="00000000" w:rsidRPr="00000000">
        <w:rPr>
          <w:rtl w:val="0"/>
        </w:rPr>
      </w:r>
    </w:p>
    <w:p w:rsidR="00000000" w:rsidDel="00000000" w:rsidP="00000000" w:rsidRDefault="00000000" w:rsidRPr="00000000" w14:paraId="0000059C">
      <w:pPr>
        <w:spacing w:after="0" w:before="0" w:lineRule="auto"/>
        <w:rPr/>
      </w:pPr>
      <w:r w:rsidDel="00000000" w:rsidR="00000000" w:rsidRPr="00000000">
        <w:rPr>
          <w:rtl w:val="0"/>
        </w:rPr>
        <w:t xml:space="preserve">JACK: No, I think- I think now Emanuel's pretty relevant to me. </w:t>
      </w:r>
    </w:p>
    <w:p w:rsidR="00000000" w:rsidDel="00000000" w:rsidP="00000000" w:rsidRDefault="00000000" w:rsidRPr="00000000" w14:paraId="0000059D">
      <w:pPr>
        <w:spacing w:after="0" w:before="0" w:lineRule="auto"/>
        <w:rPr/>
      </w:pPr>
      <w:r w:rsidDel="00000000" w:rsidR="00000000" w:rsidRPr="00000000">
        <w:rPr>
          <w:rtl w:val="0"/>
        </w:rPr>
      </w:r>
    </w:p>
    <w:p w:rsidR="00000000" w:rsidDel="00000000" w:rsidP="00000000" w:rsidRDefault="00000000" w:rsidRPr="00000000" w14:paraId="0000059E">
      <w:pPr>
        <w:spacing w:after="0" w:before="0" w:lineRule="auto"/>
        <w:rPr/>
      </w:pPr>
      <w:r w:rsidDel="00000000" w:rsidR="00000000" w:rsidRPr="00000000">
        <w:rPr>
          <w:rtl w:val="0"/>
        </w:rPr>
        <w:t xml:space="preserve">KEITH: Well, now. Yeah. But at the- at the time, not really. Like, at the time, you had like, enough justification to do what you did. </w:t>
      </w:r>
    </w:p>
    <w:p w:rsidR="00000000" w:rsidDel="00000000" w:rsidP="00000000" w:rsidRDefault="00000000" w:rsidRPr="00000000" w14:paraId="0000059F">
      <w:pPr>
        <w:spacing w:after="0" w:before="0" w:lineRule="auto"/>
        <w:rPr/>
      </w:pPr>
      <w:r w:rsidDel="00000000" w:rsidR="00000000" w:rsidRPr="00000000">
        <w:rPr>
          <w:rtl w:val="0"/>
        </w:rPr>
      </w:r>
    </w:p>
    <w:p w:rsidR="00000000" w:rsidDel="00000000" w:rsidP="00000000" w:rsidRDefault="00000000" w:rsidRPr="00000000" w14:paraId="000005A0">
      <w:pPr>
        <w:spacing w:after="0" w:before="0" w:lineRule="auto"/>
        <w:rPr/>
      </w:pPr>
      <w:r w:rsidDel="00000000" w:rsidR="00000000" w:rsidRPr="00000000">
        <w:rPr>
          <w:rtl w:val="0"/>
        </w:rPr>
        <w:t xml:space="preserve">JACK: Yeah. Agreed. </w:t>
      </w:r>
    </w:p>
    <w:p w:rsidR="00000000" w:rsidDel="00000000" w:rsidP="00000000" w:rsidRDefault="00000000" w:rsidRPr="00000000" w14:paraId="000005A1">
      <w:pPr>
        <w:spacing w:after="0" w:before="0" w:lineRule="auto"/>
        <w:rPr/>
      </w:pPr>
      <w:r w:rsidDel="00000000" w:rsidR="00000000" w:rsidRPr="00000000">
        <w:rPr>
          <w:rtl w:val="0"/>
        </w:rPr>
      </w:r>
    </w:p>
    <w:p w:rsidR="00000000" w:rsidDel="00000000" w:rsidP="00000000" w:rsidRDefault="00000000" w:rsidRPr="00000000" w14:paraId="000005A2">
      <w:pPr>
        <w:spacing w:after="0" w:before="0" w:lineRule="auto"/>
        <w:rPr/>
      </w:pPr>
      <w:r w:rsidDel="00000000" w:rsidR="00000000" w:rsidRPr="00000000">
        <w:rPr>
          <w:rtl w:val="0"/>
        </w:rPr>
        <w:t xml:space="preserve">KEITH: But you had no actual knowledge about Emmanuel or who he was or anything. Like, he just like, had to look, and you went with it. </w:t>
      </w:r>
    </w:p>
    <w:p w:rsidR="00000000" w:rsidDel="00000000" w:rsidP="00000000" w:rsidRDefault="00000000" w:rsidRPr="00000000" w14:paraId="000005A3">
      <w:pPr>
        <w:spacing w:after="0" w:before="0" w:lineRule="auto"/>
        <w:rPr/>
      </w:pPr>
      <w:r w:rsidDel="00000000" w:rsidR="00000000" w:rsidRPr="00000000">
        <w:rPr>
          <w:rtl w:val="0"/>
        </w:rPr>
      </w:r>
    </w:p>
    <w:p w:rsidR="00000000" w:rsidDel="00000000" w:rsidP="00000000" w:rsidRDefault="00000000" w:rsidRPr="00000000" w14:paraId="000005A4">
      <w:pPr>
        <w:spacing w:after="0" w:before="0" w:lineRule="auto"/>
        <w:rPr/>
      </w:pPr>
      <w:r w:rsidDel="00000000" w:rsidR="00000000" w:rsidRPr="00000000">
        <w:rPr>
          <w:rtl w:val="0"/>
        </w:rPr>
        <w:t xml:space="preserve">JACK: Yes. </w:t>
      </w:r>
    </w:p>
    <w:p w:rsidR="00000000" w:rsidDel="00000000" w:rsidP="00000000" w:rsidRDefault="00000000" w:rsidRPr="00000000" w14:paraId="000005A5">
      <w:pPr>
        <w:spacing w:after="0" w:before="0" w:lineRule="auto"/>
        <w:rPr/>
      </w:pPr>
      <w:r w:rsidDel="00000000" w:rsidR="00000000" w:rsidRPr="00000000">
        <w:rPr>
          <w:rtl w:val="0"/>
        </w:rPr>
      </w:r>
    </w:p>
    <w:p w:rsidR="00000000" w:rsidDel="00000000" w:rsidP="00000000" w:rsidRDefault="00000000" w:rsidRPr="00000000" w14:paraId="000005A6">
      <w:pPr>
        <w:spacing w:after="0" w:before="0" w:lineRule="auto"/>
        <w:rPr/>
      </w:pPr>
      <w:r w:rsidDel="00000000" w:rsidR="00000000" w:rsidRPr="00000000">
        <w:rPr>
          <w:rtl w:val="0"/>
        </w:rPr>
        <w:t xml:space="preserve">KEITH: And that's fine and cool, but it also like- we don't know who that is. And we just see you with a fucking pirate. Like a rando pirate. Like, I just want to make it clear that we don't see you with </w:t>
      </w:r>
      <w:r w:rsidDel="00000000" w:rsidR="00000000" w:rsidRPr="00000000">
        <w:rPr>
          <w:i w:val="1"/>
          <w:rtl w:val="0"/>
        </w:rPr>
        <w:t xml:space="preserve">Emmanuel</w:t>
      </w:r>
      <w:r w:rsidDel="00000000" w:rsidR="00000000" w:rsidRPr="00000000">
        <w:rPr>
          <w:rtl w:val="0"/>
        </w:rPr>
        <w:t xml:space="preserve">. we see you with </w:t>
      </w:r>
      <w:r w:rsidDel="00000000" w:rsidR="00000000" w:rsidRPr="00000000">
        <w:rPr>
          <w:i w:val="1"/>
          <w:rtl w:val="0"/>
        </w:rPr>
        <w:t xml:space="preserve">a pirate.</w:t>
      </w:r>
      <w:r w:rsidDel="00000000" w:rsidR="00000000" w:rsidRPr="00000000">
        <w:rPr>
          <w:rtl w:val="0"/>
        </w:rPr>
        <w:t xml:space="preserve"> </w:t>
      </w:r>
    </w:p>
    <w:p w:rsidR="00000000" w:rsidDel="00000000" w:rsidP="00000000" w:rsidRDefault="00000000" w:rsidRPr="00000000" w14:paraId="000005A7">
      <w:pPr>
        <w:spacing w:after="0" w:before="0" w:lineRule="auto"/>
        <w:rPr/>
      </w:pPr>
      <w:r w:rsidDel="00000000" w:rsidR="00000000" w:rsidRPr="00000000">
        <w:rPr>
          <w:rtl w:val="0"/>
        </w:rPr>
      </w:r>
    </w:p>
    <w:p w:rsidR="00000000" w:rsidDel="00000000" w:rsidP="00000000" w:rsidRDefault="00000000" w:rsidRPr="00000000" w14:paraId="000005A8">
      <w:pPr>
        <w:spacing w:after="0" w:before="0" w:lineRule="auto"/>
        <w:rPr/>
      </w:pPr>
      <w:r w:rsidDel="00000000" w:rsidR="00000000" w:rsidRPr="00000000">
        <w:rPr>
          <w:rtl w:val="0"/>
        </w:rPr>
        <w:t xml:space="preserve">AUSTIN: An undead pirate. </w:t>
      </w:r>
    </w:p>
    <w:p w:rsidR="00000000" w:rsidDel="00000000" w:rsidP="00000000" w:rsidRDefault="00000000" w:rsidRPr="00000000" w14:paraId="000005A9">
      <w:pPr>
        <w:spacing w:after="0" w:before="0" w:lineRule="auto"/>
        <w:rPr/>
      </w:pPr>
      <w:r w:rsidDel="00000000" w:rsidR="00000000" w:rsidRPr="00000000">
        <w:rPr>
          <w:rtl w:val="0"/>
        </w:rPr>
      </w:r>
    </w:p>
    <w:p w:rsidR="00000000" w:rsidDel="00000000" w:rsidP="00000000" w:rsidRDefault="00000000" w:rsidRPr="00000000" w14:paraId="000005AA">
      <w:pPr>
        <w:spacing w:after="0" w:before="0" w:lineRule="auto"/>
        <w:rPr/>
      </w:pPr>
      <w:r w:rsidDel="00000000" w:rsidR="00000000" w:rsidRPr="00000000">
        <w:rPr>
          <w:rtl w:val="0"/>
        </w:rPr>
        <w:t xml:space="preserve">ALI: An undead pirate who we know works with Brandish. </w:t>
      </w:r>
    </w:p>
    <w:p w:rsidR="00000000" w:rsidDel="00000000" w:rsidP="00000000" w:rsidRDefault="00000000" w:rsidRPr="00000000" w14:paraId="000005AB">
      <w:pPr>
        <w:spacing w:after="0" w:before="0" w:lineRule="auto"/>
        <w:rPr/>
      </w:pPr>
      <w:r w:rsidDel="00000000" w:rsidR="00000000" w:rsidRPr="00000000">
        <w:rPr>
          <w:rtl w:val="0"/>
        </w:rPr>
      </w:r>
    </w:p>
    <w:p w:rsidR="00000000" w:rsidDel="00000000" w:rsidP="00000000" w:rsidRDefault="00000000" w:rsidRPr="00000000" w14:paraId="000005AC">
      <w:pPr>
        <w:spacing w:after="0" w:before="0" w:lineRule="auto"/>
        <w:rPr/>
      </w:pPr>
      <w:r w:rsidDel="00000000" w:rsidR="00000000" w:rsidRPr="00000000">
        <w:rPr>
          <w:rtl w:val="0"/>
        </w:rPr>
        <w:t xml:space="preserve">AUSTIN: Yes. </w:t>
      </w:r>
    </w:p>
    <w:p w:rsidR="00000000" w:rsidDel="00000000" w:rsidP="00000000" w:rsidRDefault="00000000" w:rsidRPr="00000000" w14:paraId="000005AD">
      <w:pPr>
        <w:spacing w:after="0" w:before="0" w:lineRule="auto"/>
        <w:rPr/>
      </w:pPr>
      <w:r w:rsidDel="00000000" w:rsidR="00000000" w:rsidRPr="00000000">
        <w:rPr>
          <w:rtl w:val="0"/>
        </w:rPr>
      </w:r>
    </w:p>
    <w:p w:rsidR="00000000" w:rsidDel="00000000" w:rsidP="00000000" w:rsidRDefault="00000000" w:rsidRPr="00000000" w14:paraId="000005AE">
      <w:pPr>
        <w:spacing w:after="0" w:before="0" w:lineRule="auto"/>
        <w:rPr/>
      </w:pPr>
      <w:r w:rsidDel="00000000" w:rsidR="00000000" w:rsidRPr="00000000">
        <w:rPr>
          <w:rtl w:val="0"/>
        </w:rPr>
        <w:t xml:space="preserve">ALI: He’s not just like, a guy in this town. </w:t>
      </w:r>
    </w:p>
    <w:p w:rsidR="00000000" w:rsidDel="00000000" w:rsidP="00000000" w:rsidRDefault="00000000" w:rsidRPr="00000000" w14:paraId="000005AF">
      <w:pPr>
        <w:spacing w:after="0" w:before="0" w:lineRule="auto"/>
        <w:rPr/>
      </w:pPr>
      <w:r w:rsidDel="00000000" w:rsidR="00000000" w:rsidRPr="00000000">
        <w:rPr>
          <w:rtl w:val="0"/>
        </w:rPr>
      </w:r>
    </w:p>
    <w:p w:rsidR="00000000" w:rsidDel="00000000" w:rsidP="00000000" w:rsidRDefault="00000000" w:rsidRPr="00000000" w14:paraId="000005B0">
      <w:pPr>
        <w:spacing w:after="0" w:before="0" w:lineRule="auto"/>
        <w:rPr/>
      </w:pPr>
      <w:r w:rsidDel="00000000" w:rsidR="00000000" w:rsidRPr="00000000">
        <w:rPr>
          <w:rtl w:val="0"/>
        </w:rPr>
        <w:t xml:space="preserve">AUSTIN: And they're just chattin’, and they go in that place. </w:t>
      </w:r>
    </w:p>
    <w:p w:rsidR="00000000" w:rsidDel="00000000" w:rsidP="00000000" w:rsidRDefault="00000000" w:rsidRPr="00000000" w14:paraId="000005B1">
      <w:pPr>
        <w:spacing w:after="0" w:before="0" w:lineRule="auto"/>
        <w:rPr/>
      </w:pPr>
      <w:r w:rsidDel="00000000" w:rsidR="00000000" w:rsidRPr="00000000">
        <w:rPr>
          <w:rtl w:val="0"/>
        </w:rPr>
      </w:r>
    </w:p>
    <w:p w:rsidR="00000000" w:rsidDel="00000000" w:rsidP="00000000" w:rsidRDefault="00000000" w:rsidRPr="00000000" w14:paraId="000005B2">
      <w:pPr>
        <w:spacing w:after="0" w:before="0" w:lineRule="auto"/>
        <w:rPr/>
      </w:pPr>
      <w:r w:rsidDel="00000000" w:rsidR="00000000" w:rsidRPr="00000000">
        <w:rPr>
          <w:rtl w:val="0"/>
        </w:rPr>
        <w:t xml:space="preserve">ALI: Oh, they look chummy, I bet. </w:t>
      </w:r>
    </w:p>
    <w:p w:rsidR="00000000" w:rsidDel="00000000" w:rsidP="00000000" w:rsidRDefault="00000000" w:rsidRPr="00000000" w14:paraId="000005B3">
      <w:pPr>
        <w:spacing w:after="0" w:before="0" w:lineRule="auto"/>
        <w:rPr/>
      </w:pPr>
      <w:r w:rsidDel="00000000" w:rsidR="00000000" w:rsidRPr="00000000">
        <w:rPr>
          <w:rtl w:val="0"/>
        </w:rPr>
      </w:r>
    </w:p>
    <w:p w:rsidR="00000000" w:rsidDel="00000000" w:rsidP="00000000" w:rsidRDefault="00000000" w:rsidRPr="00000000" w14:paraId="000005B4">
      <w:pPr>
        <w:spacing w:after="0" w:before="0" w:lineRule="auto"/>
        <w:rPr/>
      </w:pPr>
      <w:r w:rsidDel="00000000" w:rsidR="00000000" w:rsidRPr="00000000">
        <w:rPr>
          <w:rtl w:val="0"/>
        </w:rPr>
        <w:t xml:space="preserve">AUSTIN: They look </w:t>
      </w:r>
      <w:r w:rsidDel="00000000" w:rsidR="00000000" w:rsidRPr="00000000">
        <w:rPr>
          <w:i w:val="1"/>
          <w:rtl w:val="0"/>
        </w:rPr>
        <w:t xml:space="preserve">mad </w:t>
      </w:r>
      <w:r w:rsidDel="00000000" w:rsidR="00000000" w:rsidRPr="00000000">
        <w:rPr>
          <w:rtl w:val="0"/>
        </w:rPr>
        <w:t xml:space="preserve">chummy. </w:t>
      </w:r>
      <w:r w:rsidDel="00000000" w:rsidR="00000000" w:rsidRPr="00000000">
        <w:rPr>
          <w:i w:val="1"/>
          <w:rtl w:val="0"/>
        </w:rPr>
        <w:t xml:space="preserve">[Ali groans] </w:t>
      </w:r>
      <w:r w:rsidDel="00000000" w:rsidR="00000000" w:rsidRPr="00000000">
        <w:rPr>
          <w:rtl w:val="0"/>
        </w:rPr>
        <w:t xml:space="preserve">They are so much-</w:t>
      </w:r>
    </w:p>
    <w:p w:rsidR="00000000" w:rsidDel="00000000" w:rsidP="00000000" w:rsidRDefault="00000000" w:rsidRPr="00000000" w14:paraId="000005B5">
      <w:pPr>
        <w:spacing w:after="0" w:before="0" w:lineRule="auto"/>
        <w:rPr/>
      </w:pPr>
      <w:r w:rsidDel="00000000" w:rsidR="00000000" w:rsidRPr="00000000">
        <w:rPr>
          <w:rtl w:val="0"/>
        </w:rPr>
      </w:r>
    </w:p>
    <w:p w:rsidR="00000000" w:rsidDel="00000000" w:rsidP="00000000" w:rsidRDefault="00000000" w:rsidRPr="00000000" w14:paraId="000005B6">
      <w:pPr>
        <w:spacing w:after="0" w:before="0" w:lineRule="auto"/>
        <w:rPr/>
      </w:pPr>
      <w:r w:rsidDel="00000000" w:rsidR="00000000" w:rsidRPr="00000000">
        <w:rPr>
          <w:rtl w:val="0"/>
        </w:rPr>
        <w:t xml:space="preserve">KEITH: Well- </w:t>
      </w:r>
    </w:p>
    <w:p w:rsidR="00000000" w:rsidDel="00000000" w:rsidP="00000000" w:rsidRDefault="00000000" w:rsidRPr="00000000" w14:paraId="000005B7">
      <w:pPr>
        <w:spacing w:after="0" w:before="0" w:lineRule="auto"/>
        <w:rPr/>
      </w:pPr>
      <w:r w:rsidDel="00000000" w:rsidR="00000000" w:rsidRPr="00000000">
        <w:rPr>
          <w:rtl w:val="0"/>
        </w:rPr>
      </w:r>
    </w:p>
    <w:p w:rsidR="00000000" w:rsidDel="00000000" w:rsidP="00000000" w:rsidRDefault="00000000" w:rsidRPr="00000000" w14:paraId="000005B8">
      <w:pPr>
        <w:spacing w:after="0" w:before="0" w:lineRule="auto"/>
        <w:rPr/>
      </w:pPr>
      <w:r w:rsidDel="00000000" w:rsidR="00000000" w:rsidRPr="00000000">
        <w:rPr>
          <w:rtl w:val="0"/>
        </w:rPr>
        <w:t xml:space="preserve">AUSTIN: They are really- Well… </w:t>
      </w:r>
    </w:p>
    <w:p w:rsidR="00000000" w:rsidDel="00000000" w:rsidP="00000000" w:rsidRDefault="00000000" w:rsidRPr="00000000" w14:paraId="000005B9">
      <w:pPr>
        <w:spacing w:after="0" w:before="0" w:lineRule="auto"/>
        <w:rPr/>
      </w:pPr>
      <w:r w:rsidDel="00000000" w:rsidR="00000000" w:rsidRPr="00000000">
        <w:rPr>
          <w:rtl w:val="0"/>
        </w:rPr>
      </w:r>
    </w:p>
    <w:p w:rsidR="00000000" w:rsidDel="00000000" w:rsidP="00000000" w:rsidRDefault="00000000" w:rsidRPr="00000000" w14:paraId="000005BA">
      <w:pPr>
        <w:spacing w:after="0" w:before="0" w:lineRule="auto"/>
        <w:rPr/>
      </w:pPr>
      <w:r w:rsidDel="00000000" w:rsidR="00000000" w:rsidRPr="00000000">
        <w:rPr>
          <w:rtl w:val="0"/>
        </w:rPr>
        <w:t xml:space="preserve">KEITH: Lem looks chummy. </w:t>
      </w:r>
    </w:p>
    <w:p w:rsidR="00000000" w:rsidDel="00000000" w:rsidP="00000000" w:rsidRDefault="00000000" w:rsidRPr="00000000" w14:paraId="000005BB">
      <w:pPr>
        <w:spacing w:after="0" w:before="0" w:lineRule="auto"/>
        <w:rPr/>
      </w:pPr>
      <w:r w:rsidDel="00000000" w:rsidR="00000000" w:rsidRPr="00000000">
        <w:rPr>
          <w:rtl w:val="0"/>
        </w:rPr>
      </w:r>
    </w:p>
    <w:p w:rsidR="00000000" w:rsidDel="00000000" w:rsidP="00000000" w:rsidRDefault="00000000" w:rsidRPr="00000000" w14:paraId="000005BC">
      <w:pPr>
        <w:spacing w:after="0" w:before="0" w:lineRule="auto"/>
        <w:rPr/>
      </w:pPr>
      <w:r w:rsidDel="00000000" w:rsidR="00000000" w:rsidRPr="00000000">
        <w:rPr>
          <w:rtl w:val="0"/>
        </w:rPr>
        <w:t xml:space="preserve">AUSTIN: I think Emmanuel still has some chumminess in him. </w:t>
      </w:r>
    </w:p>
    <w:p w:rsidR="00000000" w:rsidDel="00000000" w:rsidP="00000000" w:rsidRDefault="00000000" w:rsidRPr="00000000" w14:paraId="000005BD">
      <w:pPr>
        <w:spacing w:after="0" w:before="0" w:lineRule="auto"/>
        <w:rPr/>
      </w:pPr>
      <w:r w:rsidDel="00000000" w:rsidR="00000000" w:rsidRPr="00000000">
        <w:rPr>
          <w:rtl w:val="0"/>
        </w:rPr>
      </w:r>
    </w:p>
    <w:p w:rsidR="00000000" w:rsidDel="00000000" w:rsidP="00000000" w:rsidRDefault="00000000" w:rsidRPr="00000000" w14:paraId="000005BE">
      <w:pPr>
        <w:spacing w:after="0" w:before="0" w:lineRule="auto"/>
        <w:rPr/>
      </w:pPr>
      <w:r w:rsidDel="00000000" w:rsidR="00000000" w:rsidRPr="00000000">
        <w:rPr>
          <w:rtl w:val="0"/>
        </w:rPr>
        <w:t xml:space="preserve">ALI: Yeah. He’s certainly-</w:t>
      </w:r>
    </w:p>
    <w:p w:rsidR="00000000" w:rsidDel="00000000" w:rsidP="00000000" w:rsidRDefault="00000000" w:rsidRPr="00000000" w14:paraId="000005BF">
      <w:pPr>
        <w:spacing w:after="0" w:before="0" w:lineRule="auto"/>
        <w:rPr/>
      </w:pPr>
      <w:r w:rsidDel="00000000" w:rsidR="00000000" w:rsidRPr="00000000">
        <w:rPr>
          <w:rtl w:val="0"/>
        </w:rPr>
      </w:r>
    </w:p>
    <w:p w:rsidR="00000000" w:rsidDel="00000000" w:rsidP="00000000" w:rsidRDefault="00000000" w:rsidRPr="00000000" w14:paraId="000005C0">
      <w:pPr>
        <w:spacing w:after="0" w:before="0" w:lineRule="auto"/>
        <w:rPr/>
      </w:pPr>
      <w:r w:rsidDel="00000000" w:rsidR="00000000" w:rsidRPr="00000000">
        <w:rPr>
          <w:rtl w:val="0"/>
        </w:rPr>
        <w:t xml:space="preserve">AUSTIN: He’s undead. He's not a jerk. </w:t>
      </w:r>
    </w:p>
    <w:p w:rsidR="00000000" w:rsidDel="00000000" w:rsidP="00000000" w:rsidRDefault="00000000" w:rsidRPr="00000000" w14:paraId="000005C1">
      <w:pPr>
        <w:spacing w:after="0" w:before="0" w:lineRule="auto"/>
        <w:rPr/>
      </w:pPr>
      <w:r w:rsidDel="00000000" w:rsidR="00000000" w:rsidRPr="00000000">
        <w:rPr>
          <w:rtl w:val="0"/>
        </w:rPr>
      </w:r>
    </w:p>
    <w:p w:rsidR="00000000" w:rsidDel="00000000" w:rsidP="00000000" w:rsidRDefault="00000000" w:rsidRPr="00000000" w14:paraId="000005C2">
      <w:pPr>
        <w:spacing w:after="0" w:before="0" w:lineRule="auto"/>
        <w:rPr/>
      </w:pPr>
      <w:r w:rsidDel="00000000" w:rsidR="00000000" w:rsidRPr="00000000">
        <w:rPr>
          <w:rtl w:val="0"/>
        </w:rPr>
        <w:t xml:space="preserve">ALI: He's like, amused by Lem at this point. </w:t>
      </w:r>
    </w:p>
    <w:p w:rsidR="00000000" w:rsidDel="00000000" w:rsidP="00000000" w:rsidRDefault="00000000" w:rsidRPr="00000000" w14:paraId="000005C3">
      <w:pPr>
        <w:spacing w:after="0" w:before="0" w:lineRule="auto"/>
        <w:rPr/>
      </w:pPr>
      <w:r w:rsidDel="00000000" w:rsidR="00000000" w:rsidRPr="00000000">
        <w:rPr>
          <w:rtl w:val="0"/>
        </w:rPr>
      </w:r>
    </w:p>
    <w:p w:rsidR="00000000" w:rsidDel="00000000" w:rsidP="00000000" w:rsidRDefault="00000000" w:rsidRPr="00000000" w14:paraId="000005C4">
      <w:pPr>
        <w:spacing w:after="0" w:before="0" w:lineRule="auto"/>
        <w:rPr/>
      </w:pPr>
      <w:r w:rsidDel="00000000" w:rsidR="00000000" w:rsidRPr="00000000">
        <w:rPr>
          <w:rtl w:val="0"/>
        </w:rPr>
        <w:t xml:space="preserve">AUSTIN: Yes. Yes. That's what it is. It’s that sort of chumminess. It's like- You're right. </w:t>
      </w:r>
    </w:p>
    <w:p w:rsidR="00000000" w:rsidDel="00000000" w:rsidP="00000000" w:rsidRDefault="00000000" w:rsidRPr="00000000" w14:paraId="000005C5">
      <w:pPr>
        <w:spacing w:after="0" w:before="0" w:lineRule="auto"/>
        <w:rPr/>
      </w:pPr>
      <w:r w:rsidDel="00000000" w:rsidR="00000000" w:rsidRPr="00000000">
        <w:rPr>
          <w:rtl w:val="0"/>
        </w:rPr>
      </w:r>
    </w:p>
    <w:p w:rsidR="00000000" w:rsidDel="00000000" w:rsidP="00000000" w:rsidRDefault="00000000" w:rsidRPr="00000000" w14:paraId="000005C6">
      <w:pPr>
        <w:spacing w:after="0" w:before="0" w:lineRule="auto"/>
        <w:rPr/>
      </w:pPr>
      <w:r w:rsidDel="00000000" w:rsidR="00000000" w:rsidRPr="00000000">
        <w:rPr>
          <w:rtl w:val="0"/>
        </w:rPr>
        <w:t xml:space="preserve">KEITH: Yeah. Yeah. </w:t>
      </w:r>
    </w:p>
    <w:p w:rsidR="00000000" w:rsidDel="00000000" w:rsidP="00000000" w:rsidRDefault="00000000" w:rsidRPr="00000000" w14:paraId="000005C7">
      <w:pPr>
        <w:spacing w:after="0" w:before="0" w:lineRule="auto"/>
        <w:rPr/>
      </w:pPr>
      <w:r w:rsidDel="00000000" w:rsidR="00000000" w:rsidRPr="00000000">
        <w:rPr>
          <w:rtl w:val="0"/>
        </w:rPr>
      </w:r>
    </w:p>
    <w:p w:rsidR="00000000" w:rsidDel="00000000" w:rsidP="00000000" w:rsidRDefault="00000000" w:rsidRPr="00000000" w14:paraId="000005C8">
      <w:pPr>
        <w:spacing w:after="0" w:before="0" w:lineRule="auto"/>
        <w:rPr/>
      </w:pPr>
      <w:r w:rsidDel="00000000" w:rsidR="00000000" w:rsidRPr="00000000">
        <w:rPr>
          <w:rtl w:val="0"/>
        </w:rPr>
        <w:t xml:space="preserve">AUSTIN: You’re right, Keith, to say that it's not like they're best buds hanging out. Like, there isn’t-</w:t>
      </w:r>
    </w:p>
    <w:p w:rsidR="00000000" w:rsidDel="00000000" w:rsidP="00000000" w:rsidRDefault="00000000" w:rsidRPr="00000000" w14:paraId="000005C9">
      <w:pPr>
        <w:spacing w:after="0" w:before="0" w:lineRule="auto"/>
        <w:rPr/>
      </w:pPr>
      <w:r w:rsidDel="00000000" w:rsidR="00000000" w:rsidRPr="00000000">
        <w:rPr>
          <w:rtl w:val="0"/>
        </w:rPr>
      </w:r>
    </w:p>
    <w:p w:rsidR="00000000" w:rsidDel="00000000" w:rsidP="00000000" w:rsidRDefault="00000000" w:rsidRPr="00000000" w14:paraId="000005CA">
      <w:pPr>
        <w:spacing w:after="0" w:before="0" w:lineRule="auto"/>
        <w:rPr/>
      </w:pPr>
      <w:r w:rsidDel="00000000" w:rsidR="00000000" w:rsidRPr="00000000">
        <w:rPr>
          <w:rtl w:val="0"/>
        </w:rPr>
        <w:t xml:space="preserve">KEITH: Yeah. This is not an arm lock thing. This is sort of like a- like, Lem is kind of like a puppy to him. </w:t>
      </w:r>
    </w:p>
    <w:p w:rsidR="00000000" w:rsidDel="00000000" w:rsidP="00000000" w:rsidRDefault="00000000" w:rsidRPr="00000000" w14:paraId="000005CB">
      <w:pPr>
        <w:spacing w:after="0" w:before="0" w:lineRule="auto"/>
        <w:rPr/>
      </w:pPr>
      <w:r w:rsidDel="00000000" w:rsidR="00000000" w:rsidRPr="00000000">
        <w:rPr>
          <w:rtl w:val="0"/>
        </w:rPr>
      </w:r>
    </w:p>
    <w:p w:rsidR="00000000" w:rsidDel="00000000" w:rsidP="00000000" w:rsidRDefault="00000000" w:rsidRPr="00000000" w14:paraId="000005CC">
      <w:pPr>
        <w:spacing w:after="0" w:before="0" w:lineRule="auto"/>
        <w:rPr>
          <w:i w:val="1"/>
        </w:rPr>
      </w:pPr>
      <w:r w:rsidDel="00000000" w:rsidR="00000000" w:rsidRPr="00000000">
        <w:rPr>
          <w:rtl w:val="0"/>
        </w:rPr>
        <w:t xml:space="preserve">AUSTIN: Yes. </w:t>
      </w:r>
      <w:r w:rsidDel="00000000" w:rsidR="00000000" w:rsidRPr="00000000">
        <w:rPr>
          <w:i w:val="1"/>
          <w:rtl w:val="0"/>
        </w:rPr>
        <w:t xml:space="preserve">[Jack laughs]</w:t>
      </w:r>
    </w:p>
    <w:p w:rsidR="00000000" w:rsidDel="00000000" w:rsidP="00000000" w:rsidRDefault="00000000" w:rsidRPr="00000000" w14:paraId="000005CD">
      <w:pPr>
        <w:spacing w:after="0" w:before="0" w:lineRule="auto"/>
        <w:rPr/>
      </w:pPr>
      <w:r w:rsidDel="00000000" w:rsidR="00000000" w:rsidRPr="00000000">
        <w:rPr>
          <w:rtl w:val="0"/>
        </w:rPr>
      </w:r>
    </w:p>
    <w:p w:rsidR="00000000" w:rsidDel="00000000" w:rsidP="00000000" w:rsidRDefault="00000000" w:rsidRPr="00000000" w14:paraId="000005CE">
      <w:pPr>
        <w:spacing w:after="0" w:before="0" w:lineRule="auto"/>
        <w:rPr/>
      </w:pPr>
      <w:r w:rsidDel="00000000" w:rsidR="00000000" w:rsidRPr="00000000">
        <w:rPr>
          <w:rtl w:val="0"/>
        </w:rPr>
        <w:t xml:space="preserve">KEITH: This is like- and like-</w:t>
      </w:r>
    </w:p>
    <w:p w:rsidR="00000000" w:rsidDel="00000000" w:rsidP="00000000" w:rsidRDefault="00000000" w:rsidRPr="00000000" w14:paraId="000005CF">
      <w:pPr>
        <w:spacing w:after="0" w:before="0" w:lineRule="auto"/>
        <w:rPr/>
      </w:pPr>
      <w:r w:rsidDel="00000000" w:rsidR="00000000" w:rsidRPr="00000000">
        <w:rPr>
          <w:rtl w:val="0"/>
        </w:rPr>
      </w:r>
    </w:p>
    <w:p w:rsidR="00000000" w:rsidDel="00000000" w:rsidP="00000000" w:rsidRDefault="00000000" w:rsidRPr="00000000" w14:paraId="000005D0">
      <w:pPr>
        <w:spacing w:after="0" w:before="0" w:lineRule="auto"/>
        <w:rPr/>
      </w:pPr>
      <w:r w:rsidDel="00000000" w:rsidR="00000000" w:rsidRPr="00000000">
        <w:rPr>
          <w:rtl w:val="0"/>
        </w:rPr>
        <w:t xml:space="preserve">AUSTIN: Wow. </w:t>
      </w:r>
    </w:p>
    <w:p w:rsidR="00000000" w:rsidDel="00000000" w:rsidP="00000000" w:rsidRDefault="00000000" w:rsidRPr="00000000" w14:paraId="000005D1">
      <w:pPr>
        <w:spacing w:after="0" w:before="0" w:lineRule="auto"/>
        <w:rPr/>
      </w:pPr>
      <w:r w:rsidDel="00000000" w:rsidR="00000000" w:rsidRPr="00000000">
        <w:rPr>
          <w:rtl w:val="0"/>
        </w:rPr>
      </w:r>
    </w:p>
    <w:p w:rsidR="00000000" w:rsidDel="00000000" w:rsidP="00000000" w:rsidRDefault="00000000" w:rsidRPr="00000000" w14:paraId="000005D2">
      <w:pPr>
        <w:spacing w:after="0" w:before="0" w:lineRule="auto"/>
        <w:rPr/>
      </w:pPr>
      <w:r w:rsidDel="00000000" w:rsidR="00000000" w:rsidRPr="00000000">
        <w:rPr>
          <w:rtl w:val="0"/>
        </w:rPr>
        <w:t xml:space="preserve">KEITH: -and like, Emanuel is a little bit of an- a little bit annoyed. </w:t>
      </w:r>
    </w:p>
    <w:p w:rsidR="00000000" w:rsidDel="00000000" w:rsidP="00000000" w:rsidRDefault="00000000" w:rsidRPr="00000000" w14:paraId="000005D3">
      <w:pPr>
        <w:spacing w:after="0" w:before="0" w:lineRule="auto"/>
        <w:rPr/>
      </w:pPr>
      <w:r w:rsidDel="00000000" w:rsidR="00000000" w:rsidRPr="00000000">
        <w:rPr>
          <w:rtl w:val="0"/>
        </w:rPr>
      </w:r>
    </w:p>
    <w:p w:rsidR="00000000" w:rsidDel="00000000" w:rsidP="00000000" w:rsidRDefault="00000000" w:rsidRPr="00000000" w14:paraId="000005D4">
      <w:pPr>
        <w:spacing w:after="0" w:before="0" w:lineRule="auto"/>
        <w:rPr/>
      </w:pPr>
      <w:r w:rsidDel="00000000" w:rsidR="00000000" w:rsidRPr="00000000">
        <w:rPr>
          <w:rtl w:val="0"/>
        </w:rPr>
        <w:t xml:space="preserve">AUSTIN: Yes. </w:t>
      </w:r>
    </w:p>
    <w:p w:rsidR="00000000" w:rsidDel="00000000" w:rsidP="00000000" w:rsidRDefault="00000000" w:rsidRPr="00000000" w14:paraId="000005D5">
      <w:pPr>
        <w:spacing w:after="0" w:before="0" w:lineRule="auto"/>
        <w:rPr/>
      </w:pPr>
      <w:r w:rsidDel="00000000" w:rsidR="00000000" w:rsidRPr="00000000">
        <w:rPr>
          <w:rtl w:val="0"/>
        </w:rPr>
      </w:r>
    </w:p>
    <w:p w:rsidR="00000000" w:rsidDel="00000000" w:rsidP="00000000" w:rsidRDefault="00000000" w:rsidRPr="00000000" w14:paraId="000005D6">
      <w:pPr>
        <w:spacing w:after="0" w:before="0" w:lineRule="auto"/>
        <w:rPr/>
      </w:pPr>
      <w:r w:rsidDel="00000000" w:rsidR="00000000" w:rsidRPr="00000000">
        <w:rPr>
          <w:rtl w:val="0"/>
        </w:rPr>
        <w:t xml:space="preserve">KEITH: But like, I still love my dog. </w:t>
      </w:r>
    </w:p>
    <w:p w:rsidR="00000000" w:rsidDel="00000000" w:rsidP="00000000" w:rsidRDefault="00000000" w:rsidRPr="00000000" w14:paraId="000005D7">
      <w:pPr>
        <w:spacing w:after="0" w:before="0" w:lineRule="auto"/>
        <w:rPr/>
      </w:pPr>
      <w:r w:rsidDel="00000000" w:rsidR="00000000" w:rsidRPr="00000000">
        <w:rPr>
          <w:rtl w:val="0"/>
        </w:rPr>
      </w:r>
    </w:p>
    <w:p w:rsidR="00000000" w:rsidDel="00000000" w:rsidP="00000000" w:rsidRDefault="00000000" w:rsidRPr="00000000" w14:paraId="000005D8">
      <w:pPr>
        <w:spacing w:after="0" w:before="0" w:lineRule="auto"/>
        <w:rPr/>
      </w:pPr>
      <w:r w:rsidDel="00000000" w:rsidR="00000000" w:rsidRPr="00000000">
        <w:rPr>
          <w:rtl w:val="0"/>
        </w:rPr>
        <w:t xml:space="preserve">AUSTIN: Yes. Exactly. </w:t>
      </w:r>
    </w:p>
    <w:p w:rsidR="00000000" w:rsidDel="00000000" w:rsidP="00000000" w:rsidRDefault="00000000" w:rsidRPr="00000000" w14:paraId="000005D9">
      <w:pPr>
        <w:spacing w:after="0" w:before="0" w:lineRule="auto"/>
        <w:rPr/>
      </w:pPr>
      <w:r w:rsidDel="00000000" w:rsidR="00000000" w:rsidRPr="00000000">
        <w:rPr>
          <w:rtl w:val="0"/>
        </w:rPr>
      </w:r>
    </w:p>
    <w:p w:rsidR="00000000" w:rsidDel="00000000" w:rsidP="00000000" w:rsidRDefault="00000000" w:rsidRPr="00000000" w14:paraId="000005DA">
      <w:pPr>
        <w:spacing w:after="0" w:before="0" w:lineRule="auto"/>
        <w:rPr/>
      </w:pPr>
      <w:r w:rsidDel="00000000" w:rsidR="00000000" w:rsidRPr="00000000">
        <w:rPr>
          <w:rtl w:val="0"/>
        </w:rPr>
        <w:t xml:space="preserve">JACK: Would you blame Lem if you were in his shoes?.</w:t>
      </w:r>
    </w:p>
    <w:p w:rsidR="00000000" w:rsidDel="00000000" w:rsidP="00000000" w:rsidRDefault="00000000" w:rsidRPr="00000000" w14:paraId="000005DB">
      <w:pPr>
        <w:spacing w:after="0" w:before="0" w:lineRule="auto"/>
        <w:rPr/>
      </w:pPr>
      <w:r w:rsidDel="00000000" w:rsidR="00000000" w:rsidRPr="00000000">
        <w:rPr>
          <w:rtl w:val="0"/>
        </w:rPr>
      </w:r>
    </w:p>
    <w:p w:rsidR="00000000" w:rsidDel="00000000" w:rsidP="00000000" w:rsidRDefault="00000000" w:rsidRPr="00000000" w14:paraId="000005DC">
      <w:pPr>
        <w:spacing w:after="0" w:before="0" w:lineRule="auto"/>
        <w:rPr/>
      </w:pPr>
      <w:r w:rsidDel="00000000" w:rsidR="00000000" w:rsidRPr="00000000">
        <w:rPr>
          <w:rtl w:val="0"/>
        </w:rPr>
        <w:t xml:space="preserve">KEITH: No, not at all. I'm just describing it. </w:t>
      </w:r>
    </w:p>
    <w:p w:rsidR="00000000" w:rsidDel="00000000" w:rsidP="00000000" w:rsidRDefault="00000000" w:rsidRPr="00000000" w14:paraId="000005DD">
      <w:pPr>
        <w:spacing w:after="0" w:before="0" w:lineRule="auto"/>
        <w:rPr/>
      </w:pPr>
      <w:r w:rsidDel="00000000" w:rsidR="00000000" w:rsidRPr="00000000">
        <w:rPr>
          <w:rtl w:val="0"/>
        </w:rPr>
      </w:r>
    </w:p>
    <w:p w:rsidR="00000000" w:rsidDel="00000000" w:rsidP="00000000" w:rsidRDefault="00000000" w:rsidRPr="00000000" w14:paraId="000005DE">
      <w:pPr>
        <w:spacing w:after="0" w:before="0" w:lineRule="auto"/>
        <w:rPr/>
      </w:pPr>
      <w:r w:rsidDel="00000000" w:rsidR="00000000" w:rsidRPr="00000000">
        <w:rPr>
          <w:rtl w:val="0"/>
        </w:rPr>
        <w:t xml:space="preserve">JACK: Yeah, no, that's fair. </w:t>
      </w:r>
    </w:p>
    <w:p w:rsidR="00000000" w:rsidDel="00000000" w:rsidP="00000000" w:rsidRDefault="00000000" w:rsidRPr="00000000" w14:paraId="000005DF">
      <w:pPr>
        <w:spacing w:after="0" w:before="0" w:lineRule="auto"/>
        <w:rPr/>
      </w:pPr>
      <w:r w:rsidDel="00000000" w:rsidR="00000000" w:rsidRPr="00000000">
        <w:rPr>
          <w:rtl w:val="0"/>
        </w:rPr>
      </w:r>
    </w:p>
    <w:p w:rsidR="00000000" w:rsidDel="00000000" w:rsidP="00000000" w:rsidRDefault="00000000" w:rsidRPr="00000000" w14:paraId="000005E0">
      <w:pPr>
        <w:spacing w:after="0" w:before="0" w:lineRule="auto"/>
        <w:rPr/>
      </w:pPr>
      <w:r w:rsidDel="00000000" w:rsidR="00000000" w:rsidRPr="00000000">
        <w:rPr>
          <w:rtl w:val="0"/>
        </w:rPr>
        <w:t xml:space="preserve">KEITH: I think- I think that you are- your- Lem’s reaction is… You're allowed to be the most real with how you're taking this. Like, I think we'd all be fucking freaking out.</w:t>
      </w:r>
    </w:p>
    <w:p w:rsidR="00000000" w:rsidDel="00000000" w:rsidP="00000000" w:rsidRDefault="00000000" w:rsidRPr="00000000" w14:paraId="000005E1">
      <w:pPr>
        <w:spacing w:after="0" w:before="0" w:lineRule="auto"/>
        <w:rPr/>
      </w:pPr>
      <w:r w:rsidDel="00000000" w:rsidR="00000000" w:rsidRPr="00000000">
        <w:rPr>
          <w:rtl w:val="0"/>
        </w:rPr>
        <w:t xml:space="preserve"> </w:t>
      </w:r>
    </w:p>
    <w:p w:rsidR="00000000" w:rsidDel="00000000" w:rsidP="00000000" w:rsidRDefault="00000000" w:rsidRPr="00000000" w14:paraId="000005E2">
      <w:pPr>
        <w:spacing w:after="0" w:before="0" w:lineRule="auto"/>
        <w:rPr/>
      </w:pPr>
      <w:r w:rsidDel="00000000" w:rsidR="00000000" w:rsidRPr="00000000">
        <w:rPr>
          <w:rtl w:val="0"/>
        </w:rPr>
        <w:t xml:space="preserve">JACK: Yeah. I think- I don’t know. Anyway, where are you at?</w:t>
      </w:r>
    </w:p>
    <w:p w:rsidR="00000000" w:rsidDel="00000000" w:rsidP="00000000" w:rsidRDefault="00000000" w:rsidRPr="00000000" w14:paraId="000005E3">
      <w:pPr>
        <w:spacing w:after="0" w:before="0" w:lineRule="auto"/>
        <w:rPr/>
      </w:pPr>
      <w:r w:rsidDel="00000000" w:rsidR="00000000" w:rsidRPr="00000000">
        <w:rPr>
          <w:rtl w:val="0"/>
        </w:rPr>
      </w:r>
    </w:p>
    <w:p w:rsidR="00000000" w:rsidDel="00000000" w:rsidP="00000000" w:rsidRDefault="00000000" w:rsidRPr="00000000" w14:paraId="000005E4">
      <w:pPr>
        <w:spacing w:after="0" w:before="0" w:lineRule="auto"/>
        <w:rPr/>
      </w:pPr>
      <w:r w:rsidDel="00000000" w:rsidR="00000000" w:rsidRPr="00000000">
        <w:rPr>
          <w:rtl w:val="0"/>
        </w:rPr>
        <w:t xml:space="preserve">KEITH: </w:t>
      </w:r>
      <w:r w:rsidDel="00000000" w:rsidR="00000000" w:rsidRPr="00000000">
        <w:rPr>
          <w:i w:val="1"/>
          <w:rtl w:val="0"/>
        </w:rPr>
        <w:t xml:space="preserve">[laughing]</w:t>
      </w:r>
      <w:r w:rsidDel="00000000" w:rsidR="00000000" w:rsidRPr="00000000">
        <w:rPr>
          <w:rtl w:val="0"/>
        </w:rPr>
        <w:t xml:space="preserve"> I think we fuckin’ follow you. </w:t>
      </w:r>
    </w:p>
    <w:p w:rsidR="00000000" w:rsidDel="00000000" w:rsidP="00000000" w:rsidRDefault="00000000" w:rsidRPr="00000000" w14:paraId="000005E5">
      <w:pPr>
        <w:spacing w:after="0" w:before="0" w:lineRule="auto"/>
        <w:rPr/>
      </w:pPr>
      <w:r w:rsidDel="00000000" w:rsidR="00000000" w:rsidRPr="00000000">
        <w:rPr>
          <w:rtl w:val="0"/>
        </w:rPr>
      </w:r>
    </w:p>
    <w:p w:rsidR="00000000" w:rsidDel="00000000" w:rsidP="00000000" w:rsidRDefault="00000000" w:rsidRPr="00000000" w14:paraId="000005E6">
      <w:pPr>
        <w:spacing w:after="0" w:before="0" w:lineRule="auto"/>
        <w:rPr/>
      </w:pPr>
      <w:r w:rsidDel="00000000" w:rsidR="00000000" w:rsidRPr="00000000">
        <w:rPr>
          <w:rtl w:val="0"/>
        </w:rPr>
        <w:t xml:space="preserve">AUSTIN: Okay, so you guys are like, kind of a few steps behind him this whole time. And just to describe this space one more time here. It's- it's a hotel that all of the kind of resort- resort place like, elements of it- So, like, there's still a dining area on the first floor. There are still couches in the lobby. But like, no one is here to vacation anymore So, there aren't like- There's no receptionist waiting to check you in. There's probably a receptionist there to like- There's a receptionist there, but they serve an almost holy role, right? Like, there's almost a religious element here. There is certainly. There are not almost- There </w:t>
      </w:r>
      <w:r w:rsidDel="00000000" w:rsidR="00000000" w:rsidRPr="00000000">
        <w:rPr>
          <w:i w:val="1"/>
          <w:rtl w:val="0"/>
        </w:rPr>
        <w:t xml:space="preserve">is </w:t>
      </w:r>
      <w:r w:rsidDel="00000000" w:rsidR="00000000" w:rsidRPr="00000000">
        <w:rPr>
          <w:rtl w:val="0"/>
        </w:rPr>
        <w:t xml:space="preserve">a religious element here. </w:t>
      </w:r>
    </w:p>
    <w:p w:rsidR="00000000" w:rsidDel="00000000" w:rsidP="00000000" w:rsidRDefault="00000000" w:rsidRPr="00000000" w14:paraId="000005E7">
      <w:pPr>
        <w:spacing w:after="0" w:before="0" w:lineRule="auto"/>
        <w:rPr/>
      </w:pPr>
      <w:r w:rsidDel="00000000" w:rsidR="00000000" w:rsidRPr="00000000">
        <w:rPr>
          <w:rtl w:val="0"/>
        </w:rPr>
      </w:r>
    </w:p>
    <w:p w:rsidR="00000000" w:rsidDel="00000000" w:rsidP="00000000" w:rsidRDefault="00000000" w:rsidRPr="00000000" w14:paraId="000005E8">
      <w:pPr>
        <w:spacing w:after="0" w:before="0" w:lineRule="auto"/>
        <w:rPr/>
      </w:pPr>
      <w:r w:rsidDel="00000000" w:rsidR="00000000" w:rsidRPr="00000000">
        <w:rPr>
          <w:rtl w:val="0"/>
        </w:rPr>
        <w:t xml:space="preserve">KEITH: So, this is like a live- this is like a Stations of the Cross, sort of. </w:t>
      </w:r>
    </w:p>
    <w:p w:rsidR="00000000" w:rsidDel="00000000" w:rsidP="00000000" w:rsidRDefault="00000000" w:rsidRPr="00000000" w14:paraId="000005E9">
      <w:pPr>
        <w:spacing w:after="0" w:before="0" w:lineRule="auto"/>
        <w:rPr/>
      </w:pPr>
      <w:r w:rsidDel="00000000" w:rsidR="00000000" w:rsidRPr="00000000">
        <w:rPr>
          <w:rtl w:val="0"/>
        </w:rPr>
      </w:r>
    </w:p>
    <w:p w:rsidR="00000000" w:rsidDel="00000000" w:rsidP="00000000" w:rsidRDefault="00000000" w:rsidRPr="00000000" w14:paraId="000005EA">
      <w:pPr>
        <w:spacing w:after="0" w:before="0" w:lineRule="auto"/>
        <w:rPr/>
      </w:pPr>
      <w:r w:rsidDel="00000000" w:rsidR="00000000" w:rsidRPr="00000000">
        <w:rPr>
          <w:rtl w:val="0"/>
        </w:rPr>
        <w:t xml:space="preserve">AUSTIN: Yes. Yes. </w:t>
      </w:r>
    </w:p>
    <w:p w:rsidR="00000000" w:rsidDel="00000000" w:rsidP="00000000" w:rsidRDefault="00000000" w:rsidRPr="00000000" w14:paraId="000005EB">
      <w:pPr>
        <w:spacing w:after="0" w:before="0" w:lineRule="auto"/>
        <w:rPr/>
      </w:pPr>
      <w:r w:rsidDel="00000000" w:rsidR="00000000" w:rsidRPr="00000000">
        <w:rPr>
          <w:rtl w:val="0"/>
        </w:rPr>
      </w:r>
    </w:p>
    <w:p w:rsidR="00000000" w:rsidDel="00000000" w:rsidP="00000000" w:rsidRDefault="00000000" w:rsidRPr="00000000" w14:paraId="000005EC">
      <w:pPr>
        <w:spacing w:after="0" w:before="0" w:lineRule="auto"/>
        <w:rPr/>
      </w:pPr>
      <w:r w:rsidDel="00000000" w:rsidR="00000000" w:rsidRPr="00000000">
        <w:rPr>
          <w:rtl w:val="0"/>
        </w:rPr>
        <w:t xml:space="preserve">KEITH: But it's a hotel. Like-</w:t>
      </w:r>
    </w:p>
    <w:p w:rsidR="00000000" w:rsidDel="00000000" w:rsidP="00000000" w:rsidRDefault="00000000" w:rsidRPr="00000000" w14:paraId="000005ED">
      <w:pPr>
        <w:spacing w:after="0" w:before="0" w:lineRule="auto"/>
        <w:rPr/>
      </w:pPr>
      <w:r w:rsidDel="00000000" w:rsidR="00000000" w:rsidRPr="00000000">
        <w:rPr>
          <w:rtl w:val="0"/>
        </w:rPr>
      </w:r>
    </w:p>
    <w:p w:rsidR="00000000" w:rsidDel="00000000" w:rsidP="00000000" w:rsidRDefault="00000000" w:rsidRPr="00000000" w14:paraId="000005EE">
      <w:pPr>
        <w:spacing w:after="0" w:before="0" w:lineRule="auto"/>
        <w:rPr/>
      </w:pPr>
      <w:r w:rsidDel="00000000" w:rsidR="00000000" w:rsidRPr="00000000">
        <w:rPr>
          <w:rtl w:val="0"/>
        </w:rPr>
        <w:t xml:space="preserve">AUSTIN: But it’s a hotel. And it’s still a hotel. And like, in honor of Tristero, it still operates in terms of like, ‘Oh, that restaurant still serves the menu that it did then to the degree that it can- to the degree that they can still get those- those supplies.’ You know?</w:t>
      </w:r>
    </w:p>
    <w:p w:rsidR="00000000" w:rsidDel="00000000" w:rsidP="00000000" w:rsidRDefault="00000000" w:rsidRPr="00000000" w14:paraId="000005EF">
      <w:pPr>
        <w:spacing w:after="0" w:before="0" w:lineRule="auto"/>
        <w:rPr/>
      </w:pPr>
      <w:r w:rsidDel="00000000" w:rsidR="00000000" w:rsidRPr="00000000">
        <w:rPr>
          <w:rtl w:val="0"/>
        </w:rPr>
      </w:r>
    </w:p>
    <w:p w:rsidR="00000000" w:rsidDel="00000000" w:rsidP="00000000" w:rsidRDefault="00000000" w:rsidRPr="00000000" w14:paraId="000005F0">
      <w:pPr>
        <w:spacing w:after="0" w:before="0" w:lineRule="auto"/>
        <w:rPr>
          <w:i w:val="1"/>
        </w:rPr>
      </w:pPr>
      <w:r w:rsidDel="00000000" w:rsidR="00000000" w:rsidRPr="00000000">
        <w:rPr>
          <w:rtl w:val="0"/>
        </w:rPr>
        <w:t xml:space="preserve">JACK: This is so cool. </w:t>
      </w:r>
      <w:r w:rsidDel="00000000" w:rsidR="00000000" w:rsidRPr="00000000">
        <w:rPr>
          <w:i w:val="1"/>
          <w:rtl w:val="0"/>
        </w:rPr>
        <w:t xml:space="preserve">[Ali laughs]</w:t>
      </w:r>
    </w:p>
    <w:p w:rsidR="00000000" w:rsidDel="00000000" w:rsidP="00000000" w:rsidRDefault="00000000" w:rsidRPr="00000000" w14:paraId="000005F1">
      <w:pPr>
        <w:spacing w:after="0" w:before="0" w:lineRule="auto"/>
        <w:rPr/>
      </w:pPr>
      <w:r w:rsidDel="00000000" w:rsidR="00000000" w:rsidRPr="00000000">
        <w:rPr>
          <w:rtl w:val="0"/>
        </w:rPr>
      </w:r>
    </w:p>
    <w:p w:rsidR="00000000" w:rsidDel="00000000" w:rsidP="00000000" w:rsidRDefault="00000000" w:rsidRPr="00000000" w14:paraId="000005F2">
      <w:pPr>
        <w:spacing w:after="0" w:before="0" w:lineRule="auto"/>
        <w:rPr/>
      </w:pPr>
      <w:r w:rsidDel="00000000" w:rsidR="00000000" w:rsidRPr="00000000">
        <w:rPr>
          <w:rtl w:val="0"/>
        </w:rPr>
        <w:t xml:space="preserve">AUSTIN: The- the walking tour- </w:t>
      </w:r>
    </w:p>
    <w:p w:rsidR="00000000" w:rsidDel="00000000" w:rsidP="00000000" w:rsidRDefault="00000000" w:rsidRPr="00000000" w14:paraId="000005F3">
      <w:pPr>
        <w:spacing w:after="0" w:before="0" w:lineRule="auto"/>
        <w:rPr/>
      </w:pPr>
      <w:r w:rsidDel="00000000" w:rsidR="00000000" w:rsidRPr="00000000">
        <w:rPr>
          <w:rtl w:val="0"/>
        </w:rPr>
      </w:r>
    </w:p>
    <w:p w:rsidR="00000000" w:rsidDel="00000000" w:rsidP="00000000" w:rsidRDefault="00000000" w:rsidRPr="00000000" w14:paraId="000005F4">
      <w:pPr>
        <w:spacing w:after="0" w:before="0" w:lineRule="auto"/>
        <w:rPr/>
      </w:pPr>
      <w:r w:rsidDel="00000000" w:rsidR="00000000" w:rsidRPr="00000000">
        <w:rPr>
          <w:rtl w:val="0"/>
        </w:rPr>
        <w:t xml:space="preserve">KEITH: So, we can- we can almost boil down Brandish’s theft of all that food to fulfilling a religious requirement.</w:t>
      </w:r>
    </w:p>
    <w:p w:rsidR="00000000" w:rsidDel="00000000" w:rsidP="00000000" w:rsidRDefault="00000000" w:rsidRPr="00000000" w14:paraId="000005F5">
      <w:pPr>
        <w:spacing w:after="0" w:before="0" w:lineRule="auto"/>
        <w:rPr/>
      </w:pPr>
      <w:r w:rsidDel="00000000" w:rsidR="00000000" w:rsidRPr="00000000">
        <w:rPr>
          <w:rtl w:val="0"/>
        </w:rPr>
      </w:r>
    </w:p>
    <w:p w:rsidR="00000000" w:rsidDel="00000000" w:rsidP="00000000" w:rsidRDefault="00000000" w:rsidRPr="00000000" w14:paraId="000005F6">
      <w:pPr>
        <w:spacing w:after="0" w:before="0" w:lineRule="auto"/>
        <w:rPr/>
      </w:pPr>
      <w:r w:rsidDel="00000000" w:rsidR="00000000" w:rsidRPr="00000000">
        <w:rPr>
          <w:rtl w:val="0"/>
        </w:rPr>
        <w:t xml:space="preserve">AUSTIN: Part of it definitely is that. Yeah. Part of that food comes here. And like, the rest of it goes out to those markets that you were just at. Do you know what I mean? Like-</w:t>
      </w:r>
    </w:p>
    <w:p w:rsidR="00000000" w:rsidDel="00000000" w:rsidP="00000000" w:rsidRDefault="00000000" w:rsidRPr="00000000" w14:paraId="000005F7">
      <w:pPr>
        <w:spacing w:after="0" w:before="0" w:lineRule="auto"/>
        <w:rPr/>
      </w:pPr>
      <w:r w:rsidDel="00000000" w:rsidR="00000000" w:rsidRPr="00000000">
        <w:rPr>
          <w:rtl w:val="0"/>
        </w:rPr>
      </w:r>
    </w:p>
    <w:p w:rsidR="00000000" w:rsidDel="00000000" w:rsidP="00000000" w:rsidRDefault="00000000" w:rsidRPr="00000000" w14:paraId="000005F8">
      <w:pPr>
        <w:spacing w:after="0" w:before="0" w:lineRule="auto"/>
        <w:rPr/>
      </w:pPr>
      <w:r w:rsidDel="00000000" w:rsidR="00000000" w:rsidRPr="00000000">
        <w:rPr>
          <w:rtl w:val="0"/>
        </w:rPr>
        <w:t xml:space="preserve">KEITH: Yeah. Yeah. </w:t>
      </w:r>
    </w:p>
    <w:p w:rsidR="00000000" w:rsidDel="00000000" w:rsidP="00000000" w:rsidRDefault="00000000" w:rsidRPr="00000000" w14:paraId="000005F9">
      <w:pPr>
        <w:spacing w:after="0" w:before="0" w:lineRule="auto"/>
        <w:rPr/>
      </w:pPr>
      <w:r w:rsidDel="00000000" w:rsidR="00000000" w:rsidRPr="00000000">
        <w:rPr>
          <w:rtl w:val="0"/>
        </w:rPr>
      </w:r>
    </w:p>
    <w:p w:rsidR="00000000" w:rsidDel="00000000" w:rsidP="00000000" w:rsidRDefault="00000000" w:rsidRPr="00000000" w14:paraId="000005FA">
      <w:pPr>
        <w:spacing w:after="0" w:before="0" w:lineRule="auto"/>
        <w:rPr/>
      </w:pPr>
      <w:r w:rsidDel="00000000" w:rsidR="00000000" w:rsidRPr="00000000">
        <w:rPr>
          <w:rtl w:val="0"/>
        </w:rPr>
        <w:t xml:space="preserve">AUSTIN: Those people are given an amount of food to like, do stuff with, and like, they can buy from- from the supplies that Brandish brings in. You know, like, there is a little light bit of a market here in terms of like, buying new stuff and trying out new recipes and making cool crafts with the- Like, sometimes Brandish comes back with- Like instead of food stuffs, it's just like, ‘Yeah, I got a bunch of iron. I don't- Okay.’ Like, ‘I just got a bunch of wood. Let’s do some stuff with this. This is cool.’</w:t>
      </w:r>
    </w:p>
    <w:p w:rsidR="00000000" w:rsidDel="00000000" w:rsidP="00000000" w:rsidRDefault="00000000" w:rsidRPr="00000000" w14:paraId="000005FB">
      <w:pPr>
        <w:spacing w:after="0" w:before="0" w:lineRule="auto"/>
        <w:rPr/>
      </w:pPr>
      <w:r w:rsidDel="00000000" w:rsidR="00000000" w:rsidRPr="00000000">
        <w:rPr>
          <w:rtl w:val="0"/>
        </w:rPr>
      </w:r>
    </w:p>
    <w:p w:rsidR="00000000" w:rsidDel="00000000" w:rsidP="00000000" w:rsidRDefault="00000000" w:rsidRPr="00000000" w14:paraId="000005FC">
      <w:pPr>
        <w:spacing w:after="0" w:before="0" w:lineRule="auto"/>
        <w:rPr/>
      </w:pPr>
      <w:r w:rsidDel="00000000" w:rsidR="00000000" w:rsidRPr="00000000">
        <w:rPr>
          <w:rtl w:val="0"/>
        </w:rPr>
        <w:t xml:space="preserve">JACK: Yeah. ‘Here are twenty-three sheep.’</w:t>
      </w:r>
    </w:p>
    <w:p w:rsidR="00000000" w:rsidDel="00000000" w:rsidP="00000000" w:rsidRDefault="00000000" w:rsidRPr="00000000" w14:paraId="000005FD">
      <w:pPr>
        <w:spacing w:after="0" w:before="0" w:lineRule="auto"/>
        <w:rPr/>
      </w:pPr>
      <w:r w:rsidDel="00000000" w:rsidR="00000000" w:rsidRPr="00000000">
        <w:rPr>
          <w:rtl w:val="0"/>
        </w:rPr>
      </w:r>
    </w:p>
    <w:p w:rsidR="00000000" w:rsidDel="00000000" w:rsidP="00000000" w:rsidRDefault="00000000" w:rsidRPr="00000000" w14:paraId="000005FE">
      <w:pPr>
        <w:spacing w:after="0" w:before="0" w:lineRule="auto"/>
        <w:rPr/>
      </w:pPr>
      <w:r w:rsidDel="00000000" w:rsidR="00000000" w:rsidRPr="00000000">
        <w:rPr>
          <w:rtl w:val="0"/>
        </w:rPr>
        <w:t xml:space="preserve">KEITH: What was-?</w:t>
      </w:r>
    </w:p>
    <w:p w:rsidR="00000000" w:rsidDel="00000000" w:rsidP="00000000" w:rsidRDefault="00000000" w:rsidRPr="00000000" w14:paraId="000005FF">
      <w:pPr>
        <w:spacing w:after="0" w:before="0" w:lineRule="auto"/>
        <w:rPr/>
      </w:pPr>
      <w:r w:rsidDel="00000000" w:rsidR="00000000" w:rsidRPr="00000000">
        <w:rPr>
          <w:rtl w:val="0"/>
        </w:rPr>
      </w:r>
    </w:p>
    <w:p w:rsidR="00000000" w:rsidDel="00000000" w:rsidP="00000000" w:rsidRDefault="00000000" w:rsidRPr="00000000" w14:paraId="00000600">
      <w:pPr>
        <w:spacing w:after="0" w:before="0" w:lineRule="auto"/>
        <w:rPr/>
      </w:pPr>
      <w:r w:rsidDel="00000000" w:rsidR="00000000" w:rsidRPr="00000000">
        <w:rPr>
          <w:rtl w:val="0"/>
        </w:rPr>
        <w:t xml:space="preserve">AUSTIN: Right. Right.</w:t>
      </w:r>
    </w:p>
    <w:p w:rsidR="00000000" w:rsidDel="00000000" w:rsidP="00000000" w:rsidRDefault="00000000" w:rsidRPr="00000000" w14:paraId="00000601">
      <w:pPr>
        <w:spacing w:after="0" w:before="0" w:lineRule="auto"/>
        <w:rPr/>
      </w:pPr>
      <w:r w:rsidDel="00000000" w:rsidR="00000000" w:rsidRPr="00000000">
        <w:rPr>
          <w:rtl w:val="0"/>
        </w:rPr>
      </w:r>
    </w:p>
    <w:p w:rsidR="00000000" w:rsidDel="00000000" w:rsidP="00000000" w:rsidRDefault="00000000" w:rsidRPr="00000000" w14:paraId="00000602">
      <w:pPr>
        <w:spacing w:after="0" w:before="0" w:lineRule="auto"/>
        <w:rPr/>
      </w:pPr>
      <w:r w:rsidDel="00000000" w:rsidR="00000000" w:rsidRPr="00000000">
        <w:rPr>
          <w:rtl w:val="0"/>
        </w:rPr>
        <w:t xml:space="preserve">KEITH: Is- Did- Does Brandish have- Cause Brandich has a reputation of being like, sort of a- like, a marauder-</w:t>
      </w:r>
    </w:p>
    <w:p w:rsidR="00000000" w:rsidDel="00000000" w:rsidP="00000000" w:rsidRDefault="00000000" w:rsidRPr="00000000" w14:paraId="00000603">
      <w:pPr>
        <w:spacing w:after="0" w:before="0" w:lineRule="auto"/>
        <w:rPr/>
      </w:pPr>
      <w:r w:rsidDel="00000000" w:rsidR="00000000" w:rsidRPr="00000000">
        <w:rPr>
          <w:rtl w:val="0"/>
        </w:rPr>
      </w:r>
    </w:p>
    <w:p w:rsidR="00000000" w:rsidDel="00000000" w:rsidP="00000000" w:rsidRDefault="00000000" w:rsidRPr="00000000" w14:paraId="00000604">
      <w:pPr>
        <w:spacing w:after="0" w:before="0" w:lineRule="auto"/>
        <w:rPr/>
      </w:pPr>
      <w:r w:rsidDel="00000000" w:rsidR="00000000" w:rsidRPr="00000000">
        <w:rPr>
          <w:rtl w:val="0"/>
        </w:rPr>
        <w:t xml:space="preserve">AUSTIN: Yes. Yes.</w:t>
      </w:r>
    </w:p>
    <w:p w:rsidR="00000000" w:rsidDel="00000000" w:rsidP="00000000" w:rsidRDefault="00000000" w:rsidRPr="00000000" w14:paraId="00000605">
      <w:pPr>
        <w:spacing w:after="0" w:before="0" w:lineRule="auto"/>
        <w:rPr/>
      </w:pPr>
      <w:r w:rsidDel="00000000" w:rsidR="00000000" w:rsidRPr="00000000">
        <w:rPr>
          <w:rtl w:val="0"/>
        </w:rPr>
      </w:r>
    </w:p>
    <w:p w:rsidR="00000000" w:rsidDel="00000000" w:rsidP="00000000" w:rsidRDefault="00000000" w:rsidRPr="00000000" w14:paraId="00000606">
      <w:pPr>
        <w:spacing w:after="0" w:before="0" w:lineRule="auto"/>
        <w:rPr/>
      </w:pPr>
      <w:r w:rsidDel="00000000" w:rsidR="00000000" w:rsidRPr="00000000">
        <w:rPr>
          <w:rtl w:val="0"/>
        </w:rPr>
        <w:t xml:space="preserve">KEITH: He’s going around, and he’s, you know, stealing shit. </w:t>
      </w:r>
    </w:p>
    <w:p w:rsidR="00000000" w:rsidDel="00000000" w:rsidP="00000000" w:rsidRDefault="00000000" w:rsidRPr="00000000" w14:paraId="00000607">
      <w:pPr>
        <w:spacing w:after="0" w:before="0" w:lineRule="auto"/>
        <w:rPr/>
      </w:pPr>
      <w:r w:rsidDel="00000000" w:rsidR="00000000" w:rsidRPr="00000000">
        <w:rPr>
          <w:rtl w:val="0"/>
        </w:rPr>
      </w:r>
    </w:p>
    <w:p w:rsidR="00000000" w:rsidDel="00000000" w:rsidP="00000000" w:rsidRDefault="00000000" w:rsidRPr="00000000" w14:paraId="00000608">
      <w:pPr>
        <w:spacing w:after="0" w:before="0" w:lineRule="auto"/>
        <w:rPr/>
      </w:pPr>
      <w:r w:rsidDel="00000000" w:rsidR="00000000" w:rsidRPr="00000000">
        <w:rPr>
          <w:rtl w:val="0"/>
        </w:rPr>
        <w:t xml:space="preserve">AUSTIN: And killing people and hurting people. </w:t>
      </w:r>
    </w:p>
    <w:p w:rsidR="00000000" w:rsidDel="00000000" w:rsidP="00000000" w:rsidRDefault="00000000" w:rsidRPr="00000000" w14:paraId="00000609">
      <w:pPr>
        <w:spacing w:after="0" w:before="0" w:lineRule="auto"/>
        <w:rPr/>
      </w:pPr>
      <w:r w:rsidDel="00000000" w:rsidR="00000000" w:rsidRPr="00000000">
        <w:rPr>
          <w:rtl w:val="0"/>
        </w:rPr>
      </w:r>
    </w:p>
    <w:p w:rsidR="00000000" w:rsidDel="00000000" w:rsidP="00000000" w:rsidRDefault="00000000" w:rsidRPr="00000000" w14:paraId="0000060A">
      <w:pPr>
        <w:spacing w:after="0" w:before="0" w:lineRule="auto"/>
        <w:rPr/>
      </w:pPr>
      <w:r w:rsidDel="00000000" w:rsidR="00000000" w:rsidRPr="00000000">
        <w:rPr>
          <w:rtl w:val="0"/>
        </w:rPr>
        <w:t xml:space="preserve">KEITH: And killing people. </w:t>
      </w:r>
    </w:p>
    <w:p w:rsidR="00000000" w:rsidDel="00000000" w:rsidP="00000000" w:rsidRDefault="00000000" w:rsidRPr="00000000" w14:paraId="0000060B">
      <w:pPr>
        <w:spacing w:after="0" w:before="0" w:lineRule="auto"/>
        <w:rPr/>
      </w:pPr>
      <w:r w:rsidDel="00000000" w:rsidR="00000000" w:rsidRPr="00000000">
        <w:rPr>
          <w:rtl w:val="0"/>
        </w:rPr>
      </w:r>
    </w:p>
    <w:p w:rsidR="00000000" w:rsidDel="00000000" w:rsidP="00000000" w:rsidRDefault="00000000" w:rsidRPr="00000000" w14:paraId="0000060C">
      <w:pPr>
        <w:spacing w:after="0" w:before="0" w:lineRule="auto"/>
        <w:rPr/>
      </w:pPr>
      <w:r w:rsidDel="00000000" w:rsidR="00000000" w:rsidRPr="00000000">
        <w:rPr>
          <w:rtl w:val="0"/>
        </w:rPr>
        <w:t xml:space="preserve">AUSTIN: Yes. </w:t>
      </w:r>
    </w:p>
    <w:p w:rsidR="00000000" w:rsidDel="00000000" w:rsidP="00000000" w:rsidRDefault="00000000" w:rsidRPr="00000000" w14:paraId="0000060D">
      <w:pPr>
        <w:spacing w:after="0" w:before="0" w:lineRule="auto"/>
        <w:rPr/>
      </w:pPr>
      <w:r w:rsidDel="00000000" w:rsidR="00000000" w:rsidRPr="00000000">
        <w:rPr>
          <w:rtl w:val="0"/>
        </w:rPr>
      </w:r>
    </w:p>
    <w:p w:rsidR="00000000" w:rsidDel="00000000" w:rsidP="00000000" w:rsidRDefault="00000000" w:rsidRPr="00000000" w14:paraId="0000060E">
      <w:pPr>
        <w:spacing w:after="0" w:before="0" w:lineRule="auto"/>
        <w:rPr/>
      </w:pPr>
      <w:r w:rsidDel="00000000" w:rsidR="00000000" w:rsidRPr="00000000">
        <w:rPr>
          <w:rtl w:val="0"/>
        </w:rPr>
        <w:t xml:space="preserve">KEITH: And that's- but that's like- that's still part of his thing. Like, he's doing all this stuff, and it's like, ‘Ah, Brandish is just a guy.’ But he also </w:t>
      </w:r>
      <w:r w:rsidDel="00000000" w:rsidR="00000000" w:rsidRPr="00000000">
        <w:rPr>
          <w:rtl w:val="0"/>
        </w:rPr>
        <w:t xml:space="preserve">like</w:t>
      </w:r>
      <w:r w:rsidDel="00000000" w:rsidR="00000000" w:rsidRPr="00000000">
        <w:rPr>
          <w:rtl w:val="0"/>
        </w:rPr>
        <w:t xml:space="preserve"> </w:t>
      </w:r>
      <w:r w:rsidDel="00000000" w:rsidR="00000000" w:rsidRPr="00000000">
        <w:rPr>
          <w:i w:val="1"/>
          <w:rtl w:val="0"/>
        </w:rPr>
        <w:t xml:space="preserve">is </w:t>
      </w:r>
      <w:r w:rsidDel="00000000" w:rsidR="00000000" w:rsidRPr="00000000">
        <w:rPr>
          <w:rtl w:val="0"/>
        </w:rPr>
        <w:t xml:space="preserve">a cruel pirate… also.</w:t>
      </w:r>
    </w:p>
    <w:p w:rsidR="00000000" w:rsidDel="00000000" w:rsidP="00000000" w:rsidRDefault="00000000" w:rsidRPr="00000000" w14:paraId="0000060F">
      <w:pPr>
        <w:spacing w:after="0" w:before="0" w:lineRule="auto"/>
        <w:rPr/>
      </w:pPr>
      <w:r w:rsidDel="00000000" w:rsidR="00000000" w:rsidRPr="00000000">
        <w:rPr>
          <w:rtl w:val="0"/>
        </w:rPr>
      </w:r>
    </w:p>
    <w:p w:rsidR="00000000" w:rsidDel="00000000" w:rsidP="00000000" w:rsidRDefault="00000000" w:rsidRPr="00000000" w14:paraId="00000610">
      <w:pPr>
        <w:spacing w:after="0" w:before="0" w:lineRule="auto"/>
        <w:rPr/>
      </w:pPr>
      <w:r w:rsidDel="00000000" w:rsidR="00000000" w:rsidRPr="00000000">
        <w:rPr>
          <w:rtl w:val="0"/>
        </w:rPr>
        <w:t xml:space="preserve">AUSTIN: Yeah, he’s a pirate. </w:t>
      </w:r>
    </w:p>
    <w:p w:rsidR="00000000" w:rsidDel="00000000" w:rsidP="00000000" w:rsidRDefault="00000000" w:rsidRPr="00000000" w14:paraId="00000611">
      <w:pPr>
        <w:spacing w:after="0" w:before="0" w:lineRule="auto"/>
        <w:rPr/>
      </w:pPr>
      <w:r w:rsidDel="00000000" w:rsidR="00000000" w:rsidRPr="00000000">
        <w:rPr>
          <w:rtl w:val="0"/>
        </w:rPr>
      </w:r>
    </w:p>
    <w:p w:rsidR="00000000" w:rsidDel="00000000" w:rsidP="00000000" w:rsidRDefault="00000000" w:rsidRPr="00000000" w14:paraId="00000612">
      <w:pPr>
        <w:spacing w:after="0" w:before="0" w:lineRule="auto"/>
        <w:rPr/>
      </w:pPr>
      <w:r w:rsidDel="00000000" w:rsidR="00000000" w:rsidRPr="00000000">
        <w:rPr>
          <w:rtl w:val="0"/>
        </w:rPr>
        <w:t xml:space="preserve">KEITH: Well, he's a bo- Like, he's a- you know. Yeah, he's a pirate. </w:t>
      </w:r>
    </w:p>
    <w:p w:rsidR="00000000" w:rsidDel="00000000" w:rsidP="00000000" w:rsidRDefault="00000000" w:rsidRPr="00000000" w14:paraId="00000613">
      <w:pPr>
        <w:spacing w:after="0" w:before="0" w:lineRule="auto"/>
        <w:rPr/>
      </w:pPr>
      <w:r w:rsidDel="00000000" w:rsidR="00000000" w:rsidRPr="00000000">
        <w:rPr>
          <w:rtl w:val="0"/>
        </w:rPr>
      </w:r>
    </w:p>
    <w:p w:rsidR="00000000" w:rsidDel="00000000" w:rsidP="00000000" w:rsidRDefault="00000000" w:rsidRPr="00000000" w14:paraId="00000614">
      <w:pPr>
        <w:spacing w:after="0" w:before="0" w:lineRule="auto"/>
        <w:rPr/>
      </w:pPr>
      <w:r w:rsidDel="00000000" w:rsidR="00000000" w:rsidRPr="00000000">
        <w:rPr>
          <w:rtl w:val="0"/>
        </w:rPr>
        <w:t xml:space="preserve">AUSTIN: Yeah. </w:t>
      </w:r>
    </w:p>
    <w:p w:rsidR="00000000" w:rsidDel="00000000" w:rsidP="00000000" w:rsidRDefault="00000000" w:rsidRPr="00000000" w14:paraId="00000615">
      <w:pPr>
        <w:spacing w:after="0" w:before="0" w:lineRule="auto"/>
        <w:rPr/>
      </w:pPr>
      <w:r w:rsidDel="00000000" w:rsidR="00000000" w:rsidRPr="00000000">
        <w:rPr>
          <w:rtl w:val="0"/>
        </w:rPr>
      </w:r>
    </w:p>
    <w:p w:rsidR="00000000" w:rsidDel="00000000" w:rsidP="00000000" w:rsidRDefault="00000000" w:rsidRPr="00000000" w14:paraId="00000616">
      <w:pPr>
        <w:spacing w:after="0" w:before="0" w:lineRule="auto"/>
        <w:rPr/>
      </w:pPr>
      <w:r w:rsidDel="00000000" w:rsidR="00000000" w:rsidRPr="00000000">
        <w:rPr>
          <w:rtl w:val="0"/>
        </w:rPr>
        <w:t xml:space="preserve">KEITH: Like, he's not- I guess I'm not saying he's cruel </w:t>
      </w:r>
      <w:r w:rsidDel="00000000" w:rsidR="00000000" w:rsidRPr="00000000">
        <w:rPr>
          <w:i w:val="1"/>
          <w:rtl w:val="0"/>
        </w:rPr>
        <w:t xml:space="preserve">for a pirate</w:t>
      </w:r>
      <w:r w:rsidDel="00000000" w:rsidR="00000000" w:rsidRPr="00000000">
        <w:rPr>
          <w:rtl w:val="0"/>
        </w:rPr>
        <w:t xml:space="preserve"> even. </w:t>
      </w:r>
    </w:p>
    <w:p w:rsidR="00000000" w:rsidDel="00000000" w:rsidP="00000000" w:rsidRDefault="00000000" w:rsidRPr="00000000" w14:paraId="00000617">
      <w:pPr>
        <w:spacing w:after="0" w:before="0" w:lineRule="auto"/>
        <w:rPr/>
      </w:pPr>
      <w:r w:rsidDel="00000000" w:rsidR="00000000" w:rsidRPr="00000000">
        <w:rPr>
          <w:rtl w:val="0"/>
        </w:rPr>
      </w:r>
    </w:p>
    <w:p w:rsidR="00000000" w:rsidDel="00000000" w:rsidP="00000000" w:rsidRDefault="00000000" w:rsidRPr="00000000" w14:paraId="00000618">
      <w:pPr>
        <w:spacing w:after="0" w:before="0" w:lineRule="auto"/>
        <w:rPr/>
      </w:pPr>
      <w:r w:rsidDel="00000000" w:rsidR="00000000" w:rsidRPr="00000000">
        <w:rPr>
          <w:rtl w:val="0"/>
        </w:rPr>
        <w:t xml:space="preserve">AUSTIN: Right. That's the thing.</w:t>
      </w:r>
    </w:p>
    <w:p w:rsidR="00000000" w:rsidDel="00000000" w:rsidP="00000000" w:rsidRDefault="00000000" w:rsidRPr="00000000" w14:paraId="00000619">
      <w:pPr>
        <w:spacing w:after="0" w:before="0" w:lineRule="auto"/>
        <w:rPr/>
      </w:pPr>
      <w:r w:rsidDel="00000000" w:rsidR="00000000" w:rsidRPr="00000000">
        <w:rPr>
          <w:rtl w:val="0"/>
        </w:rPr>
      </w:r>
    </w:p>
    <w:p w:rsidR="00000000" w:rsidDel="00000000" w:rsidP="00000000" w:rsidRDefault="00000000" w:rsidRPr="00000000" w14:paraId="0000061A">
      <w:pPr>
        <w:spacing w:after="0" w:before="0" w:lineRule="auto"/>
        <w:rPr/>
      </w:pPr>
      <w:r w:rsidDel="00000000" w:rsidR="00000000" w:rsidRPr="00000000">
        <w:rPr>
          <w:rtl w:val="0"/>
        </w:rPr>
        <w:t xml:space="preserve">KEITH: Right. </w:t>
      </w:r>
    </w:p>
    <w:p w:rsidR="00000000" w:rsidDel="00000000" w:rsidP="00000000" w:rsidRDefault="00000000" w:rsidRPr="00000000" w14:paraId="0000061B">
      <w:pPr>
        <w:spacing w:after="0" w:before="0" w:lineRule="auto"/>
        <w:rPr/>
      </w:pPr>
      <w:r w:rsidDel="00000000" w:rsidR="00000000" w:rsidRPr="00000000">
        <w:rPr>
          <w:rtl w:val="0"/>
        </w:rPr>
      </w:r>
    </w:p>
    <w:p w:rsidR="00000000" w:rsidDel="00000000" w:rsidP="00000000" w:rsidRDefault="00000000" w:rsidRPr="00000000" w14:paraId="0000061C">
      <w:pPr>
        <w:spacing w:after="0" w:before="0" w:lineRule="auto"/>
        <w:rPr/>
      </w:pPr>
      <w:r w:rsidDel="00000000" w:rsidR="00000000" w:rsidRPr="00000000">
        <w:rPr>
          <w:rtl w:val="0"/>
        </w:rPr>
        <w:t xml:space="preserve">AUSTIN: Like, I don't think he is cruel </w:t>
      </w:r>
      <w:r w:rsidDel="00000000" w:rsidR="00000000" w:rsidRPr="00000000">
        <w:rPr>
          <w:i w:val="1"/>
          <w:rtl w:val="0"/>
        </w:rPr>
        <w:t xml:space="preserve">for a pirate</w:t>
      </w:r>
      <w:r w:rsidDel="00000000" w:rsidR="00000000" w:rsidRPr="00000000">
        <w:rPr>
          <w:rtl w:val="0"/>
        </w:rPr>
        <w:t xml:space="preserve">. You know what I mean? Like- </w:t>
      </w:r>
    </w:p>
    <w:p w:rsidR="00000000" w:rsidDel="00000000" w:rsidP="00000000" w:rsidRDefault="00000000" w:rsidRPr="00000000" w14:paraId="0000061D">
      <w:pPr>
        <w:spacing w:after="0" w:before="0" w:lineRule="auto"/>
        <w:rPr/>
      </w:pPr>
      <w:r w:rsidDel="00000000" w:rsidR="00000000" w:rsidRPr="00000000">
        <w:rPr>
          <w:rtl w:val="0"/>
        </w:rPr>
      </w:r>
    </w:p>
    <w:p w:rsidR="00000000" w:rsidDel="00000000" w:rsidP="00000000" w:rsidRDefault="00000000" w:rsidRPr="00000000" w14:paraId="0000061E">
      <w:pPr>
        <w:spacing w:after="0" w:before="0" w:lineRule="auto"/>
        <w:rPr/>
      </w:pPr>
      <w:r w:rsidDel="00000000" w:rsidR="00000000" w:rsidRPr="00000000">
        <w:rPr>
          <w:rtl w:val="0"/>
        </w:rPr>
        <w:t xml:space="preserve">KEITH: He's just pirate.</w:t>
      </w:r>
    </w:p>
    <w:p w:rsidR="00000000" w:rsidDel="00000000" w:rsidP="00000000" w:rsidRDefault="00000000" w:rsidRPr="00000000" w14:paraId="0000061F">
      <w:pPr>
        <w:spacing w:after="0" w:before="0" w:lineRule="auto"/>
        <w:rPr/>
      </w:pPr>
      <w:r w:rsidDel="00000000" w:rsidR="00000000" w:rsidRPr="00000000">
        <w:rPr>
          <w:rtl w:val="0"/>
        </w:rPr>
      </w:r>
    </w:p>
    <w:p w:rsidR="00000000" w:rsidDel="00000000" w:rsidP="00000000" w:rsidRDefault="00000000" w:rsidRPr="00000000" w14:paraId="00000620">
      <w:pPr>
        <w:spacing w:after="0" w:before="0" w:lineRule="auto"/>
        <w:rPr/>
      </w:pPr>
      <w:r w:rsidDel="00000000" w:rsidR="00000000" w:rsidRPr="00000000">
        <w:rPr>
          <w:rtl w:val="0"/>
        </w:rPr>
        <w:t xml:space="preserve">AUSTIN: He’s a pirate, and he hurts people, and he kills people, and he takes their things. And like, there's no </w:t>
      </w:r>
      <w:r w:rsidDel="00000000" w:rsidR="00000000" w:rsidRPr="00000000">
        <w:rPr>
          <w:rtl w:val="0"/>
        </w:rPr>
        <w:t xml:space="preserve">dressing that up</w:t>
      </w:r>
      <w:r w:rsidDel="00000000" w:rsidR="00000000" w:rsidRPr="00000000">
        <w:rPr>
          <w:rtl w:val="0"/>
        </w:rPr>
        <w:t xml:space="preserve"> in any other way, except to say that he's also bringing that stuff back for the civilization to continue to flourish. This one- </w:t>
      </w:r>
    </w:p>
    <w:p w:rsidR="00000000" w:rsidDel="00000000" w:rsidP="00000000" w:rsidRDefault="00000000" w:rsidRPr="00000000" w14:paraId="00000621">
      <w:pPr>
        <w:spacing w:after="0" w:before="0" w:lineRule="auto"/>
        <w:rPr/>
      </w:pPr>
      <w:r w:rsidDel="00000000" w:rsidR="00000000" w:rsidRPr="00000000">
        <w:rPr>
          <w:rtl w:val="0"/>
        </w:rPr>
      </w:r>
    </w:p>
    <w:p w:rsidR="00000000" w:rsidDel="00000000" w:rsidP="00000000" w:rsidRDefault="00000000" w:rsidRPr="00000000" w14:paraId="00000622">
      <w:pPr>
        <w:spacing w:after="0" w:before="0" w:lineRule="auto"/>
        <w:rPr/>
      </w:pPr>
      <w:r w:rsidDel="00000000" w:rsidR="00000000" w:rsidRPr="00000000">
        <w:rPr>
          <w:rtl w:val="0"/>
        </w:rPr>
        <w:t xml:space="preserve">KEITH: Right.</w:t>
      </w:r>
    </w:p>
    <w:p w:rsidR="00000000" w:rsidDel="00000000" w:rsidP="00000000" w:rsidRDefault="00000000" w:rsidRPr="00000000" w14:paraId="00000623">
      <w:pPr>
        <w:spacing w:after="0" w:before="0" w:lineRule="auto"/>
        <w:rPr/>
      </w:pPr>
      <w:r w:rsidDel="00000000" w:rsidR="00000000" w:rsidRPr="00000000">
        <w:rPr>
          <w:rtl w:val="0"/>
        </w:rPr>
      </w:r>
    </w:p>
    <w:p w:rsidR="00000000" w:rsidDel="00000000" w:rsidP="00000000" w:rsidRDefault="00000000" w:rsidRPr="00000000" w14:paraId="00000624">
      <w:pPr>
        <w:spacing w:after="0" w:before="0" w:lineRule="auto"/>
        <w:rPr/>
      </w:pPr>
      <w:r w:rsidDel="00000000" w:rsidR="00000000" w:rsidRPr="00000000">
        <w:rPr>
          <w:rtl w:val="0"/>
        </w:rPr>
        <w:t xml:space="preserve">AUSTIN: -last beacon a pre-Erasure beauty. </w:t>
      </w:r>
      <w:r w:rsidDel="00000000" w:rsidR="00000000" w:rsidRPr="00000000">
        <w:rPr>
          <w:i w:val="1"/>
          <w:rtl w:val="0"/>
        </w:rPr>
        <w:t xml:space="preserve">[Jack breathes a laugh]</w:t>
      </w:r>
      <w:r w:rsidDel="00000000" w:rsidR="00000000" w:rsidRPr="00000000">
        <w:rPr>
          <w:rtl w:val="0"/>
        </w:rPr>
        <w:t xml:space="preserve"> You know? I don't know what that's worth to you. If anything. I know it is worth to Lem. I have a </w:t>
      </w:r>
      <w:r w:rsidDel="00000000" w:rsidR="00000000" w:rsidRPr="00000000">
        <w:rPr>
          <w:i w:val="1"/>
          <w:rtl w:val="0"/>
        </w:rPr>
        <w:t xml:space="preserve">feeling </w:t>
      </w:r>
      <w:r w:rsidDel="00000000" w:rsidR="00000000" w:rsidRPr="00000000">
        <w:rPr>
          <w:rtl w:val="0"/>
        </w:rPr>
        <w:t xml:space="preserve">I know what it's worth to Hella, which is little. </w:t>
      </w:r>
      <w:r w:rsidDel="00000000" w:rsidR="00000000" w:rsidRPr="00000000">
        <w:rPr>
          <w:i w:val="1"/>
          <w:rtl w:val="0"/>
        </w:rPr>
        <w:t xml:space="preserve">[lightly laughs]</w:t>
      </w:r>
      <w:r w:rsidDel="00000000" w:rsidR="00000000" w:rsidRPr="00000000">
        <w:rPr>
          <w:rtl w:val="0"/>
        </w:rPr>
        <w:t xml:space="preserve"> Maybe. </w:t>
      </w:r>
    </w:p>
    <w:p w:rsidR="00000000" w:rsidDel="00000000" w:rsidP="00000000" w:rsidRDefault="00000000" w:rsidRPr="00000000" w14:paraId="00000625">
      <w:pPr>
        <w:spacing w:after="0" w:before="0" w:lineRule="auto"/>
        <w:rPr/>
      </w:pPr>
      <w:r w:rsidDel="00000000" w:rsidR="00000000" w:rsidRPr="00000000">
        <w:rPr>
          <w:rtl w:val="0"/>
        </w:rPr>
      </w:r>
    </w:p>
    <w:p w:rsidR="00000000" w:rsidDel="00000000" w:rsidP="00000000" w:rsidRDefault="00000000" w:rsidRPr="00000000" w14:paraId="00000626">
      <w:pPr>
        <w:spacing w:after="0" w:before="0" w:lineRule="auto"/>
        <w:rPr/>
      </w:pPr>
      <w:r w:rsidDel="00000000" w:rsidR="00000000" w:rsidRPr="00000000">
        <w:rPr>
          <w:rtl w:val="0"/>
        </w:rPr>
        <w:t xml:space="preserve">ALI: I-</w:t>
      </w:r>
    </w:p>
    <w:p w:rsidR="00000000" w:rsidDel="00000000" w:rsidP="00000000" w:rsidRDefault="00000000" w:rsidRPr="00000000" w14:paraId="00000627">
      <w:pPr>
        <w:spacing w:after="0" w:before="0" w:lineRule="auto"/>
        <w:rPr/>
      </w:pPr>
      <w:r w:rsidDel="00000000" w:rsidR="00000000" w:rsidRPr="00000000">
        <w:rPr>
          <w:rtl w:val="0"/>
        </w:rPr>
      </w:r>
    </w:p>
    <w:p w:rsidR="00000000" w:rsidDel="00000000" w:rsidP="00000000" w:rsidRDefault="00000000" w:rsidRPr="00000000" w14:paraId="00000628">
      <w:pPr>
        <w:spacing w:after="0" w:before="0" w:lineRule="auto"/>
        <w:rPr/>
      </w:pPr>
      <w:r w:rsidDel="00000000" w:rsidR="00000000" w:rsidRPr="00000000">
        <w:rPr>
          <w:rtl w:val="0"/>
        </w:rPr>
        <w:t xml:space="preserve">AUSTIN: I don't know. How does Hella feel about this place? </w:t>
      </w:r>
    </w:p>
    <w:p w:rsidR="00000000" w:rsidDel="00000000" w:rsidP="00000000" w:rsidRDefault="00000000" w:rsidRPr="00000000" w14:paraId="00000629">
      <w:pPr>
        <w:spacing w:after="0" w:before="0" w:lineRule="auto"/>
        <w:rPr/>
      </w:pPr>
      <w:r w:rsidDel="00000000" w:rsidR="00000000" w:rsidRPr="00000000">
        <w:rPr>
          <w:rtl w:val="0"/>
        </w:rPr>
      </w:r>
    </w:p>
    <w:p w:rsidR="00000000" w:rsidDel="00000000" w:rsidP="00000000" w:rsidRDefault="00000000" w:rsidRPr="00000000" w14:paraId="0000062A">
      <w:pPr>
        <w:spacing w:after="0" w:before="0" w:lineRule="auto"/>
        <w:rPr/>
      </w:pPr>
      <w:r w:rsidDel="00000000" w:rsidR="00000000" w:rsidRPr="00000000">
        <w:rPr>
          <w:rtl w:val="0"/>
        </w:rPr>
        <w:t xml:space="preserve">ALI: I guess what you said just right before that. </w:t>
      </w:r>
    </w:p>
    <w:p w:rsidR="00000000" w:rsidDel="00000000" w:rsidP="00000000" w:rsidRDefault="00000000" w:rsidRPr="00000000" w14:paraId="0000062B">
      <w:pPr>
        <w:spacing w:after="0" w:before="0" w:lineRule="auto"/>
        <w:rPr/>
      </w:pPr>
      <w:r w:rsidDel="00000000" w:rsidR="00000000" w:rsidRPr="00000000">
        <w:rPr>
          <w:rtl w:val="0"/>
        </w:rPr>
      </w:r>
    </w:p>
    <w:p w:rsidR="00000000" w:rsidDel="00000000" w:rsidP="00000000" w:rsidRDefault="00000000" w:rsidRPr="00000000" w14:paraId="0000062C">
      <w:pPr>
        <w:spacing w:after="0" w:before="0" w:lineRule="auto"/>
        <w:rPr/>
      </w:pPr>
      <w:r w:rsidDel="00000000" w:rsidR="00000000" w:rsidRPr="00000000">
        <w:rPr>
          <w:rtl w:val="0"/>
        </w:rPr>
        <w:t xml:space="preserve">AUSTIN: That like-</w:t>
      </w:r>
    </w:p>
    <w:p w:rsidR="00000000" w:rsidDel="00000000" w:rsidP="00000000" w:rsidRDefault="00000000" w:rsidRPr="00000000" w14:paraId="0000062D">
      <w:pPr>
        <w:spacing w:after="0" w:before="0" w:lineRule="auto"/>
        <w:rPr/>
      </w:pPr>
      <w:r w:rsidDel="00000000" w:rsidR="00000000" w:rsidRPr="00000000">
        <w:rPr>
          <w:rtl w:val="0"/>
        </w:rPr>
      </w:r>
    </w:p>
    <w:p w:rsidR="00000000" w:rsidDel="00000000" w:rsidP="00000000" w:rsidRDefault="00000000" w:rsidRPr="00000000" w14:paraId="0000062E">
      <w:pPr>
        <w:spacing w:after="0" w:before="0" w:lineRule="auto"/>
        <w:rPr/>
      </w:pPr>
      <w:r w:rsidDel="00000000" w:rsidR="00000000" w:rsidRPr="00000000">
        <w:rPr>
          <w:rtl w:val="0"/>
        </w:rPr>
        <w:t xml:space="preserve">ALI: You’re asking about the hotel in general? </w:t>
      </w:r>
    </w:p>
    <w:p w:rsidR="00000000" w:rsidDel="00000000" w:rsidP="00000000" w:rsidRDefault="00000000" w:rsidRPr="00000000" w14:paraId="0000062F">
      <w:pPr>
        <w:spacing w:after="0" w:before="0" w:lineRule="auto"/>
        <w:rPr/>
      </w:pPr>
      <w:r w:rsidDel="00000000" w:rsidR="00000000" w:rsidRPr="00000000">
        <w:rPr>
          <w:rtl w:val="0"/>
        </w:rPr>
      </w:r>
    </w:p>
    <w:p w:rsidR="00000000" w:rsidDel="00000000" w:rsidP="00000000" w:rsidRDefault="00000000" w:rsidRPr="00000000" w14:paraId="00000630">
      <w:pPr>
        <w:spacing w:after="0" w:before="0" w:lineRule="auto"/>
        <w:rPr/>
      </w:pPr>
      <w:r w:rsidDel="00000000" w:rsidR="00000000" w:rsidRPr="00000000">
        <w:rPr>
          <w:rtl w:val="0"/>
        </w:rPr>
        <w:t xml:space="preserve">AUSTIN: Yeah, just the city in general. Like, you recognize as you move through the space that this is- to some degree, Brandish’s pirate fleet is how this old beautiful city can continue to exist. Does Hella care about that? </w:t>
      </w:r>
    </w:p>
    <w:p w:rsidR="00000000" w:rsidDel="00000000" w:rsidP="00000000" w:rsidRDefault="00000000" w:rsidRPr="00000000" w14:paraId="00000631">
      <w:pPr>
        <w:spacing w:after="0" w:before="0" w:lineRule="auto"/>
        <w:rPr/>
      </w:pPr>
      <w:r w:rsidDel="00000000" w:rsidR="00000000" w:rsidRPr="00000000">
        <w:rPr>
          <w:rtl w:val="0"/>
        </w:rPr>
      </w:r>
    </w:p>
    <w:p w:rsidR="00000000" w:rsidDel="00000000" w:rsidP="00000000" w:rsidRDefault="00000000" w:rsidRPr="00000000" w14:paraId="00000632">
      <w:pPr>
        <w:spacing w:after="0" w:before="0" w:lineRule="auto"/>
        <w:rPr/>
      </w:pPr>
      <w:r w:rsidDel="00000000" w:rsidR="00000000" w:rsidRPr="00000000">
        <w:rPr>
          <w:rtl w:val="0"/>
        </w:rPr>
        <w:t xml:space="preserve">ALI: I-</w:t>
      </w:r>
    </w:p>
    <w:p w:rsidR="00000000" w:rsidDel="00000000" w:rsidP="00000000" w:rsidRDefault="00000000" w:rsidRPr="00000000" w14:paraId="00000633">
      <w:pPr>
        <w:spacing w:after="0" w:before="0" w:lineRule="auto"/>
        <w:rPr/>
      </w:pPr>
      <w:r w:rsidDel="00000000" w:rsidR="00000000" w:rsidRPr="00000000">
        <w:rPr>
          <w:rtl w:val="0"/>
        </w:rPr>
      </w:r>
    </w:p>
    <w:p w:rsidR="00000000" w:rsidDel="00000000" w:rsidP="00000000" w:rsidRDefault="00000000" w:rsidRPr="00000000" w14:paraId="00000634">
      <w:pPr>
        <w:spacing w:after="0" w:before="0" w:lineRule="auto"/>
        <w:rPr/>
      </w:pPr>
      <w:r w:rsidDel="00000000" w:rsidR="00000000" w:rsidRPr="00000000">
        <w:rPr>
          <w:rtl w:val="0"/>
        </w:rPr>
        <w:t xml:space="preserve">AUSTIN: Does that like- Does that lighten the sin of Brandish in any way? </w:t>
      </w:r>
    </w:p>
    <w:p w:rsidR="00000000" w:rsidDel="00000000" w:rsidP="00000000" w:rsidRDefault="00000000" w:rsidRPr="00000000" w14:paraId="00000635">
      <w:pPr>
        <w:spacing w:after="0" w:before="0" w:lineRule="auto"/>
        <w:rPr/>
      </w:pPr>
      <w:r w:rsidDel="00000000" w:rsidR="00000000" w:rsidRPr="00000000">
        <w:rPr>
          <w:rtl w:val="0"/>
        </w:rPr>
      </w:r>
    </w:p>
    <w:p w:rsidR="00000000" w:rsidDel="00000000" w:rsidP="00000000" w:rsidRDefault="00000000" w:rsidRPr="00000000" w14:paraId="00000636">
      <w:pPr>
        <w:spacing w:after="0" w:before="0" w:lineRule="auto"/>
        <w:rPr/>
      </w:pPr>
      <w:r w:rsidDel="00000000" w:rsidR="00000000" w:rsidRPr="00000000">
        <w:rPr>
          <w:rtl w:val="0"/>
        </w:rPr>
        <w:t xml:space="preserve">ALI: No. I think that it becomes like, even more frustrating for her. </w:t>
      </w:r>
    </w:p>
    <w:p w:rsidR="00000000" w:rsidDel="00000000" w:rsidP="00000000" w:rsidRDefault="00000000" w:rsidRPr="00000000" w14:paraId="00000637">
      <w:pPr>
        <w:spacing w:after="0" w:before="0" w:lineRule="auto"/>
        <w:rPr/>
      </w:pPr>
      <w:r w:rsidDel="00000000" w:rsidR="00000000" w:rsidRPr="00000000">
        <w:rPr>
          <w:rtl w:val="0"/>
        </w:rPr>
      </w:r>
    </w:p>
    <w:p w:rsidR="00000000" w:rsidDel="00000000" w:rsidP="00000000" w:rsidRDefault="00000000" w:rsidRPr="00000000" w14:paraId="00000638">
      <w:pPr>
        <w:spacing w:after="0" w:before="0" w:lineRule="auto"/>
        <w:rPr/>
      </w:pPr>
      <w:r w:rsidDel="00000000" w:rsidR="00000000" w:rsidRPr="00000000">
        <w:rPr>
          <w:rtl w:val="0"/>
        </w:rPr>
        <w:t xml:space="preserve">AUSTIN: Mhm. </w:t>
      </w:r>
    </w:p>
    <w:p w:rsidR="00000000" w:rsidDel="00000000" w:rsidP="00000000" w:rsidRDefault="00000000" w:rsidRPr="00000000" w14:paraId="00000639">
      <w:pPr>
        <w:spacing w:after="0" w:before="0" w:lineRule="auto"/>
        <w:rPr/>
      </w:pPr>
      <w:r w:rsidDel="00000000" w:rsidR="00000000" w:rsidRPr="00000000">
        <w:rPr>
          <w:rtl w:val="0"/>
        </w:rPr>
      </w:r>
    </w:p>
    <w:p w:rsidR="00000000" w:rsidDel="00000000" w:rsidP="00000000" w:rsidRDefault="00000000" w:rsidRPr="00000000" w14:paraId="0000063A">
      <w:pPr>
        <w:spacing w:after="0" w:before="0" w:lineRule="auto"/>
        <w:rPr/>
      </w:pPr>
      <w:r w:rsidDel="00000000" w:rsidR="00000000" w:rsidRPr="00000000">
        <w:rPr>
          <w:rtl w:val="0"/>
        </w:rPr>
        <w:t xml:space="preserve">ALI: Because this city like- it's familiar, but it's also like, really unnatural. </w:t>
      </w:r>
    </w:p>
    <w:p w:rsidR="00000000" w:rsidDel="00000000" w:rsidP="00000000" w:rsidRDefault="00000000" w:rsidRPr="00000000" w14:paraId="0000063B">
      <w:pPr>
        <w:spacing w:after="0" w:before="0" w:lineRule="auto"/>
        <w:rPr/>
      </w:pPr>
      <w:r w:rsidDel="00000000" w:rsidR="00000000" w:rsidRPr="00000000">
        <w:rPr>
          <w:rtl w:val="0"/>
        </w:rPr>
      </w:r>
    </w:p>
    <w:p w:rsidR="00000000" w:rsidDel="00000000" w:rsidP="00000000" w:rsidRDefault="00000000" w:rsidRPr="00000000" w14:paraId="0000063C">
      <w:pPr>
        <w:spacing w:after="0" w:before="0" w:lineRule="auto"/>
        <w:rPr/>
      </w:pPr>
      <w:r w:rsidDel="00000000" w:rsidR="00000000" w:rsidRPr="00000000">
        <w:rPr>
          <w:rtl w:val="0"/>
        </w:rPr>
        <w:t xml:space="preserve">AUSTIN: Mhm. </w:t>
      </w:r>
    </w:p>
    <w:p w:rsidR="00000000" w:rsidDel="00000000" w:rsidP="00000000" w:rsidRDefault="00000000" w:rsidRPr="00000000" w14:paraId="0000063D">
      <w:pPr>
        <w:spacing w:after="0" w:before="0" w:lineRule="auto"/>
        <w:rPr/>
      </w:pPr>
      <w:r w:rsidDel="00000000" w:rsidR="00000000" w:rsidRPr="00000000">
        <w:rPr>
          <w:rtl w:val="0"/>
        </w:rPr>
      </w:r>
    </w:p>
    <w:p w:rsidR="00000000" w:rsidDel="00000000" w:rsidP="00000000" w:rsidRDefault="00000000" w:rsidRPr="00000000" w14:paraId="0000063E">
      <w:pPr>
        <w:spacing w:after="0" w:before="0" w:lineRule="auto"/>
        <w:rPr/>
      </w:pPr>
      <w:r w:rsidDel="00000000" w:rsidR="00000000" w:rsidRPr="00000000">
        <w:rPr>
          <w:rtl w:val="0"/>
        </w:rPr>
        <w:t xml:space="preserve">ALI: And she is probably not into the fact that it exists. </w:t>
      </w:r>
    </w:p>
    <w:p w:rsidR="00000000" w:rsidDel="00000000" w:rsidP="00000000" w:rsidRDefault="00000000" w:rsidRPr="00000000" w14:paraId="0000063F">
      <w:pPr>
        <w:spacing w:after="0" w:before="0" w:lineRule="auto"/>
        <w:rPr/>
      </w:pPr>
      <w:r w:rsidDel="00000000" w:rsidR="00000000" w:rsidRPr="00000000">
        <w:rPr>
          <w:rtl w:val="0"/>
        </w:rPr>
      </w:r>
    </w:p>
    <w:p w:rsidR="00000000" w:rsidDel="00000000" w:rsidP="00000000" w:rsidRDefault="00000000" w:rsidRPr="00000000" w14:paraId="00000640">
      <w:pPr>
        <w:spacing w:after="0" w:before="0" w:lineRule="auto"/>
        <w:rPr/>
      </w:pPr>
      <w:r w:rsidDel="00000000" w:rsidR="00000000" w:rsidRPr="00000000">
        <w:rPr>
          <w:rtl w:val="0"/>
        </w:rPr>
        <w:t xml:space="preserve">AUSTIN: Mhm. Yeah. </w:t>
      </w:r>
    </w:p>
    <w:p w:rsidR="00000000" w:rsidDel="00000000" w:rsidP="00000000" w:rsidRDefault="00000000" w:rsidRPr="00000000" w14:paraId="00000641">
      <w:pPr>
        <w:spacing w:after="0" w:before="0" w:lineRule="auto"/>
        <w:rPr/>
      </w:pPr>
      <w:r w:rsidDel="00000000" w:rsidR="00000000" w:rsidRPr="00000000">
        <w:rPr>
          <w:rtl w:val="0"/>
        </w:rPr>
      </w:r>
    </w:p>
    <w:p w:rsidR="00000000" w:rsidDel="00000000" w:rsidP="00000000" w:rsidRDefault="00000000" w:rsidRPr="00000000" w14:paraId="00000642">
      <w:pPr>
        <w:spacing w:after="0" w:before="0" w:lineRule="auto"/>
        <w:rPr/>
      </w:pPr>
      <w:r w:rsidDel="00000000" w:rsidR="00000000" w:rsidRPr="00000000">
        <w:rPr>
          <w:rtl w:val="0"/>
        </w:rPr>
        <w:t xml:space="preserve">ALI: Like, she doesn't want food from her people or anyone else being used to feed ghosts. </w:t>
      </w:r>
    </w:p>
    <w:p w:rsidR="00000000" w:rsidDel="00000000" w:rsidP="00000000" w:rsidRDefault="00000000" w:rsidRPr="00000000" w14:paraId="00000643">
      <w:pPr>
        <w:spacing w:after="0" w:before="0" w:lineRule="auto"/>
        <w:rPr/>
      </w:pPr>
      <w:r w:rsidDel="00000000" w:rsidR="00000000" w:rsidRPr="00000000">
        <w:rPr>
          <w:rtl w:val="0"/>
        </w:rPr>
      </w:r>
    </w:p>
    <w:p w:rsidR="00000000" w:rsidDel="00000000" w:rsidP="00000000" w:rsidRDefault="00000000" w:rsidRPr="00000000" w14:paraId="00000644">
      <w:pPr>
        <w:spacing w:after="0" w:before="0" w:lineRule="auto"/>
        <w:rPr/>
      </w:pPr>
      <w:r w:rsidDel="00000000" w:rsidR="00000000" w:rsidRPr="00000000">
        <w:rPr>
          <w:rtl w:val="0"/>
        </w:rPr>
        <w:t xml:space="preserve">AUSTIN: Right. </w:t>
      </w:r>
    </w:p>
    <w:p w:rsidR="00000000" w:rsidDel="00000000" w:rsidP="00000000" w:rsidRDefault="00000000" w:rsidRPr="00000000" w14:paraId="00000645">
      <w:pPr>
        <w:spacing w:after="0" w:before="0" w:lineRule="auto"/>
        <w:rPr/>
      </w:pPr>
      <w:r w:rsidDel="00000000" w:rsidR="00000000" w:rsidRPr="00000000">
        <w:rPr>
          <w:rtl w:val="0"/>
        </w:rPr>
      </w:r>
    </w:p>
    <w:p w:rsidR="00000000" w:rsidDel="00000000" w:rsidP="00000000" w:rsidRDefault="00000000" w:rsidRPr="00000000" w14:paraId="00000646">
      <w:pPr>
        <w:spacing w:after="0" w:before="0" w:lineRule="auto"/>
        <w:rPr/>
      </w:pPr>
      <w:r w:rsidDel="00000000" w:rsidR="00000000" w:rsidRPr="00000000">
        <w:rPr>
          <w:rtl w:val="0"/>
        </w:rPr>
        <w:t xml:space="preserve">ALI: Like, no one-</w:t>
      </w:r>
    </w:p>
    <w:p w:rsidR="00000000" w:rsidDel="00000000" w:rsidP="00000000" w:rsidRDefault="00000000" w:rsidRPr="00000000" w14:paraId="00000647">
      <w:pPr>
        <w:spacing w:after="0" w:before="0" w:lineRule="auto"/>
        <w:rPr/>
      </w:pPr>
      <w:r w:rsidDel="00000000" w:rsidR="00000000" w:rsidRPr="00000000">
        <w:rPr>
          <w:rtl w:val="0"/>
        </w:rPr>
      </w:r>
    </w:p>
    <w:p w:rsidR="00000000" w:rsidDel="00000000" w:rsidP="00000000" w:rsidRDefault="00000000" w:rsidRPr="00000000" w14:paraId="00000648">
      <w:pPr>
        <w:spacing w:after="0" w:before="0" w:lineRule="auto"/>
        <w:rPr/>
      </w:pPr>
      <w:r w:rsidDel="00000000" w:rsidR="00000000" w:rsidRPr="00000000">
        <w:rPr>
          <w:rtl w:val="0"/>
        </w:rPr>
        <w:t xml:space="preserve">AUSTIN: Uh, you don't see any ghosts eating. </w:t>
      </w:r>
    </w:p>
    <w:p w:rsidR="00000000" w:rsidDel="00000000" w:rsidP="00000000" w:rsidRDefault="00000000" w:rsidRPr="00000000" w14:paraId="00000649">
      <w:pPr>
        <w:spacing w:after="0" w:before="0" w:lineRule="auto"/>
        <w:rPr/>
      </w:pPr>
      <w:r w:rsidDel="00000000" w:rsidR="00000000" w:rsidRPr="00000000">
        <w:rPr>
          <w:rtl w:val="0"/>
        </w:rPr>
      </w:r>
    </w:p>
    <w:p w:rsidR="00000000" w:rsidDel="00000000" w:rsidP="00000000" w:rsidRDefault="00000000" w:rsidRPr="00000000" w14:paraId="0000064A">
      <w:pPr>
        <w:spacing w:after="0" w:before="0" w:lineRule="auto"/>
        <w:rPr/>
      </w:pPr>
      <w:r w:rsidDel="00000000" w:rsidR="00000000" w:rsidRPr="00000000">
        <w:rPr>
          <w:rtl w:val="0"/>
        </w:rPr>
        <w:t xml:space="preserve">KEITH: The gho- I don’t think the ghosts eat. </w:t>
      </w:r>
    </w:p>
    <w:p w:rsidR="00000000" w:rsidDel="00000000" w:rsidP="00000000" w:rsidRDefault="00000000" w:rsidRPr="00000000" w14:paraId="0000064B">
      <w:pPr>
        <w:spacing w:after="0" w:before="0" w:lineRule="auto"/>
        <w:rPr/>
      </w:pPr>
      <w:r w:rsidDel="00000000" w:rsidR="00000000" w:rsidRPr="00000000">
        <w:rPr>
          <w:rtl w:val="0"/>
        </w:rPr>
      </w:r>
    </w:p>
    <w:p w:rsidR="00000000" w:rsidDel="00000000" w:rsidP="00000000" w:rsidRDefault="00000000" w:rsidRPr="00000000" w14:paraId="0000064C">
      <w:pPr>
        <w:spacing w:after="0" w:before="0" w:lineRule="auto"/>
        <w:rPr/>
      </w:pPr>
      <w:r w:rsidDel="00000000" w:rsidR="00000000" w:rsidRPr="00000000">
        <w:rPr>
          <w:rtl w:val="0"/>
        </w:rPr>
        <w:t xml:space="preserve">AUSTIN: The ghosts are not eating. </w:t>
      </w:r>
    </w:p>
    <w:p w:rsidR="00000000" w:rsidDel="00000000" w:rsidP="00000000" w:rsidRDefault="00000000" w:rsidRPr="00000000" w14:paraId="0000064D">
      <w:pPr>
        <w:spacing w:after="0" w:before="0" w:lineRule="auto"/>
        <w:rPr/>
      </w:pPr>
      <w:r w:rsidDel="00000000" w:rsidR="00000000" w:rsidRPr="00000000">
        <w:rPr>
          <w:rtl w:val="0"/>
        </w:rPr>
      </w:r>
    </w:p>
    <w:p w:rsidR="00000000" w:rsidDel="00000000" w:rsidP="00000000" w:rsidRDefault="00000000" w:rsidRPr="00000000" w14:paraId="0000064E">
      <w:pPr>
        <w:spacing w:after="0" w:before="0" w:lineRule="auto"/>
        <w:rPr/>
      </w:pPr>
      <w:r w:rsidDel="00000000" w:rsidR="00000000" w:rsidRPr="00000000">
        <w:rPr>
          <w:rtl w:val="0"/>
        </w:rPr>
        <w:t xml:space="preserve">ALI: Ok. But like-</w:t>
      </w:r>
    </w:p>
    <w:p w:rsidR="00000000" w:rsidDel="00000000" w:rsidP="00000000" w:rsidRDefault="00000000" w:rsidRPr="00000000" w14:paraId="0000064F">
      <w:pPr>
        <w:spacing w:after="0" w:before="0" w:lineRule="auto"/>
        <w:rPr/>
      </w:pPr>
      <w:r w:rsidDel="00000000" w:rsidR="00000000" w:rsidRPr="00000000">
        <w:rPr>
          <w:rtl w:val="0"/>
        </w:rPr>
      </w:r>
    </w:p>
    <w:p w:rsidR="00000000" w:rsidDel="00000000" w:rsidP="00000000" w:rsidRDefault="00000000" w:rsidRPr="00000000" w14:paraId="00000650">
      <w:pPr>
        <w:spacing w:after="0" w:before="0" w:lineRule="auto"/>
        <w:rPr/>
      </w:pPr>
      <w:r w:rsidDel="00000000" w:rsidR="00000000" w:rsidRPr="00000000">
        <w:rPr>
          <w:rtl w:val="0"/>
        </w:rPr>
        <w:t xml:space="preserve">AUSTIN: That's a very specific thing here. Which is weird. </w:t>
      </w:r>
    </w:p>
    <w:p w:rsidR="00000000" w:rsidDel="00000000" w:rsidP="00000000" w:rsidRDefault="00000000" w:rsidRPr="00000000" w14:paraId="00000651">
      <w:pPr>
        <w:spacing w:after="0" w:before="0" w:lineRule="auto"/>
        <w:rPr/>
      </w:pPr>
      <w:r w:rsidDel="00000000" w:rsidR="00000000" w:rsidRPr="00000000">
        <w:rPr>
          <w:rtl w:val="0"/>
        </w:rPr>
      </w:r>
    </w:p>
    <w:p w:rsidR="00000000" w:rsidDel="00000000" w:rsidP="00000000" w:rsidRDefault="00000000" w:rsidRPr="00000000" w14:paraId="00000652">
      <w:pPr>
        <w:spacing w:after="0" w:before="0" w:lineRule="auto"/>
        <w:rPr/>
      </w:pPr>
      <w:r w:rsidDel="00000000" w:rsidR="00000000" w:rsidRPr="00000000">
        <w:rPr>
          <w:rtl w:val="0"/>
        </w:rPr>
        <w:t xml:space="preserve">ALI: Sick. </w:t>
      </w:r>
    </w:p>
    <w:p w:rsidR="00000000" w:rsidDel="00000000" w:rsidP="00000000" w:rsidRDefault="00000000" w:rsidRPr="00000000" w14:paraId="00000653">
      <w:pPr>
        <w:spacing w:after="0" w:before="0" w:lineRule="auto"/>
        <w:rPr/>
      </w:pPr>
      <w:r w:rsidDel="00000000" w:rsidR="00000000" w:rsidRPr="00000000">
        <w:rPr>
          <w:rtl w:val="0"/>
        </w:rPr>
      </w:r>
    </w:p>
    <w:p w:rsidR="00000000" w:rsidDel="00000000" w:rsidP="00000000" w:rsidRDefault="00000000" w:rsidRPr="00000000" w14:paraId="00000654">
      <w:pPr>
        <w:spacing w:after="0" w:before="0" w:lineRule="auto"/>
        <w:rPr/>
      </w:pPr>
      <w:r w:rsidDel="00000000" w:rsidR="00000000" w:rsidRPr="00000000">
        <w:rPr>
          <w:rtl w:val="0"/>
        </w:rPr>
        <w:t xml:space="preserve">AUSTIN: We'll get to that in the future, for sure. That's a </w:t>
      </w:r>
      <w:r w:rsidDel="00000000" w:rsidR="00000000" w:rsidRPr="00000000">
        <w:rPr>
          <w:i w:val="1"/>
          <w:rtl w:val="0"/>
        </w:rPr>
        <w:t xml:space="preserve">thing</w:t>
      </w:r>
      <w:r w:rsidDel="00000000" w:rsidR="00000000" w:rsidRPr="00000000">
        <w:rPr>
          <w:rtl w:val="0"/>
        </w:rPr>
        <w:t xml:space="preserve">. I have a whole note about the food situation with regard to ghosts. It’s- ah. This is the human I am. </w:t>
      </w:r>
      <w:r w:rsidDel="00000000" w:rsidR="00000000" w:rsidRPr="00000000">
        <w:rPr>
          <w:i w:val="1"/>
          <w:rtl w:val="0"/>
        </w:rPr>
        <w:t xml:space="preserve">[Jack laughs]</w:t>
      </w:r>
      <w:r w:rsidDel="00000000" w:rsidR="00000000" w:rsidRPr="00000000">
        <w:rPr>
          <w:rtl w:val="0"/>
        </w:rPr>
        <w:t xml:space="preserve"> </w:t>
      </w:r>
    </w:p>
    <w:p w:rsidR="00000000" w:rsidDel="00000000" w:rsidP="00000000" w:rsidRDefault="00000000" w:rsidRPr="00000000" w14:paraId="00000655">
      <w:pPr>
        <w:spacing w:after="0" w:before="0" w:lineRule="auto"/>
        <w:rPr/>
      </w:pPr>
      <w:r w:rsidDel="00000000" w:rsidR="00000000" w:rsidRPr="00000000">
        <w:rPr>
          <w:rtl w:val="0"/>
        </w:rPr>
      </w:r>
    </w:p>
    <w:p w:rsidR="00000000" w:rsidDel="00000000" w:rsidP="00000000" w:rsidRDefault="00000000" w:rsidRPr="00000000" w14:paraId="00000656">
      <w:pPr>
        <w:spacing w:after="0" w:before="0" w:lineRule="auto"/>
        <w:rPr/>
      </w:pPr>
      <w:r w:rsidDel="00000000" w:rsidR="00000000" w:rsidRPr="00000000">
        <w:rPr>
          <w:rtl w:val="0"/>
        </w:rPr>
        <w:t xml:space="preserve">ALI: Okay, but like, regardless this-</w:t>
      </w:r>
    </w:p>
    <w:p w:rsidR="00000000" w:rsidDel="00000000" w:rsidP="00000000" w:rsidRDefault="00000000" w:rsidRPr="00000000" w14:paraId="00000657">
      <w:pPr>
        <w:spacing w:after="0" w:before="0" w:lineRule="auto"/>
        <w:rPr/>
      </w:pPr>
      <w:r w:rsidDel="00000000" w:rsidR="00000000" w:rsidRPr="00000000">
        <w:rPr>
          <w:rtl w:val="0"/>
        </w:rPr>
      </w:r>
    </w:p>
    <w:p w:rsidR="00000000" w:rsidDel="00000000" w:rsidP="00000000" w:rsidRDefault="00000000" w:rsidRPr="00000000" w14:paraId="00000658">
      <w:pPr>
        <w:spacing w:after="0" w:before="0" w:lineRule="auto"/>
        <w:rPr/>
      </w:pPr>
      <w:r w:rsidDel="00000000" w:rsidR="00000000" w:rsidRPr="00000000">
        <w:rPr>
          <w:rtl w:val="0"/>
        </w:rPr>
        <w:t xml:space="preserve">KEITH: </w:t>
      </w:r>
      <w:r w:rsidDel="00000000" w:rsidR="00000000" w:rsidRPr="00000000">
        <w:rPr>
          <w:i w:val="1"/>
          <w:rtl w:val="0"/>
        </w:rPr>
        <w:t xml:space="preserve">[interjecting] </w:t>
      </w:r>
      <w:r w:rsidDel="00000000" w:rsidR="00000000" w:rsidRPr="00000000">
        <w:rPr>
          <w:rtl w:val="0"/>
        </w:rPr>
        <w:t xml:space="preserve">No one's- no one's upset at you for it, Austin. </w:t>
      </w:r>
    </w:p>
    <w:p w:rsidR="00000000" w:rsidDel="00000000" w:rsidP="00000000" w:rsidRDefault="00000000" w:rsidRPr="00000000" w14:paraId="00000659">
      <w:pPr>
        <w:spacing w:after="0" w:before="0" w:lineRule="auto"/>
        <w:rPr/>
      </w:pPr>
      <w:r w:rsidDel="00000000" w:rsidR="00000000" w:rsidRPr="00000000">
        <w:rPr>
          <w:rtl w:val="0"/>
        </w:rPr>
      </w:r>
    </w:p>
    <w:p w:rsidR="00000000" w:rsidDel="00000000" w:rsidP="00000000" w:rsidRDefault="00000000" w:rsidRPr="00000000" w14:paraId="0000065A">
      <w:pPr>
        <w:spacing w:after="0" w:before="0" w:lineRule="auto"/>
        <w:rPr/>
      </w:pPr>
      <w:r w:rsidDel="00000000" w:rsidR="00000000" w:rsidRPr="00000000">
        <w:rPr>
          <w:rtl w:val="0"/>
        </w:rPr>
        <w:t xml:space="preserve">AUSTIN: Okay, good. I'm glad. It's important to me. </w:t>
      </w:r>
    </w:p>
    <w:p w:rsidR="00000000" w:rsidDel="00000000" w:rsidP="00000000" w:rsidRDefault="00000000" w:rsidRPr="00000000" w14:paraId="0000065B">
      <w:pPr>
        <w:spacing w:after="0" w:before="0" w:lineRule="auto"/>
        <w:rPr/>
      </w:pPr>
      <w:r w:rsidDel="00000000" w:rsidR="00000000" w:rsidRPr="00000000">
        <w:rPr>
          <w:rtl w:val="0"/>
        </w:rPr>
      </w:r>
    </w:p>
    <w:p w:rsidR="00000000" w:rsidDel="00000000" w:rsidP="00000000" w:rsidRDefault="00000000" w:rsidRPr="00000000" w14:paraId="0000065C">
      <w:pPr>
        <w:spacing w:after="0" w:before="0" w:lineRule="auto"/>
        <w:rPr/>
      </w:pPr>
      <w:r w:rsidDel="00000000" w:rsidR="00000000" w:rsidRPr="00000000">
        <w:rPr>
          <w:rtl w:val="0"/>
        </w:rPr>
        <w:t xml:space="preserve">ALI: This is the most bustling city that she’s ever seen. </w:t>
      </w:r>
    </w:p>
    <w:p w:rsidR="00000000" w:rsidDel="00000000" w:rsidP="00000000" w:rsidRDefault="00000000" w:rsidRPr="00000000" w14:paraId="0000065D">
      <w:pPr>
        <w:spacing w:after="0" w:before="0" w:lineRule="auto"/>
        <w:rPr/>
      </w:pPr>
      <w:r w:rsidDel="00000000" w:rsidR="00000000" w:rsidRPr="00000000">
        <w:rPr>
          <w:rtl w:val="0"/>
        </w:rPr>
      </w:r>
    </w:p>
    <w:p w:rsidR="00000000" w:rsidDel="00000000" w:rsidP="00000000" w:rsidRDefault="00000000" w:rsidRPr="00000000" w14:paraId="0000065E">
      <w:pPr>
        <w:spacing w:after="0" w:before="0" w:lineRule="auto"/>
        <w:rPr/>
      </w:pPr>
      <w:r w:rsidDel="00000000" w:rsidR="00000000" w:rsidRPr="00000000">
        <w:rPr>
          <w:rtl w:val="0"/>
        </w:rPr>
        <w:t xml:space="preserve">AUSTIN: Yes. Yes. </w:t>
      </w:r>
    </w:p>
    <w:p w:rsidR="00000000" w:rsidDel="00000000" w:rsidP="00000000" w:rsidRDefault="00000000" w:rsidRPr="00000000" w14:paraId="0000065F">
      <w:pPr>
        <w:spacing w:after="0" w:before="0" w:lineRule="auto"/>
        <w:rPr/>
      </w:pPr>
      <w:r w:rsidDel="00000000" w:rsidR="00000000" w:rsidRPr="00000000">
        <w:rPr>
          <w:rtl w:val="0"/>
        </w:rPr>
      </w:r>
    </w:p>
    <w:p w:rsidR="00000000" w:rsidDel="00000000" w:rsidP="00000000" w:rsidRDefault="00000000" w:rsidRPr="00000000" w14:paraId="00000660">
      <w:pPr>
        <w:spacing w:after="0" w:before="0" w:lineRule="auto"/>
        <w:rPr/>
      </w:pPr>
      <w:r w:rsidDel="00000000" w:rsidR="00000000" w:rsidRPr="00000000">
        <w:rPr>
          <w:rtl w:val="0"/>
        </w:rPr>
        <w:t xml:space="preserve">ALI:  And also like, one that she rejects from the very core of her. </w:t>
      </w:r>
    </w:p>
    <w:p w:rsidR="00000000" w:rsidDel="00000000" w:rsidP="00000000" w:rsidRDefault="00000000" w:rsidRPr="00000000" w14:paraId="00000661">
      <w:pPr>
        <w:spacing w:after="0" w:before="0" w:lineRule="auto"/>
        <w:rPr/>
      </w:pPr>
      <w:r w:rsidDel="00000000" w:rsidR="00000000" w:rsidRPr="00000000">
        <w:rPr>
          <w:rtl w:val="0"/>
        </w:rPr>
      </w:r>
    </w:p>
    <w:p w:rsidR="00000000" w:rsidDel="00000000" w:rsidP="00000000" w:rsidRDefault="00000000" w:rsidRPr="00000000" w14:paraId="00000662">
      <w:pPr>
        <w:spacing w:after="0" w:before="0" w:lineRule="auto"/>
        <w:rPr/>
      </w:pPr>
      <w:r w:rsidDel="00000000" w:rsidR="00000000" w:rsidRPr="00000000">
        <w:rPr>
          <w:rtl w:val="0"/>
        </w:rPr>
        <w:t xml:space="preserve">AUSTIN: Okay. Mhm. So, you guys are kind of wandering through this place. You guys- uh, Lem and- and Emmanuel are always again, like, five steps ahead of Fero and Hella. Or like, they turn the corner just as Hella and Fero like, turn their corner to like, catch a glance of them. They go up the stairs. They like- Again, the camera shot here is like, it's a- it's a pan down from watching… You see Emmanuel and Lem step off of the </w:t>
      </w:r>
      <w:r w:rsidDel="00000000" w:rsidR="00000000" w:rsidRPr="00000000">
        <w:rPr>
          <w:rtl w:val="0"/>
        </w:rPr>
        <w:t xml:space="preserve">stair</w:t>
      </w:r>
      <w:r w:rsidDel="00000000" w:rsidR="00000000" w:rsidRPr="00000000">
        <w:rPr>
          <w:rtl w:val="0"/>
        </w:rPr>
        <w:t xml:space="preserve"> to a new landing, and it pans down to see a Fero and Hella </w:t>
      </w:r>
      <w:r w:rsidDel="00000000" w:rsidR="00000000" w:rsidRPr="00000000">
        <w:rPr>
          <w:i w:val="1"/>
          <w:rtl w:val="0"/>
        </w:rPr>
        <w:t xml:space="preserve">start </w:t>
      </w:r>
      <w:r w:rsidDel="00000000" w:rsidR="00000000" w:rsidRPr="00000000">
        <w:rPr>
          <w:rtl w:val="0"/>
        </w:rPr>
        <w:t xml:space="preserve">going up those stairs. Really ornate beautiful stairs. Like, this was </w:t>
      </w:r>
      <w:r w:rsidDel="00000000" w:rsidR="00000000" w:rsidRPr="00000000">
        <w:rPr>
          <w:i w:val="1"/>
          <w:rtl w:val="0"/>
        </w:rPr>
        <w:t xml:space="preserve">a</w:t>
      </w:r>
      <w:r w:rsidDel="00000000" w:rsidR="00000000" w:rsidRPr="00000000">
        <w:rPr>
          <w:rtl w:val="0"/>
        </w:rPr>
        <w:t xml:space="preserve"> destination before the Erasure. And I think at some point-</w:t>
      </w:r>
    </w:p>
    <w:p w:rsidR="00000000" w:rsidDel="00000000" w:rsidP="00000000" w:rsidRDefault="00000000" w:rsidRPr="00000000" w14:paraId="00000663">
      <w:pPr>
        <w:spacing w:after="0" w:before="0" w:lineRule="auto"/>
        <w:rPr/>
      </w:pPr>
      <w:r w:rsidDel="00000000" w:rsidR="00000000" w:rsidRPr="00000000">
        <w:rPr>
          <w:rtl w:val="0"/>
        </w:rPr>
      </w:r>
    </w:p>
    <w:p w:rsidR="00000000" w:rsidDel="00000000" w:rsidP="00000000" w:rsidRDefault="00000000" w:rsidRPr="00000000" w14:paraId="00000664">
      <w:pPr>
        <w:spacing w:after="0" w:before="0" w:lineRule="auto"/>
        <w:rPr/>
      </w:pPr>
      <w:r w:rsidDel="00000000" w:rsidR="00000000" w:rsidRPr="00000000">
        <w:rPr>
          <w:rtl w:val="0"/>
        </w:rPr>
        <w:t xml:space="preserve">ALI: Can I-?</w:t>
      </w:r>
    </w:p>
    <w:p w:rsidR="00000000" w:rsidDel="00000000" w:rsidP="00000000" w:rsidRDefault="00000000" w:rsidRPr="00000000" w14:paraId="00000665">
      <w:pPr>
        <w:spacing w:after="0" w:before="0" w:lineRule="auto"/>
        <w:rPr/>
      </w:pPr>
      <w:r w:rsidDel="00000000" w:rsidR="00000000" w:rsidRPr="00000000">
        <w:rPr>
          <w:rtl w:val="0"/>
        </w:rPr>
      </w:r>
    </w:p>
    <w:p w:rsidR="00000000" w:rsidDel="00000000" w:rsidP="00000000" w:rsidRDefault="00000000" w:rsidRPr="00000000" w14:paraId="00000666">
      <w:pPr>
        <w:spacing w:after="0" w:before="0" w:lineRule="auto"/>
        <w:rPr/>
      </w:pPr>
      <w:r w:rsidDel="00000000" w:rsidR="00000000" w:rsidRPr="00000000">
        <w:rPr>
          <w:rtl w:val="0"/>
        </w:rPr>
        <w:t xml:space="preserve">AUSTIN: Go ahead. </w:t>
      </w:r>
    </w:p>
    <w:p w:rsidR="00000000" w:rsidDel="00000000" w:rsidP="00000000" w:rsidRDefault="00000000" w:rsidRPr="00000000" w14:paraId="00000667">
      <w:pPr>
        <w:spacing w:after="0" w:before="0" w:lineRule="auto"/>
        <w:rPr/>
      </w:pPr>
      <w:r w:rsidDel="00000000" w:rsidR="00000000" w:rsidRPr="00000000">
        <w:rPr>
          <w:rtl w:val="0"/>
        </w:rPr>
      </w:r>
    </w:p>
    <w:p w:rsidR="00000000" w:rsidDel="00000000" w:rsidP="00000000" w:rsidRDefault="00000000" w:rsidRPr="00000000" w14:paraId="00000668">
      <w:pPr>
        <w:spacing w:after="0" w:before="0" w:lineRule="auto"/>
        <w:rPr/>
      </w:pPr>
      <w:r w:rsidDel="00000000" w:rsidR="00000000" w:rsidRPr="00000000">
        <w:rPr>
          <w:rtl w:val="0"/>
        </w:rPr>
        <w:t xml:space="preserve">ALI:  Can I make an interjection to say that like, Hella is purposely trying to make sure that Lem doesn't notice them?</w:t>
      </w:r>
    </w:p>
    <w:p w:rsidR="00000000" w:rsidDel="00000000" w:rsidP="00000000" w:rsidRDefault="00000000" w:rsidRPr="00000000" w14:paraId="00000669">
      <w:pPr>
        <w:spacing w:after="0" w:before="0" w:lineRule="auto"/>
        <w:rPr/>
      </w:pPr>
      <w:r w:rsidDel="00000000" w:rsidR="00000000" w:rsidRPr="00000000">
        <w:rPr>
          <w:rtl w:val="0"/>
        </w:rPr>
      </w:r>
    </w:p>
    <w:p w:rsidR="00000000" w:rsidDel="00000000" w:rsidP="00000000" w:rsidRDefault="00000000" w:rsidRPr="00000000" w14:paraId="0000066A">
      <w:pPr>
        <w:spacing w:after="0" w:before="0" w:lineRule="auto"/>
        <w:rPr/>
      </w:pPr>
      <w:r w:rsidDel="00000000" w:rsidR="00000000" w:rsidRPr="00000000">
        <w:rPr>
          <w:rtl w:val="0"/>
        </w:rPr>
        <w:t xml:space="preserve">AUSTIN: Sure. Sure. Totally. Totally. Absolutely. Give me...Given me a Defy Danger dexterity really quick.</w:t>
      </w:r>
    </w:p>
    <w:p w:rsidR="00000000" w:rsidDel="00000000" w:rsidP="00000000" w:rsidRDefault="00000000" w:rsidRPr="00000000" w14:paraId="0000066B">
      <w:pPr>
        <w:spacing w:after="0" w:before="0" w:lineRule="auto"/>
        <w:rPr/>
      </w:pPr>
      <w:r w:rsidDel="00000000" w:rsidR="00000000" w:rsidRPr="00000000">
        <w:rPr>
          <w:rtl w:val="0"/>
        </w:rPr>
      </w:r>
    </w:p>
    <w:p w:rsidR="00000000" w:rsidDel="00000000" w:rsidP="00000000" w:rsidRDefault="00000000" w:rsidRPr="00000000" w14:paraId="0000066C">
      <w:pPr>
        <w:spacing w:after="0" w:before="0" w:lineRule="auto"/>
        <w:rPr/>
      </w:pPr>
      <w:r w:rsidDel="00000000" w:rsidR="00000000" w:rsidRPr="00000000">
        <w:rPr>
          <w:rtl w:val="0"/>
        </w:rPr>
        <w:t xml:space="preserve">ALI: Okay. </w:t>
      </w:r>
    </w:p>
    <w:p w:rsidR="00000000" w:rsidDel="00000000" w:rsidP="00000000" w:rsidRDefault="00000000" w:rsidRPr="00000000" w14:paraId="0000066D">
      <w:pPr>
        <w:spacing w:after="0" w:before="0" w:lineRule="auto"/>
        <w:rPr/>
      </w:pPr>
      <w:r w:rsidDel="00000000" w:rsidR="00000000" w:rsidRPr="00000000">
        <w:rPr>
          <w:rtl w:val="0"/>
        </w:rPr>
      </w:r>
    </w:p>
    <w:p w:rsidR="00000000" w:rsidDel="00000000" w:rsidP="00000000" w:rsidRDefault="00000000" w:rsidRPr="00000000" w14:paraId="0000066E">
      <w:pPr>
        <w:spacing w:after="0" w:before="0" w:lineRule="auto"/>
        <w:rPr/>
      </w:pPr>
      <w:r w:rsidDel="00000000" w:rsidR="00000000" w:rsidRPr="00000000">
        <w:rPr>
          <w:rtl w:val="0"/>
        </w:rPr>
        <w:t xml:space="preserve">AUSTIN: Because there’s something else happening here that we'll get to in a second. Before we break. We're almost-</w:t>
      </w:r>
    </w:p>
    <w:p w:rsidR="00000000" w:rsidDel="00000000" w:rsidP="00000000" w:rsidRDefault="00000000" w:rsidRPr="00000000" w14:paraId="0000066F">
      <w:pPr>
        <w:spacing w:after="0" w:before="0" w:lineRule="auto"/>
        <w:rPr/>
      </w:pPr>
      <w:r w:rsidDel="00000000" w:rsidR="00000000" w:rsidRPr="00000000">
        <w:rPr>
          <w:rtl w:val="0"/>
        </w:rPr>
      </w:r>
    </w:p>
    <w:p w:rsidR="00000000" w:rsidDel="00000000" w:rsidP="00000000" w:rsidRDefault="00000000" w:rsidRPr="00000000" w14:paraId="00000670">
      <w:pPr>
        <w:spacing w:after="0" w:before="0" w:lineRule="auto"/>
        <w:rPr/>
      </w:pPr>
      <w:r w:rsidDel="00000000" w:rsidR="00000000" w:rsidRPr="00000000">
        <w:rPr>
          <w:rtl w:val="0"/>
        </w:rPr>
        <w:t xml:space="preserve">KEITH:  Am I also Defying Danger?</w:t>
      </w:r>
    </w:p>
    <w:p w:rsidR="00000000" w:rsidDel="00000000" w:rsidP="00000000" w:rsidRDefault="00000000" w:rsidRPr="00000000" w14:paraId="00000671">
      <w:pPr>
        <w:spacing w:after="0" w:before="0" w:lineRule="auto"/>
        <w:rPr/>
      </w:pPr>
      <w:r w:rsidDel="00000000" w:rsidR="00000000" w:rsidRPr="00000000">
        <w:rPr>
          <w:rtl w:val="0"/>
        </w:rPr>
      </w:r>
    </w:p>
    <w:p w:rsidR="00000000" w:rsidDel="00000000" w:rsidP="00000000" w:rsidRDefault="00000000" w:rsidRPr="00000000" w14:paraId="00000672">
      <w:pPr>
        <w:spacing w:after="0" w:before="0" w:lineRule="auto"/>
        <w:rPr/>
      </w:pPr>
      <w:r w:rsidDel="00000000" w:rsidR="00000000" w:rsidRPr="00000000">
        <w:rPr>
          <w:rtl w:val="0"/>
        </w:rPr>
        <w:t xml:space="preserve">AUSTIN: No, no. You can Aid if you’d like. </w:t>
      </w:r>
    </w:p>
    <w:p w:rsidR="00000000" w:rsidDel="00000000" w:rsidP="00000000" w:rsidRDefault="00000000" w:rsidRPr="00000000" w14:paraId="00000673">
      <w:pPr>
        <w:spacing w:after="0" w:before="0" w:lineRule="auto"/>
        <w:rPr/>
      </w:pPr>
      <w:r w:rsidDel="00000000" w:rsidR="00000000" w:rsidRPr="00000000">
        <w:rPr>
          <w:rtl w:val="0"/>
        </w:rPr>
      </w:r>
    </w:p>
    <w:p w:rsidR="00000000" w:rsidDel="00000000" w:rsidP="00000000" w:rsidRDefault="00000000" w:rsidRPr="00000000" w14:paraId="00000674">
      <w:pPr>
        <w:spacing w:after="0" w:before="0" w:lineRule="auto"/>
        <w:rPr/>
      </w:pPr>
      <w:r w:rsidDel="00000000" w:rsidR="00000000" w:rsidRPr="00000000">
        <w:rPr>
          <w:rtl w:val="0"/>
        </w:rPr>
        <w:t xml:space="preserve">KEITH: Okay. Yeah. I'll </w:t>
      </w:r>
      <w:r w:rsidDel="00000000" w:rsidR="00000000" w:rsidRPr="00000000">
        <w:rPr>
          <w:rtl w:val="0"/>
        </w:rPr>
        <w:t xml:space="preserve">do an</w:t>
      </w:r>
      <w:r w:rsidDel="00000000" w:rsidR="00000000" w:rsidRPr="00000000">
        <w:rPr>
          <w:rtl w:val="0"/>
        </w:rPr>
        <w:t xml:space="preserve">- I’ll do an aid. That's just a regular to 2d12? </w:t>
      </w:r>
    </w:p>
    <w:p w:rsidR="00000000" w:rsidDel="00000000" w:rsidP="00000000" w:rsidRDefault="00000000" w:rsidRPr="00000000" w14:paraId="00000675">
      <w:pPr>
        <w:spacing w:after="0" w:before="0" w:lineRule="auto"/>
        <w:rPr/>
      </w:pPr>
      <w:r w:rsidDel="00000000" w:rsidR="00000000" w:rsidRPr="00000000">
        <w:rPr>
          <w:rtl w:val="0"/>
        </w:rPr>
      </w:r>
    </w:p>
    <w:p w:rsidR="00000000" w:rsidDel="00000000" w:rsidP="00000000" w:rsidRDefault="00000000" w:rsidRPr="00000000" w14:paraId="00000676">
      <w:pPr>
        <w:spacing w:after="0" w:before="0" w:lineRule="auto"/>
        <w:rPr/>
      </w:pPr>
      <w:r w:rsidDel="00000000" w:rsidR="00000000" w:rsidRPr="00000000">
        <w:rPr>
          <w:rtl w:val="0"/>
        </w:rPr>
        <w:t xml:space="preserve">AUSTIN: 2d6.</w:t>
      </w:r>
    </w:p>
    <w:p w:rsidR="00000000" w:rsidDel="00000000" w:rsidP="00000000" w:rsidRDefault="00000000" w:rsidRPr="00000000" w14:paraId="00000677">
      <w:pPr>
        <w:spacing w:after="0" w:before="0" w:lineRule="auto"/>
        <w:rPr/>
      </w:pPr>
      <w:r w:rsidDel="00000000" w:rsidR="00000000" w:rsidRPr="00000000">
        <w:rPr>
          <w:rtl w:val="0"/>
        </w:rPr>
      </w:r>
    </w:p>
    <w:p w:rsidR="00000000" w:rsidDel="00000000" w:rsidP="00000000" w:rsidRDefault="00000000" w:rsidRPr="00000000" w14:paraId="00000678">
      <w:pPr>
        <w:spacing w:after="0" w:before="0" w:lineRule="auto"/>
        <w:rPr/>
      </w:pPr>
      <w:r w:rsidDel="00000000" w:rsidR="00000000" w:rsidRPr="00000000">
        <w:rPr>
          <w:rtl w:val="0"/>
        </w:rPr>
        <w:t xml:space="preserve">KEITH: 2d6. </w:t>
      </w:r>
    </w:p>
    <w:p w:rsidR="00000000" w:rsidDel="00000000" w:rsidP="00000000" w:rsidRDefault="00000000" w:rsidRPr="00000000" w14:paraId="00000679">
      <w:pPr>
        <w:spacing w:after="0" w:before="0" w:lineRule="auto"/>
        <w:rPr/>
      </w:pPr>
      <w:r w:rsidDel="00000000" w:rsidR="00000000" w:rsidRPr="00000000">
        <w:rPr>
          <w:rtl w:val="0"/>
        </w:rPr>
      </w:r>
    </w:p>
    <w:p w:rsidR="00000000" w:rsidDel="00000000" w:rsidP="00000000" w:rsidRDefault="00000000" w:rsidRPr="00000000" w14:paraId="0000067A">
      <w:pPr>
        <w:spacing w:after="0" w:before="0" w:lineRule="auto"/>
        <w:rPr/>
      </w:pPr>
      <w:r w:rsidDel="00000000" w:rsidR="00000000" w:rsidRPr="00000000">
        <w:rPr>
          <w:rtl w:val="0"/>
        </w:rPr>
        <w:t xml:space="preserve">AUSTIN: Plus- Yeah, plus-</w:t>
      </w:r>
    </w:p>
    <w:p w:rsidR="00000000" w:rsidDel="00000000" w:rsidP="00000000" w:rsidRDefault="00000000" w:rsidRPr="00000000" w14:paraId="0000067B">
      <w:pPr>
        <w:spacing w:after="0" w:before="0" w:lineRule="auto"/>
        <w:rPr/>
      </w:pPr>
      <w:r w:rsidDel="00000000" w:rsidR="00000000" w:rsidRPr="00000000">
        <w:rPr>
          <w:rtl w:val="0"/>
        </w:rPr>
      </w:r>
    </w:p>
    <w:p w:rsidR="00000000" w:rsidDel="00000000" w:rsidP="00000000" w:rsidRDefault="00000000" w:rsidRPr="00000000" w14:paraId="0000067C">
      <w:pPr>
        <w:spacing w:after="0" w:before="0" w:lineRule="auto"/>
        <w:rPr/>
      </w:pPr>
      <w:r w:rsidDel="00000000" w:rsidR="00000000" w:rsidRPr="00000000">
        <w:rPr>
          <w:rtl w:val="0"/>
        </w:rPr>
        <w:t xml:space="preserve">KEITH: </w:t>
      </w:r>
      <w:r w:rsidDel="00000000" w:rsidR="00000000" w:rsidRPr="00000000">
        <w:rPr>
          <w:i w:val="1"/>
          <w:rtl w:val="0"/>
        </w:rPr>
        <w:t xml:space="preserve">[quietly] </w:t>
      </w:r>
      <w:r w:rsidDel="00000000" w:rsidR="00000000" w:rsidRPr="00000000">
        <w:rPr>
          <w:rtl w:val="0"/>
        </w:rPr>
        <w:t xml:space="preserve">2d12? </w:t>
      </w:r>
    </w:p>
    <w:p w:rsidR="00000000" w:rsidDel="00000000" w:rsidP="00000000" w:rsidRDefault="00000000" w:rsidRPr="00000000" w14:paraId="0000067D">
      <w:pPr>
        <w:spacing w:after="0" w:before="0" w:lineRule="auto"/>
        <w:rPr/>
      </w:pPr>
      <w:r w:rsidDel="00000000" w:rsidR="00000000" w:rsidRPr="00000000">
        <w:rPr>
          <w:rtl w:val="0"/>
        </w:rPr>
      </w:r>
    </w:p>
    <w:p w:rsidR="00000000" w:rsidDel="00000000" w:rsidP="00000000" w:rsidRDefault="00000000" w:rsidRPr="00000000" w14:paraId="0000067E">
      <w:pPr>
        <w:spacing w:after="0" w:before="0" w:lineRule="auto"/>
        <w:rPr/>
      </w:pPr>
      <w:r w:rsidDel="00000000" w:rsidR="00000000" w:rsidRPr="00000000">
        <w:rPr>
          <w:rtl w:val="0"/>
        </w:rPr>
        <w:t xml:space="preserve">AUSTIN: 2d6 plus one for your bond. Unless you have two bonds. </w:t>
      </w:r>
    </w:p>
    <w:p w:rsidR="00000000" w:rsidDel="00000000" w:rsidP="00000000" w:rsidRDefault="00000000" w:rsidRPr="00000000" w14:paraId="0000067F">
      <w:pPr>
        <w:spacing w:after="0" w:before="0" w:lineRule="auto"/>
        <w:rPr/>
      </w:pPr>
      <w:r w:rsidDel="00000000" w:rsidR="00000000" w:rsidRPr="00000000">
        <w:rPr>
          <w:rtl w:val="0"/>
        </w:rPr>
      </w:r>
    </w:p>
    <w:p w:rsidR="00000000" w:rsidDel="00000000" w:rsidP="00000000" w:rsidRDefault="00000000" w:rsidRPr="00000000" w14:paraId="00000680">
      <w:pPr>
        <w:spacing w:after="0" w:before="0" w:lineRule="auto"/>
        <w:rPr/>
      </w:pPr>
      <w:r w:rsidDel="00000000" w:rsidR="00000000" w:rsidRPr="00000000">
        <w:rPr>
          <w:rtl w:val="0"/>
        </w:rPr>
        <w:t xml:space="preserve">KEITH: Let me check. I think that we just have the one. </w:t>
      </w:r>
    </w:p>
    <w:p w:rsidR="00000000" w:rsidDel="00000000" w:rsidP="00000000" w:rsidRDefault="00000000" w:rsidRPr="00000000" w14:paraId="00000681">
      <w:pPr>
        <w:spacing w:after="0" w:before="0" w:lineRule="auto"/>
        <w:rPr/>
      </w:pPr>
      <w:r w:rsidDel="00000000" w:rsidR="00000000" w:rsidRPr="00000000">
        <w:rPr>
          <w:rtl w:val="0"/>
        </w:rPr>
      </w:r>
    </w:p>
    <w:p w:rsidR="00000000" w:rsidDel="00000000" w:rsidP="00000000" w:rsidRDefault="00000000" w:rsidRPr="00000000" w14:paraId="00000682">
      <w:pPr>
        <w:spacing w:after="0" w:before="0" w:lineRule="auto"/>
        <w:rPr/>
      </w:pPr>
      <w:r w:rsidDel="00000000" w:rsidR="00000000" w:rsidRPr="00000000">
        <w:rPr>
          <w:rtl w:val="0"/>
        </w:rPr>
        <w:t xml:space="preserve">AUSTIN: Yeah. I think so, too. Yes. </w:t>
      </w:r>
    </w:p>
    <w:p w:rsidR="00000000" w:rsidDel="00000000" w:rsidP="00000000" w:rsidRDefault="00000000" w:rsidRPr="00000000" w14:paraId="00000683">
      <w:pPr>
        <w:spacing w:after="0" w:before="0" w:lineRule="auto"/>
        <w:rPr/>
      </w:pPr>
      <w:r w:rsidDel="00000000" w:rsidR="00000000" w:rsidRPr="00000000">
        <w:rPr>
          <w:rtl w:val="0"/>
        </w:rPr>
      </w:r>
    </w:p>
    <w:p w:rsidR="00000000" w:rsidDel="00000000" w:rsidP="00000000" w:rsidRDefault="00000000" w:rsidRPr="00000000" w14:paraId="00000684">
      <w:pPr>
        <w:spacing w:after="0" w:before="0" w:lineRule="auto"/>
        <w:rPr/>
      </w:pPr>
      <w:r w:rsidDel="00000000" w:rsidR="00000000" w:rsidRPr="00000000">
        <w:rPr>
          <w:rtl w:val="0"/>
        </w:rPr>
        <w:t xml:space="preserve">KEITH: Yeah. That’s eleven. </w:t>
      </w:r>
    </w:p>
    <w:p w:rsidR="00000000" w:rsidDel="00000000" w:rsidP="00000000" w:rsidRDefault="00000000" w:rsidRPr="00000000" w14:paraId="00000685">
      <w:pPr>
        <w:spacing w:after="0" w:before="0" w:lineRule="auto"/>
        <w:rPr/>
      </w:pPr>
      <w:r w:rsidDel="00000000" w:rsidR="00000000" w:rsidRPr="00000000">
        <w:rPr>
          <w:rtl w:val="0"/>
        </w:rPr>
      </w:r>
    </w:p>
    <w:p w:rsidR="00000000" w:rsidDel="00000000" w:rsidP="00000000" w:rsidRDefault="00000000" w:rsidRPr="00000000" w14:paraId="00000686">
      <w:pPr>
        <w:spacing w:after="0" w:before="0" w:lineRule="auto"/>
        <w:rPr>
          <w:i w:val="1"/>
        </w:rPr>
      </w:pPr>
      <w:r w:rsidDel="00000000" w:rsidR="00000000" w:rsidRPr="00000000">
        <w:rPr>
          <w:rtl w:val="0"/>
        </w:rPr>
        <w:t xml:space="preserve">AUSTIN: Okay. So, you do well. </w:t>
      </w:r>
      <w:r w:rsidDel="00000000" w:rsidR="00000000" w:rsidRPr="00000000">
        <w:rPr>
          <w:i w:val="1"/>
          <w:rtl w:val="0"/>
        </w:rPr>
        <w:t xml:space="preserve">[amused]</w:t>
      </w:r>
      <w:r w:rsidDel="00000000" w:rsidR="00000000" w:rsidRPr="00000000">
        <w:rPr>
          <w:rtl w:val="0"/>
        </w:rPr>
        <w:t xml:space="preserve"> So, you can give her a plus one. </w:t>
      </w:r>
      <w:r w:rsidDel="00000000" w:rsidR="00000000" w:rsidRPr="00000000">
        <w:rPr>
          <w:i w:val="1"/>
          <w:rtl w:val="0"/>
        </w:rPr>
        <w:t xml:space="preserve">[Ali whimpers] </w:t>
      </w:r>
    </w:p>
    <w:p w:rsidR="00000000" w:rsidDel="00000000" w:rsidP="00000000" w:rsidRDefault="00000000" w:rsidRPr="00000000" w14:paraId="00000687">
      <w:pPr>
        <w:spacing w:after="0" w:before="0" w:lineRule="auto"/>
        <w:rPr/>
      </w:pPr>
      <w:r w:rsidDel="00000000" w:rsidR="00000000" w:rsidRPr="00000000">
        <w:rPr>
          <w:rtl w:val="0"/>
        </w:rPr>
      </w:r>
    </w:p>
    <w:p w:rsidR="00000000" w:rsidDel="00000000" w:rsidP="00000000" w:rsidRDefault="00000000" w:rsidRPr="00000000" w14:paraId="00000688">
      <w:pPr>
        <w:spacing w:after="0" w:before="0" w:lineRule="auto"/>
        <w:rPr/>
      </w:pPr>
      <w:r w:rsidDel="00000000" w:rsidR="00000000" w:rsidRPr="00000000">
        <w:rPr>
          <w:rtl w:val="0"/>
        </w:rPr>
        <w:t xml:space="preserve">KEITH: Oh yeah. Here. Have my plus one. </w:t>
      </w:r>
    </w:p>
    <w:p w:rsidR="00000000" w:rsidDel="00000000" w:rsidP="00000000" w:rsidRDefault="00000000" w:rsidRPr="00000000" w14:paraId="00000689">
      <w:pPr>
        <w:spacing w:after="0" w:before="0" w:lineRule="auto"/>
        <w:rPr/>
      </w:pPr>
      <w:r w:rsidDel="00000000" w:rsidR="00000000" w:rsidRPr="00000000">
        <w:rPr>
          <w:rtl w:val="0"/>
        </w:rPr>
      </w:r>
    </w:p>
    <w:p w:rsidR="00000000" w:rsidDel="00000000" w:rsidP="00000000" w:rsidRDefault="00000000" w:rsidRPr="00000000" w14:paraId="0000068A">
      <w:pPr>
        <w:spacing w:after="0" w:before="0" w:lineRule="auto"/>
        <w:rPr>
          <w:i w:val="1"/>
        </w:rPr>
      </w:pPr>
      <w:r w:rsidDel="00000000" w:rsidR="00000000" w:rsidRPr="00000000">
        <w:rPr>
          <w:rtl w:val="0"/>
        </w:rPr>
        <w:t xml:space="preserve">AUSTIN: She's up to a five. Which is bad. It's doubly bad because of another role that we haven't touched yet. And we'll come back to in a second. Lem, I think- </w:t>
      </w:r>
      <w:r w:rsidDel="00000000" w:rsidR="00000000" w:rsidRPr="00000000">
        <w:rPr>
          <w:i w:val="1"/>
          <w:rtl w:val="0"/>
        </w:rPr>
        <w:t xml:space="preserve">[Keith groans]</w:t>
      </w:r>
      <w:r w:rsidDel="00000000" w:rsidR="00000000" w:rsidRPr="00000000">
        <w:rPr>
          <w:rtl w:val="0"/>
        </w:rPr>
        <w:t xml:space="preserve"> I think you are, at this point, like, the final station of the cross, so to speak, of Tristero’s journey here. Right? His- The kind of- The last step of this- of this hotel temple is his penthouse. </w:t>
      </w:r>
      <w:r w:rsidDel="00000000" w:rsidR="00000000" w:rsidRPr="00000000">
        <w:rPr>
          <w:i w:val="1"/>
          <w:rtl w:val="0"/>
        </w:rPr>
        <w:t xml:space="preserve">[Jack breathes a laugh] </w:t>
      </w:r>
    </w:p>
    <w:p w:rsidR="00000000" w:rsidDel="00000000" w:rsidP="00000000" w:rsidRDefault="00000000" w:rsidRPr="00000000" w14:paraId="0000068B">
      <w:pPr>
        <w:spacing w:after="0" w:before="0" w:lineRule="auto"/>
        <w:rPr/>
      </w:pPr>
      <w:r w:rsidDel="00000000" w:rsidR="00000000" w:rsidRPr="00000000">
        <w:rPr>
          <w:rtl w:val="0"/>
        </w:rPr>
      </w:r>
    </w:p>
    <w:p w:rsidR="00000000" w:rsidDel="00000000" w:rsidP="00000000" w:rsidRDefault="00000000" w:rsidRPr="00000000" w14:paraId="0000068C">
      <w:pPr>
        <w:spacing w:after="0" w:before="0" w:lineRule="auto"/>
        <w:rPr>
          <w:i w:val="1"/>
        </w:rPr>
      </w:pPr>
      <w:r w:rsidDel="00000000" w:rsidR="00000000" w:rsidRPr="00000000">
        <w:rPr>
          <w:rtl w:val="0"/>
        </w:rPr>
        <w:t xml:space="preserve">AUSTIN (cont.): And it </w:t>
      </w:r>
      <w:r w:rsidDel="00000000" w:rsidR="00000000" w:rsidRPr="00000000">
        <w:rPr>
          <w:rtl w:val="0"/>
        </w:rPr>
        <w:t xml:space="preserve">ends on like</w:t>
      </w:r>
      <w:r w:rsidDel="00000000" w:rsidR="00000000" w:rsidRPr="00000000">
        <w:rPr>
          <w:rtl w:val="0"/>
        </w:rPr>
        <w:t xml:space="preserve">, a balcony looking out onto the inlet. You can see to your- you can see on the- on the ocean waves, the sun to the east is starting to sparkle down onto it, right? Like, the sun is starting to rise behind you effectively to the east, but you can see the first glimmer of that on the reflection of the waves. It's a beautiful sound. And it's quiet. And the stars start to disappear, but the space still feels bright and joyful. Emmanuel offers you a cigarette. </w:t>
      </w:r>
      <w:r w:rsidDel="00000000" w:rsidR="00000000" w:rsidRPr="00000000">
        <w:rPr>
          <w:i w:val="1"/>
          <w:rtl w:val="0"/>
        </w:rPr>
        <w:t xml:space="preserve">[Ali makes an ‘aw’ noise]</w:t>
      </w:r>
    </w:p>
    <w:p w:rsidR="00000000" w:rsidDel="00000000" w:rsidP="00000000" w:rsidRDefault="00000000" w:rsidRPr="00000000" w14:paraId="0000068D">
      <w:pPr>
        <w:spacing w:after="0" w:before="0" w:lineRule="auto"/>
        <w:rPr/>
      </w:pPr>
      <w:r w:rsidDel="00000000" w:rsidR="00000000" w:rsidRPr="00000000">
        <w:rPr>
          <w:rtl w:val="0"/>
        </w:rPr>
      </w:r>
    </w:p>
    <w:p w:rsidR="00000000" w:rsidDel="00000000" w:rsidP="00000000" w:rsidRDefault="00000000" w:rsidRPr="00000000" w14:paraId="0000068E">
      <w:pPr>
        <w:spacing w:after="0" w:before="0" w:lineRule="auto"/>
        <w:rPr/>
      </w:pPr>
      <w:r w:rsidDel="00000000" w:rsidR="00000000" w:rsidRPr="00000000">
        <w:rPr>
          <w:rtl w:val="0"/>
        </w:rPr>
        <w:t xml:space="preserve">JACK: Yeah. Cool. I'll go for it. Smokin’ on a balcony in the most magical city.. </w:t>
      </w:r>
    </w:p>
    <w:p w:rsidR="00000000" w:rsidDel="00000000" w:rsidP="00000000" w:rsidRDefault="00000000" w:rsidRPr="00000000" w14:paraId="0000068F">
      <w:pPr>
        <w:spacing w:after="0" w:before="0" w:lineRule="auto"/>
        <w:rPr/>
      </w:pPr>
      <w:r w:rsidDel="00000000" w:rsidR="00000000" w:rsidRPr="00000000">
        <w:rPr>
          <w:rtl w:val="0"/>
        </w:rPr>
      </w:r>
    </w:p>
    <w:p w:rsidR="00000000" w:rsidDel="00000000" w:rsidP="00000000" w:rsidRDefault="00000000" w:rsidRPr="00000000" w14:paraId="00000690">
      <w:pPr>
        <w:spacing w:after="0" w:before="0" w:lineRule="auto"/>
        <w:rPr/>
      </w:pPr>
      <w:r w:rsidDel="00000000" w:rsidR="00000000" w:rsidRPr="00000000">
        <w:rPr>
          <w:rtl w:val="0"/>
        </w:rPr>
        <w:t xml:space="preserve">AUSTIN: </w:t>
      </w:r>
      <w:r w:rsidDel="00000000" w:rsidR="00000000" w:rsidRPr="00000000">
        <w:rPr>
          <w:i w:val="1"/>
          <w:rtl w:val="0"/>
        </w:rPr>
        <w:t xml:space="preserve">[calming voice] </w:t>
      </w:r>
      <w:r w:rsidDel="00000000" w:rsidR="00000000" w:rsidRPr="00000000">
        <w:rPr>
          <w:rtl w:val="0"/>
        </w:rPr>
        <w:t xml:space="preserve">Right. You kind of lean over the- over the edge there. And… Hella?</w:t>
      </w:r>
    </w:p>
    <w:p w:rsidR="00000000" w:rsidDel="00000000" w:rsidP="00000000" w:rsidRDefault="00000000" w:rsidRPr="00000000" w14:paraId="00000691">
      <w:pPr>
        <w:spacing w:after="0" w:before="0" w:lineRule="auto"/>
        <w:rPr/>
      </w:pPr>
      <w:r w:rsidDel="00000000" w:rsidR="00000000" w:rsidRPr="00000000">
        <w:rPr>
          <w:rtl w:val="0"/>
        </w:rPr>
      </w:r>
    </w:p>
    <w:p w:rsidR="00000000" w:rsidDel="00000000" w:rsidP="00000000" w:rsidRDefault="00000000" w:rsidRPr="00000000" w14:paraId="00000692">
      <w:pPr>
        <w:spacing w:after="0" w:before="0" w:lineRule="auto"/>
        <w:rPr/>
      </w:pPr>
      <w:r w:rsidDel="00000000" w:rsidR="00000000" w:rsidRPr="00000000">
        <w:rPr>
          <w:rtl w:val="0"/>
        </w:rPr>
        <w:t xml:space="preserve">KEITH: There's the tobacco industry? </w:t>
      </w:r>
    </w:p>
    <w:p w:rsidR="00000000" w:rsidDel="00000000" w:rsidP="00000000" w:rsidRDefault="00000000" w:rsidRPr="00000000" w14:paraId="00000693">
      <w:pPr>
        <w:spacing w:after="0" w:before="0" w:lineRule="auto"/>
        <w:rPr/>
      </w:pPr>
      <w:r w:rsidDel="00000000" w:rsidR="00000000" w:rsidRPr="00000000">
        <w:rPr>
          <w:rtl w:val="0"/>
        </w:rPr>
      </w:r>
    </w:p>
    <w:p w:rsidR="00000000" w:rsidDel="00000000" w:rsidP="00000000" w:rsidRDefault="00000000" w:rsidRPr="00000000" w14:paraId="00000694">
      <w:pPr>
        <w:spacing w:after="0" w:before="0" w:lineRule="auto"/>
        <w:rPr/>
      </w:pPr>
      <w:r w:rsidDel="00000000" w:rsidR="00000000" w:rsidRPr="00000000">
        <w:rPr>
          <w:rtl w:val="0"/>
        </w:rPr>
        <w:t xml:space="preserve">AUSTIN: Listen. There's- there is tobacco certainly.</w:t>
      </w:r>
    </w:p>
    <w:p w:rsidR="00000000" w:rsidDel="00000000" w:rsidP="00000000" w:rsidRDefault="00000000" w:rsidRPr="00000000" w14:paraId="00000695">
      <w:pPr>
        <w:spacing w:after="0" w:before="0" w:lineRule="auto"/>
        <w:rPr/>
      </w:pPr>
      <w:r w:rsidDel="00000000" w:rsidR="00000000" w:rsidRPr="00000000">
        <w:rPr>
          <w:rtl w:val="0"/>
        </w:rPr>
      </w:r>
    </w:p>
    <w:p w:rsidR="00000000" w:rsidDel="00000000" w:rsidP="00000000" w:rsidRDefault="00000000" w:rsidRPr="00000000" w14:paraId="00000696">
      <w:pPr>
        <w:spacing w:after="0" w:before="0" w:lineRule="auto"/>
        <w:rPr/>
      </w:pPr>
      <w:r w:rsidDel="00000000" w:rsidR="00000000" w:rsidRPr="00000000">
        <w:rPr>
          <w:rtl w:val="0"/>
        </w:rPr>
        <w:t xml:space="preserve">KEITH: Okay. </w:t>
      </w:r>
    </w:p>
    <w:p w:rsidR="00000000" w:rsidDel="00000000" w:rsidP="00000000" w:rsidRDefault="00000000" w:rsidRPr="00000000" w14:paraId="00000697">
      <w:pPr>
        <w:spacing w:after="0" w:before="0" w:lineRule="auto"/>
        <w:rPr/>
      </w:pPr>
      <w:r w:rsidDel="00000000" w:rsidR="00000000" w:rsidRPr="00000000">
        <w:rPr>
          <w:rtl w:val="0"/>
        </w:rPr>
      </w:r>
    </w:p>
    <w:p w:rsidR="00000000" w:rsidDel="00000000" w:rsidP="00000000" w:rsidRDefault="00000000" w:rsidRPr="00000000" w14:paraId="00000698">
      <w:pPr>
        <w:spacing w:after="0" w:before="0" w:lineRule="auto"/>
        <w:rPr>
          <w:i w:val="1"/>
        </w:rPr>
      </w:pPr>
      <w:r w:rsidDel="00000000" w:rsidR="00000000" w:rsidRPr="00000000">
        <w:rPr>
          <w:rtl w:val="0"/>
        </w:rPr>
        <w:t xml:space="preserve">AUSTIN: There's certainly tobacco. I think Ordenna definitely produces tobacco. Um- </w:t>
      </w:r>
      <w:r w:rsidDel="00000000" w:rsidR="00000000" w:rsidRPr="00000000">
        <w:rPr>
          <w:i w:val="1"/>
          <w:rtl w:val="0"/>
        </w:rPr>
        <w:t xml:space="preserve">[laughs]</w:t>
      </w:r>
    </w:p>
    <w:p w:rsidR="00000000" w:rsidDel="00000000" w:rsidP="00000000" w:rsidRDefault="00000000" w:rsidRPr="00000000" w14:paraId="00000699">
      <w:pPr>
        <w:spacing w:after="0" w:before="0" w:lineRule="auto"/>
        <w:rPr/>
      </w:pPr>
      <w:r w:rsidDel="00000000" w:rsidR="00000000" w:rsidRPr="00000000">
        <w:rPr>
          <w:rtl w:val="0"/>
        </w:rPr>
        <w:t xml:space="preserve"> </w:t>
      </w:r>
    </w:p>
    <w:p w:rsidR="00000000" w:rsidDel="00000000" w:rsidP="00000000" w:rsidRDefault="00000000" w:rsidRPr="00000000" w14:paraId="0000069A">
      <w:pPr>
        <w:spacing w:after="0" w:before="0" w:lineRule="auto"/>
        <w:rPr/>
      </w:pPr>
      <w:r w:rsidDel="00000000" w:rsidR="00000000" w:rsidRPr="00000000">
        <w:rPr>
          <w:rtl w:val="0"/>
        </w:rPr>
        <w:t xml:space="preserve">JACK: Wait, wait. Hang on a second before we- I wanna- I wanna apologize to Emmanuel for fighting him with a big sword earlier. </w:t>
      </w:r>
    </w:p>
    <w:p w:rsidR="00000000" w:rsidDel="00000000" w:rsidP="00000000" w:rsidRDefault="00000000" w:rsidRPr="00000000" w14:paraId="0000069B">
      <w:pPr>
        <w:spacing w:after="0" w:before="0" w:lineRule="auto"/>
        <w:rPr/>
      </w:pPr>
      <w:r w:rsidDel="00000000" w:rsidR="00000000" w:rsidRPr="00000000">
        <w:rPr>
          <w:rtl w:val="0"/>
        </w:rPr>
      </w:r>
    </w:p>
    <w:p w:rsidR="00000000" w:rsidDel="00000000" w:rsidP="00000000" w:rsidRDefault="00000000" w:rsidRPr="00000000" w14:paraId="0000069C">
      <w:pPr>
        <w:spacing w:after="0" w:before="0" w:lineRule="auto"/>
        <w:rPr/>
      </w:pPr>
      <w:r w:rsidDel="00000000" w:rsidR="00000000" w:rsidRPr="00000000">
        <w:rPr>
          <w:rtl w:val="0"/>
        </w:rPr>
        <w:t xml:space="preserve">AUSTIN: Okay, that's fair. He says, </w:t>
      </w:r>
    </w:p>
    <w:p w:rsidR="00000000" w:rsidDel="00000000" w:rsidP="00000000" w:rsidRDefault="00000000" w:rsidRPr="00000000" w14:paraId="0000069D">
      <w:pPr>
        <w:spacing w:after="0" w:before="0" w:lineRule="auto"/>
        <w:rPr/>
      </w:pPr>
      <w:r w:rsidDel="00000000" w:rsidR="00000000" w:rsidRPr="00000000">
        <w:rPr>
          <w:rtl w:val="0"/>
        </w:rPr>
      </w:r>
    </w:p>
    <w:p w:rsidR="00000000" w:rsidDel="00000000" w:rsidP="00000000" w:rsidRDefault="00000000" w:rsidRPr="00000000" w14:paraId="0000069E">
      <w:pPr>
        <w:spacing w:after="0" w:before="0" w:lineRule="auto"/>
        <w:ind w:left="720" w:firstLine="0"/>
        <w:rPr>
          <w:i w:val="1"/>
        </w:rPr>
      </w:pPr>
      <w:r w:rsidDel="00000000" w:rsidR="00000000" w:rsidRPr="00000000">
        <w:rPr>
          <w:rtl w:val="0"/>
        </w:rPr>
        <w:t xml:space="preserve">Austin (as EMMANUEL): Eh. </w:t>
      </w:r>
      <w:r w:rsidDel="00000000" w:rsidR="00000000" w:rsidRPr="00000000">
        <w:rPr>
          <w:i w:val="1"/>
          <w:rtl w:val="0"/>
        </w:rPr>
        <w:t xml:space="preserve">[Keith laughs] </w:t>
      </w:r>
    </w:p>
    <w:p w:rsidR="00000000" w:rsidDel="00000000" w:rsidP="00000000" w:rsidRDefault="00000000" w:rsidRPr="00000000" w14:paraId="0000069F">
      <w:pPr>
        <w:spacing w:after="0" w:before="0" w:lineRule="auto"/>
        <w:ind w:left="720" w:firstLine="0"/>
        <w:rPr/>
      </w:pPr>
      <w:r w:rsidDel="00000000" w:rsidR="00000000" w:rsidRPr="00000000">
        <w:rPr>
          <w:rtl w:val="0"/>
        </w:rPr>
      </w:r>
    </w:p>
    <w:p w:rsidR="00000000" w:rsidDel="00000000" w:rsidP="00000000" w:rsidRDefault="00000000" w:rsidRPr="00000000" w14:paraId="000006A0">
      <w:pPr>
        <w:spacing w:after="0" w:before="0" w:lineRule="auto"/>
        <w:ind w:left="0" w:firstLine="0"/>
        <w:rPr/>
      </w:pPr>
      <w:r w:rsidDel="00000000" w:rsidR="00000000" w:rsidRPr="00000000">
        <w:rPr>
          <w:rtl w:val="0"/>
        </w:rPr>
        <w:t xml:space="preserve">KEITH: A job’s a job.</w:t>
      </w:r>
    </w:p>
    <w:p w:rsidR="00000000" w:rsidDel="00000000" w:rsidP="00000000" w:rsidRDefault="00000000" w:rsidRPr="00000000" w14:paraId="000006A1">
      <w:pPr>
        <w:spacing w:after="0" w:before="0" w:lineRule="auto"/>
        <w:ind w:left="0" w:firstLine="0"/>
        <w:rPr/>
      </w:pPr>
      <w:r w:rsidDel="00000000" w:rsidR="00000000" w:rsidRPr="00000000">
        <w:rPr>
          <w:rtl w:val="0"/>
        </w:rPr>
      </w:r>
    </w:p>
    <w:p w:rsidR="00000000" w:rsidDel="00000000" w:rsidP="00000000" w:rsidRDefault="00000000" w:rsidRPr="00000000" w14:paraId="000006A2">
      <w:pPr>
        <w:spacing w:after="0" w:before="0" w:lineRule="auto"/>
        <w:ind w:left="720" w:firstLine="0"/>
        <w:rPr/>
      </w:pPr>
      <w:r w:rsidDel="00000000" w:rsidR="00000000" w:rsidRPr="00000000">
        <w:rPr>
          <w:rtl w:val="0"/>
        </w:rPr>
        <w:t xml:space="preserve">Austin (as EMMANUEL): Yeah, things are- things are complicated. Not again though, huh? </w:t>
      </w:r>
    </w:p>
    <w:p w:rsidR="00000000" w:rsidDel="00000000" w:rsidP="00000000" w:rsidRDefault="00000000" w:rsidRPr="00000000" w14:paraId="000006A3">
      <w:pPr>
        <w:spacing w:after="0" w:before="0" w:lineRule="auto"/>
        <w:ind w:left="720" w:firstLine="0"/>
        <w:rPr/>
      </w:pPr>
      <w:r w:rsidDel="00000000" w:rsidR="00000000" w:rsidRPr="00000000">
        <w:rPr>
          <w:rtl w:val="0"/>
        </w:rPr>
      </w:r>
    </w:p>
    <w:p w:rsidR="00000000" w:rsidDel="00000000" w:rsidP="00000000" w:rsidRDefault="00000000" w:rsidRPr="00000000" w14:paraId="000006A4">
      <w:pPr>
        <w:spacing w:after="0" w:before="0" w:lineRule="auto"/>
        <w:ind w:left="0" w:firstLine="0"/>
        <w:rPr/>
      </w:pPr>
      <w:r w:rsidDel="00000000" w:rsidR="00000000" w:rsidRPr="00000000">
        <w:rPr>
          <w:rtl w:val="0"/>
        </w:rPr>
        <w:t xml:space="preserve">AUSTIN: He laughs. You guys to take a long drag when-</w:t>
      </w:r>
    </w:p>
    <w:p w:rsidR="00000000" w:rsidDel="00000000" w:rsidP="00000000" w:rsidRDefault="00000000" w:rsidRPr="00000000" w14:paraId="000006A5">
      <w:pPr>
        <w:spacing w:after="0" w:before="0" w:lineRule="auto"/>
        <w:ind w:left="0" w:firstLine="0"/>
        <w:rPr/>
      </w:pPr>
      <w:r w:rsidDel="00000000" w:rsidR="00000000" w:rsidRPr="00000000">
        <w:rPr>
          <w:rtl w:val="0"/>
        </w:rPr>
      </w:r>
    </w:p>
    <w:p w:rsidR="00000000" w:rsidDel="00000000" w:rsidP="00000000" w:rsidRDefault="00000000" w:rsidRPr="00000000" w14:paraId="000006A6">
      <w:pPr>
        <w:spacing w:after="0" w:before="0" w:lineRule="auto"/>
        <w:ind w:left="0" w:firstLine="0"/>
        <w:rPr>
          <w:i w:val="1"/>
        </w:rPr>
      </w:pPr>
      <w:r w:rsidDel="00000000" w:rsidR="00000000" w:rsidRPr="00000000">
        <w:rPr>
          <w:rtl w:val="0"/>
        </w:rPr>
        <w:t xml:space="preserve">KEITH: That's foreshadow. We’re gonna have to kill Emmanuel. </w:t>
      </w:r>
      <w:r w:rsidDel="00000000" w:rsidR="00000000" w:rsidRPr="00000000">
        <w:rPr>
          <w:i w:val="1"/>
          <w:rtl w:val="0"/>
        </w:rPr>
        <w:t xml:space="preserve">[laughter]</w:t>
      </w:r>
    </w:p>
    <w:p w:rsidR="00000000" w:rsidDel="00000000" w:rsidP="00000000" w:rsidRDefault="00000000" w:rsidRPr="00000000" w14:paraId="000006A7">
      <w:pPr>
        <w:spacing w:after="0" w:before="0" w:lineRule="auto"/>
        <w:ind w:left="0" w:firstLine="0"/>
        <w:rPr/>
      </w:pPr>
      <w:r w:rsidDel="00000000" w:rsidR="00000000" w:rsidRPr="00000000">
        <w:rPr>
          <w:rtl w:val="0"/>
        </w:rPr>
      </w:r>
    </w:p>
    <w:p w:rsidR="00000000" w:rsidDel="00000000" w:rsidP="00000000" w:rsidRDefault="00000000" w:rsidRPr="00000000" w14:paraId="000006A8">
      <w:pPr>
        <w:spacing w:after="0" w:before="0" w:lineRule="auto"/>
        <w:ind w:left="0" w:firstLine="0"/>
        <w:rPr/>
      </w:pPr>
      <w:r w:rsidDel="00000000" w:rsidR="00000000" w:rsidRPr="00000000">
        <w:rPr>
          <w:rtl w:val="0"/>
        </w:rPr>
        <w:t xml:space="preserve">AUSTIN: Who knows?! I don’t know. What I do know is that, at this point, Lem- Sorry. </w:t>
      </w:r>
      <w:r w:rsidDel="00000000" w:rsidR="00000000" w:rsidRPr="00000000">
        <w:rPr>
          <w:i w:val="1"/>
          <w:rtl w:val="0"/>
        </w:rPr>
        <w:t xml:space="preserve">Fero </w:t>
      </w:r>
      <w:r w:rsidDel="00000000" w:rsidR="00000000" w:rsidRPr="00000000">
        <w:rPr>
          <w:rtl w:val="0"/>
        </w:rPr>
        <w:t xml:space="preserve">and Hella come into the penthouse to see the two- Emmanuel and Lem smoking, and then there's just like, a nice- there's a good like, hand on your shoulder, Hella. </w:t>
      </w:r>
    </w:p>
    <w:p w:rsidR="00000000" w:rsidDel="00000000" w:rsidP="00000000" w:rsidRDefault="00000000" w:rsidRPr="00000000" w14:paraId="000006A9">
      <w:pPr>
        <w:spacing w:after="0" w:before="0" w:lineRule="auto"/>
        <w:ind w:left="0" w:firstLine="0"/>
        <w:rPr/>
      </w:pPr>
      <w:r w:rsidDel="00000000" w:rsidR="00000000" w:rsidRPr="00000000">
        <w:rPr>
          <w:rtl w:val="0"/>
        </w:rPr>
      </w:r>
    </w:p>
    <w:p w:rsidR="00000000" w:rsidDel="00000000" w:rsidP="00000000" w:rsidRDefault="00000000" w:rsidRPr="00000000" w14:paraId="000006AA">
      <w:pPr>
        <w:rPr>
          <w:i w:val="1"/>
        </w:rPr>
      </w:pPr>
      <w:r w:rsidDel="00000000" w:rsidR="00000000" w:rsidRPr="00000000">
        <w:rPr>
          <w:i w:val="1"/>
          <w:rtl w:val="0"/>
        </w:rPr>
        <w:t xml:space="preserve">[Jack de Quidt’s “</w:t>
      </w:r>
      <w:hyperlink r:id="rId9">
        <w:r w:rsidDel="00000000" w:rsidR="00000000" w:rsidRPr="00000000">
          <w:rPr>
            <w:i w:val="1"/>
            <w:color w:val="1155cc"/>
            <w:u w:val="single"/>
            <w:rtl w:val="0"/>
          </w:rPr>
          <w:t xml:space="preserve">Autumn Not Winter</w:t>
        </w:r>
      </w:hyperlink>
      <w:r w:rsidDel="00000000" w:rsidR="00000000" w:rsidRPr="00000000">
        <w:rPr>
          <w:i w:val="1"/>
          <w:rtl w:val="0"/>
        </w:rPr>
        <w:t xml:space="preserve">” plays in the background]</w:t>
      </w:r>
    </w:p>
    <w:p w:rsidR="00000000" w:rsidDel="00000000" w:rsidP="00000000" w:rsidRDefault="00000000" w:rsidRPr="00000000" w14:paraId="000006AB">
      <w:pPr>
        <w:spacing w:after="0" w:before="0" w:lineRule="auto"/>
        <w:ind w:left="0" w:firstLine="0"/>
        <w:rPr>
          <w:i w:val="1"/>
        </w:rPr>
      </w:pPr>
      <w:r w:rsidDel="00000000" w:rsidR="00000000" w:rsidRPr="00000000">
        <w:rPr>
          <w:rtl w:val="0"/>
        </w:rPr>
      </w:r>
    </w:p>
    <w:p w:rsidR="00000000" w:rsidDel="00000000" w:rsidP="00000000" w:rsidRDefault="00000000" w:rsidRPr="00000000" w14:paraId="000006AC">
      <w:pPr>
        <w:spacing w:after="0" w:before="0" w:lineRule="auto"/>
        <w:ind w:left="0" w:firstLine="0"/>
        <w:rPr/>
      </w:pPr>
      <w:r w:rsidDel="00000000" w:rsidR="00000000" w:rsidRPr="00000000">
        <w:rPr>
          <w:rtl w:val="0"/>
        </w:rPr>
        <w:t xml:space="preserve">ALI: </w:t>
      </w:r>
      <w:r w:rsidDel="00000000" w:rsidR="00000000" w:rsidRPr="00000000">
        <w:rPr>
          <w:i w:val="1"/>
          <w:rtl w:val="0"/>
        </w:rPr>
        <w:t xml:space="preserve">[nervous noise]</w:t>
      </w:r>
      <w:r w:rsidDel="00000000" w:rsidR="00000000" w:rsidRPr="00000000">
        <w:rPr>
          <w:rtl w:val="0"/>
        </w:rPr>
        <w:t xml:space="preserve"> Yeah? </w:t>
      </w:r>
    </w:p>
    <w:p w:rsidR="00000000" w:rsidDel="00000000" w:rsidP="00000000" w:rsidRDefault="00000000" w:rsidRPr="00000000" w14:paraId="000006AD">
      <w:pPr>
        <w:spacing w:after="0" w:before="0" w:lineRule="auto"/>
        <w:ind w:left="0" w:firstLine="0"/>
        <w:rPr/>
      </w:pPr>
      <w:r w:rsidDel="00000000" w:rsidR="00000000" w:rsidRPr="00000000">
        <w:rPr>
          <w:rtl w:val="0"/>
        </w:rPr>
      </w:r>
    </w:p>
    <w:p w:rsidR="00000000" w:rsidDel="00000000" w:rsidP="00000000" w:rsidRDefault="00000000" w:rsidRPr="00000000" w14:paraId="000006AE">
      <w:pPr>
        <w:spacing w:after="0" w:before="0" w:lineRule="auto"/>
        <w:ind w:left="0" w:firstLine="0"/>
        <w:rPr/>
      </w:pPr>
      <w:r w:rsidDel="00000000" w:rsidR="00000000" w:rsidRPr="00000000">
        <w:rPr>
          <w:rtl w:val="0"/>
        </w:rPr>
        <w:t xml:space="preserve">AUSTIN: What do you do? </w:t>
      </w:r>
    </w:p>
    <w:p w:rsidR="00000000" w:rsidDel="00000000" w:rsidP="00000000" w:rsidRDefault="00000000" w:rsidRPr="00000000" w14:paraId="000006AF">
      <w:pPr>
        <w:spacing w:after="0" w:before="0" w:lineRule="auto"/>
        <w:ind w:left="0" w:firstLine="0"/>
        <w:rPr/>
      </w:pPr>
      <w:r w:rsidDel="00000000" w:rsidR="00000000" w:rsidRPr="00000000">
        <w:rPr>
          <w:rtl w:val="0"/>
        </w:rPr>
      </w:r>
    </w:p>
    <w:p w:rsidR="00000000" w:rsidDel="00000000" w:rsidP="00000000" w:rsidRDefault="00000000" w:rsidRPr="00000000" w14:paraId="000006B0">
      <w:pPr>
        <w:spacing w:after="0" w:before="0" w:lineRule="auto"/>
        <w:ind w:left="0" w:firstLine="0"/>
        <w:rPr/>
      </w:pPr>
      <w:r w:rsidDel="00000000" w:rsidR="00000000" w:rsidRPr="00000000">
        <w:rPr>
          <w:rtl w:val="0"/>
        </w:rPr>
        <w:t xml:space="preserve">ALI: Um, definitely... I reach for that dagger that I have. </w:t>
      </w:r>
    </w:p>
    <w:p w:rsidR="00000000" w:rsidDel="00000000" w:rsidP="00000000" w:rsidRDefault="00000000" w:rsidRPr="00000000" w14:paraId="000006B1">
      <w:pPr>
        <w:spacing w:after="0" w:before="0" w:lineRule="auto"/>
        <w:ind w:left="0" w:firstLine="0"/>
        <w:rPr/>
      </w:pPr>
      <w:r w:rsidDel="00000000" w:rsidR="00000000" w:rsidRPr="00000000">
        <w:rPr>
          <w:rtl w:val="0"/>
        </w:rPr>
      </w:r>
    </w:p>
    <w:p w:rsidR="00000000" w:rsidDel="00000000" w:rsidP="00000000" w:rsidRDefault="00000000" w:rsidRPr="00000000" w14:paraId="000006B2">
      <w:pPr>
        <w:spacing w:after="0" w:before="0" w:lineRule="auto"/>
        <w:ind w:left="0" w:firstLine="0"/>
        <w:rPr/>
      </w:pPr>
      <w:r w:rsidDel="00000000" w:rsidR="00000000" w:rsidRPr="00000000">
        <w:rPr>
          <w:rtl w:val="0"/>
        </w:rPr>
        <w:t xml:space="preserve">AUSTIN: Good call. </w:t>
      </w:r>
    </w:p>
    <w:p w:rsidR="00000000" w:rsidDel="00000000" w:rsidP="00000000" w:rsidRDefault="00000000" w:rsidRPr="00000000" w14:paraId="000006B3">
      <w:pPr>
        <w:spacing w:after="0" w:before="0" w:lineRule="auto"/>
        <w:ind w:left="0" w:firstLine="0"/>
        <w:rPr/>
      </w:pPr>
      <w:r w:rsidDel="00000000" w:rsidR="00000000" w:rsidRPr="00000000">
        <w:rPr>
          <w:rtl w:val="0"/>
        </w:rPr>
      </w:r>
    </w:p>
    <w:p w:rsidR="00000000" w:rsidDel="00000000" w:rsidP="00000000" w:rsidRDefault="00000000" w:rsidRPr="00000000" w14:paraId="000006B4">
      <w:pPr>
        <w:spacing w:after="0" w:before="0" w:lineRule="auto"/>
        <w:ind w:left="0" w:firstLine="0"/>
        <w:rPr/>
      </w:pPr>
      <w:r w:rsidDel="00000000" w:rsidR="00000000" w:rsidRPr="00000000">
        <w:rPr>
          <w:rtl w:val="0"/>
        </w:rPr>
        <w:t xml:space="preserve">ALI: That’s my instinct. </w:t>
      </w:r>
    </w:p>
    <w:p w:rsidR="00000000" w:rsidDel="00000000" w:rsidP="00000000" w:rsidRDefault="00000000" w:rsidRPr="00000000" w14:paraId="000006B5">
      <w:pPr>
        <w:spacing w:after="0" w:before="0" w:lineRule="auto"/>
        <w:ind w:left="0" w:firstLine="0"/>
        <w:rPr/>
      </w:pPr>
      <w:r w:rsidDel="00000000" w:rsidR="00000000" w:rsidRPr="00000000">
        <w:rPr>
          <w:rtl w:val="0"/>
        </w:rPr>
      </w:r>
    </w:p>
    <w:p w:rsidR="00000000" w:rsidDel="00000000" w:rsidP="00000000" w:rsidRDefault="00000000" w:rsidRPr="00000000" w14:paraId="000006B6">
      <w:pPr>
        <w:spacing w:after="0" w:before="0" w:lineRule="auto"/>
        <w:ind w:left="0" w:firstLine="0"/>
        <w:rPr/>
      </w:pPr>
      <w:r w:rsidDel="00000000" w:rsidR="00000000" w:rsidRPr="00000000">
        <w:rPr>
          <w:rtl w:val="0"/>
        </w:rPr>
        <w:t xml:space="preserve">AUSTIN: As you reach for it, you feel the sharp edge of a blade up against your neck. </w:t>
      </w:r>
    </w:p>
    <w:p w:rsidR="00000000" w:rsidDel="00000000" w:rsidP="00000000" w:rsidRDefault="00000000" w:rsidRPr="00000000" w14:paraId="000006B7">
      <w:pPr>
        <w:spacing w:after="0" w:before="0" w:lineRule="auto"/>
        <w:ind w:left="0" w:firstLine="0"/>
        <w:rPr/>
      </w:pPr>
      <w:r w:rsidDel="00000000" w:rsidR="00000000" w:rsidRPr="00000000">
        <w:rPr>
          <w:rtl w:val="0"/>
        </w:rPr>
      </w:r>
    </w:p>
    <w:p w:rsidR="00000000" w:rsidDel="00000000" w:rsidP="00000000" w:rsidRDefault="00000000" w:rsidRPr="00000000" w14:paraId="000006B8">
      <w:pPr>
        <w:spacing w:after="0" w:before="0" w:lineRule="auto"/>
        <w:ind w:left="0" w:firstLine="0"/>
        <w:rPr/>
      </w:pPr>
      <w:r w:rsidDel="00000000" w:rsidR="00000000" w:rsidRPr="00000000">
        <w:rPr>
          <w:rtl w:val="0"/>
        </w:rPr>
        <w:t xml:space="preserve">ALI: Oh boy. </w:t>
      </w:r>
    </w:p>
    <w:p w:rsidR="00000000" w:rsidDel="00000000" w:rsidP="00000000" w:rsidRDefault="00000000" w:rsidRPr="00000000" w14:paraId="000006B9">
      <w:pPr>
        <w:spacing w:after="0" w:before="0" w:lineRule="auto"/>
        <w:ind w:left="0" w:firstLine="0"/>
        <w:rPr/>
      </w:pPr>
      <w:r w:rsidDel="00000000" w:rsidR="00000000" w:rsidRPr="00000000">
        <w:rPr>
          <w:rtl w:val="0"/>
        </w:rPr>
      </w:r>
    </w:p>
    <w:p w:rsidR="00000000" w:rsidDel="00000000" w:rsidP="00000000" w:rsidRDefault="00000000" w:rsidRPr="00000000" w14:paraId="000006BA">
      <w:pPr>
        <w:spacing w:after="0" w:before="0" w:lineRule="auto"/>
        <w:ind w:left="720" w:firstLine="0"/>
        <w:rPr/>
      </w:pPr>
      <w:r w:rsidDel="00000000" w:rsidR="00000000" w:rsidRPr="00000000">
        <w:rPr>
          <w:rtl w:val="0"/>
        </w:rPr>
        <w:t xml:space="preserve">Austin (as BRANDISH): Ah, ah, ah. </w:t>
      </w:r>
      <w:r w:rsidDel="00000000" w:rsidR="00000000" w:rsidRPr="00000000">
        <w:rPr>
          <w:i w:val="1"/>
          <w:rtl w:val="0"/>
        </w:rPr>
        <w:t xml:space="preserve">[clears throat]</w:t>
      </w:r>
      <w:r w:rsidDel="00000000" w:rsidR="00000000" w:rsidRPr="00000000">
        <w:rPr>
          <w:rtl w:val="0"/>
        </w:rPr>
        <w:t xml:space="preserve"> I wouldn't if I were you, Missy. </w:t>
      </w:r>
    </w:p>
    <w:p w:rsidR="00000000" w:rsidDel="00000000" w:rsidP="00000000" w:rsidRDefault="00000000" w:rsidRPr="00000000" w14:paraId="000006BB">
      <w:pPr>
        <w:spacing w:after="0" w:before="0" w:lineRule="auto"/>
        <w:ind w:left="720" w:firstLine="0"/>
        <w:rPr/>
      </w:pPr>
      <w:r w:rsidDel="00000000" w:rsidR="00000000" w:rsidRPr="00000000">
        <w:rPr>
          <w:rtl w:val="0"/>
        </w:rPr>
      </w:r>
    </w:p>
    <w:p w:rsidR="00000000" w:rsidDel="00000000" w:rsidP="00000000" w:rsidRDefault="00000000" w:rsidRPr="00000000" w14:paraId="000006BC">
      <w:pPr>
        <w:spacing w:after="0" w:before="0" w:lineRule="auto"/>
        <w:ind w:left="0" w:firstLine="0"/>
        <w:rPr/>
      </w:pPr>
      <w:r w:rsidDel="00000000" w:rsidR="00000000" w:rsidRPr="00000000">
        <w:rPr>
          <w:rtl w:val="0"/>
        </w:rPr>
        <w:t xml:space="preserve">AUSTIN: And you feel the air come from the hole in his neck. </w:t>
      </w:r>
    </w:p>
    <w:p w:rsidR="00000000" w:rsidDel="00000000" w:rsidP="00000000" w:rsidRDefault="00000000" w:rsidRPr="00000000" w14:paraId="000006BD">
      <w:pPr>
        <w:spacing w:after="0" w:before="0" w:lineRule="auto"/>
        <w:ind w:left="0" w:firstLine="0"/>
        <w:rPr/>
      </w:pPr>
      <w:r w:rsidDel="00000000" w:rsidR="00000000" w:rsidRPr="00000000">
        <w:rPr>
          <w:rtl w:val="0"/>
        </w:rPr>
      </w:r>
    </w:p>
    <w:p w:rsidR="00000000" w:rsidDel="00000000" w:rsidP="00000000" w:rsidRDefault="00000000" w:rsidRPr="00000000" w14:paraId="000006BE">
      <w:pPr>
        <w:spacing w:after="0" w:before="0" w:lineRule="auto"/>
        <w:ind w:left="720" w:firstLine="0"/>
        <w:rPr/>
      </w:pPr>
      <w:r w:rsidDel="00000000" w:rsidR="00000000" w:rsidRPr="00000000">
        <w:rPr>
          <w:rtl w:val="0"/>
        </w:rPr>
        <w:t xml:space="preserve">Austin (as BRANDISH): What a surprise!</w:t>
      </w:r>
    </w:p>
    <w:p w:rsidR="00000000" w:rsidDel="00000000" w:rsidP="00000000" w:rsidRDefault="00000000" w:rsidRPr="00000000" w14:paraId="000006BF">
      <w:pPr>
        <w:spacing w:after="0" w:before="0" w:lineRule="auto"/>
        <w:ind w:left="720" w:firstLine="0"/>
        <w:rPr/>
      </w:pPr>
      <w:r w:rsidDel="00000000" w:rsidR="00000000" w:rsidRPr="00000000">
        <w:rPr>
          <w:rtl w:val="0"/>
        </w:rPr>
      </w:r>
    </w:p>
    <w:p w:rsidR="00000000" w:rsidDel="00000000" w:rsidP="00000000" w:rsidRDefault="00000000" w:rsidRPr="00000000" w14:paraId="000006C0">
      <w:pPr>
        <w:spacing w:after="0" w:before="0" w:lineRule="auto"/>
        <w:ind w:left="0" w:firstLine="0"/>
        <w:rPr>
          <w:i w:val="1"/>
        </w:rPr>
      </w:pPr>
      <w:r w:rsidDel="00000000" w:rsidR="00000000" w:rsidRPr="00000000">
        <w:rPr>
          <w:i w:val="1"/>
          <w:rtl w:val="0"/>
        </w:rPr>
        <w:t xml:space="preserve">[music plays out to finish]</w:t>
      </w:r>
      <w:r w:rsidDel="00000000" w:rsidR="00000000" w:rsidRPr="00000000">
        <w:rPr>
          <w:rtl w:val="0"/>
        </w:rPr>
      </w:r>
    </w:p>
    <w:sectPr>
      <w:headerReference r:id="rId10" w:type="default"/>
      <w:pgSz w:h="15840" w:w="12240" w:orient="portrait"/>
      <w:pgMar w:bottom="1440" w:top="1440" w:left="1440" w:right="1440" w:header="0" w:footer="720"/>
      <w:pgNumType w:start="1"/>
      <w:sectPrChange w:author="Mary Conway" w:id="0" w:date="2020-07-09T09:43:49Z">
        <w:sectPr w:rsidR="000000" w:rsidDel="000000" w:rsidRPr="000000" w:rsidSect="000000">
          <w:pgMar w:bottom="1440" w:top="1440" w:left="1440" w:right="1440" w:header="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1">
    <w:pPr>
      <w:rPr>
        <w:ins w:author="Mary Conway" w:id="4" w:date="2020-07-09T09:43:49Z"/>
        <w:i w:val="1"/>
      </w:rPr>
    </w:pPr>
    <w:ins w:author="Mary Conway" w:id="4" w:date="2020-07-09T09:43:49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notquitereal.bandcamp.com/track/autumn-not-winter" TargetMode="External"/><Relationship Id="rId5" Type="http://schemas.openxmlformats.org/officeDocument/2006/relationships/styles" Target="styles.xml"/><Relationship Id="rId6" Type="http://schemas.openxmlformats.org/officeDocument/2006/relationships/hyperlink" Target="http://friendsatthetable.net/seasons-of-hieron-13-what-a-surprise" TargetMode="External"/><Relationship Id="rId7" Type="http://schemas.openxmlformats.org/officeDocument/2006/relationships/hyperlink" Target="https://notquitereal.bandcamp.com/track/autumn-not-winter" TargetMode="External"/><Relationship Id="rId8" Type="http://schemas.openxmlformats.org/officeDocument/2006/relationships/hyperlink" Target="https://www.pastemagazine.com/articles/2014/10/real-human-beings-shadow-of-mordor-watch-dogs-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